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10959" w:type="dxa"/>
        <w:tblLook w:val="00A0" w:firstRow="1" w:lastRow="0" w:firstColumn="1" w:lastColumn="0" w:noHBand="0" w:noVBand="0"/>
      </w:tblPr>
      <w:tblGrid>
        <w:gridCol w:w="5479"/>
        <w:gridCol w:w="1737"/>
        <w:gridCol w:w="3743"/>
      </w:tblGrid>
      <w:tr w:rsidR="0076571D" w:rsidRPr="00D11600" w14:paraId="6B895B0A" w14:textId="77777777" w:rsidTr="0076571D">
        <w:trPr>
          <w:trHeight w:val="709"/>
        </w:trPr>
        <w:tc>
          <w:tcPr>
            <w:tcW w:w="10959" w:type="dxa"/>
            <w:gridSpan w:val="3"/>
          </w:tcPr>
          <w:p w14:paraId="37A1217C" w14:textId="5111B5BB" w:rsidR="0076571D" w:rsidRPr="00D11600" w:rsidRDefault="0076571D" w:rsidP="00B7723B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11600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Tan </w:t>
            </w:r>
            <w:proofErr w:type="spellStart"/>
            <w:r w:rsidRPr="00D11600">
              <w:rPr>
                <w:rFonts w:asciiTheme="minorHAnsi" w:hAnsiTheme="minorHAnsi" w:cstheme="minorHAnsi"/>
                <w:b/>
                <w:sz w:val="28"/>
                <w:szCs w:val="28"/>
              </w:rPr>
              <w:t>JiaYi</w:t>
            </w:r>
            <w:proofErr w:type="spellEnd"/>
          </w:p>
          <w:p w14:paraId="632C655B" w14:textId="21DA7E9E" w:rsidR="0076571D" w:rsidRPr="00D11600" w:rsidRDefault="0076571D" w:rsidP="001F02C0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en-SG" w:eastAsia="zh-CN"/>
              </w:rPr>
            </w:pPr>
            <w:r w:rsidRPr="00D11600">
              <w:rPr>
                <w:rFonts w:asciiTheme="minorHAnsi" w:hAnsiTheme="minorHAnsi" w:cstheme="minorHAnsi"/>
                <w:sz w:val="21"/>
                <w:szCs w:val="21"/>
              </w:rPr>
              <w:t>Mobile: +65 9145 9617    Email: jytan035</w:t>
            </w:r>
            <w:r w:rsidRPr="00D11600">
              <w:rPr>
                <w:rStyle w:val="Hyperlink"/>
                <w:rFonts w:asciiTheme="minorHAnsi" w:hAnsiTheme="minorHAnsi" w:cstheme="minorHAnsi"/>
                <w:color w:val="auto"/>
                <w:sz w:val="21"/>
                <w:szCs w:val="21"/>
                <w:u w:val="none"/>
              </w:rPr>
              <w:t>@suss.edu.sg</w:t>
            </w:r>
            <w:r w:rsidRPr="00D11600">
              <w:rPr>
                <w:rFonts w:asciiTheme="minorHAnsi" w:hAnsiTheme="minorHAnsi" w:cstheme="minorHAnsi"/>
                <w:sz w:val="21"/>
                <w:szCs w:val="21"/>
              </w:rPr>
              <w:t xml:space="preserve">    LinkedIn: </w:t>
            </w:r>
            <w:ins w:id="0" w:author="Joyce Tan Kiat Piang (SUSS)" w:date="2022-09-28T18:34:00Z">
              <w:r>
                <w:rPr>
                  <w:rFonts w:asciiTheme="minorHAnsi" w:hAnsiTheme="minorHAnsi" w:cstheme="minorHAnsi"/>
                  <w:sz w:val="21"/>
                  <w:szCs w:val="21"/>
                </w:rPr>
                <w:fldChar w:fldCharType="begin"/>
              </w:r>
            </w:ins>
            <w:ins w:id="1" w:author="Joyce Tan Kiat Piang (SUSS)" w:date="2022-09-28T18:37:00Z">
              <w:r>
                <w:rPr>
                  <w:rFonts w:asciiTheme="minorHAnsi" w:hAnsiTheme="minorHAnsi" w:cstheme="minorHAnsi"/>
                  <w:sz w:val="21"/>
                  <w:szCs w:val="21"/>
                </w:rPr>
                <w:instrText>HYPERLINK "C:\\Users\\joycetankp\\Downloads\\linkedin.com\\in\\tjiayi"</w:instrText>
              </w:r>
            </w:ins>
            <w:ins w:id="2" w:author="Joyce Tan Kiat Piang (SUSS)" w:date="2022-09-28T18:34:00Z">
              <w:r>
                <w:rPr>
                  <w:rFonts w:asciiTheme="minorHAnsi" w:hAnsiTheme="minorHAnsi" w:cstheme="minorHAnsi"/>
                  <w:sz w:val="21"/>
                  <w:szCs w:val="21"/>
                </w:rPr>
              </w:r>
              <w:r>
                <w:rPr>
                  <w:rFonts w:asciiTheme="minorHAnsi" w:hAnsiTheme="minorHAnsi" w:cstheme="minorHAnsi"/>
                  <w:sz w:val="21"/>
                  <w:szCs w:val="21"/>
                </w:rPr>
                <w:fldChar w:fldCharType="separate"/>
              </w:r>
              <w:r w:rsidRPr="001F02C0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Tan Jia Yi</w:t>
              </w:r>
              <w:r>
                <w:rPr>
                  <w:rFonts w:asciiTheme="minorHAnsi" w:hAnsiTheme="minorHAnsi" w:cstheme="minorHAnsi"/>
                  <w:sz w:val="21"/>
                  <w:szCs w:val="21"/>
                </w:rPr>
                <w:fldChar w:fldCharType="end"/>
              </w:r>
            </w:ins>
          </w:p>
        </w:tc>
      </w:tr>
      <w:tr w:rsidR="0076571D" w:rsidRPr="00D11600" w14:paraId="28D4A986" w14:textId="77777777" w:rsidTr="0076571D">
        <w:trPr>
          <w:trHeight w:val="429"/>
        </w:trPr>
        <w:tc>
          <w:tcPr>
            <w:tcW w:w="10959" w:type="dxa"/>
            <w:gridSpan w:val="3"/>
          </w:tcPr>
          <w:p w14:paraId="0F766CBF" w14:textId="2B794365" w:rsidR="0076571D" w:rsidRPr="00D11600" w:rsidRDefault="0076571D" w:rsidP="001E1220">
            <w:pPr>
              <w:tabs>
                <w:tab w:val="left" w:pos="2133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EDUCATION</w:t>
            </w: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</w:tr>
      <w:tr w:rsidR="0076571D" w:rsidRPr="00D11600" w14:paraId="53BCC030" w14:textId="77777777" w:rsidTr="0076571D">
        <w:tc>
          <w:tcPr>
            <w:tcW w:w="7216" w:type="dxa"/>
            <w:gridSpan w:val="2"/>
          </w:tcPr>
          <w:p w14:paraId="77236727" w14:textId="77777777" w:rsidR="0076571D" w:rsidRPr="00D11600" w:rsidRDefault="0076571D" w:rsidP="00637C1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Singapore University of Social Sciences</w:t>
            </w:r>
          </w:p>
        </w:tc>
        <w:tc>
          <w:tcPr>
            <w:tcW w:w="3743" w:type="dxa"/>
          </w:tcPr>
          <w:p w14:paraId="243949F7" w14:textId="2E25E4FF" w:rsidR="0076571D" w:rsidRPr="00D11600" w:rsidRDefault="0076571D" w:rsidP="00C937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August 2020 – May  2024</w:t>
            </w:r>
          </w:p>
        </w:tc>
      </w:tr>
      <w:tr w:rsidR="0076571D" w:rsidRPr="00D11600" w14:paraId="19E1EFA7" w14:textId="77777777" w:rsidTr="0076571D">
        <w:tc>
          <w:tcPr>
            <w:tcW w:w="10959" w:type="dxa"/>
            <w:gridSpan w:val="3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76571D" w:rsidRPr="00D11600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22F0DD8D" w:rsidR="0076571D" w:rsidRPr="00D11600" w:rsidRDefault="0076571D" w:rsidP="006F4DB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1160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Bachelor of Science in Business Analytics with Minor in Digital Content Marketing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76571D" w:rsidRPr="00D11600" w:rsidRDefault="0076571D" w:rsidP="00101B7D">
                  <w:pPr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1160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56FBA534" w:rsidR="0076571D" w:rsidRPr="00D11600" w:rsidRDefault="0076571D" w:rsidP="00AE3085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CGPA</w:t>
            </w:r>
            <w:proofErr w:type="spellEnd"/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3.9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/5.0 </w:t>
            </w:r>
          </w:p>
        </w:tc>
      </w:tr>
      <w:tr w:rsidR="0076571D" w:rsidRPr="00D11600" w14:paraId="0AAE772C" w14:textId="77777777" w:rsidTr="0076571D">
        <w:tc>
          <w:tcPr>
            <w:tcW w:w="10959" w:type="dxa"/>
            <w:gridSpan w:val="3"/>
          </w:tcPr>
          <w:p w14:paraId="0BB393BE" w14:textId="77777777" w:rsidR="0076571D" w:rsidRPr="00D11600" w:rsidRDefault="0076571D" w:rsidP="003C569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6571D" w:rsidRPr="00D11600" w14:paraId="55B0B780" w14:textId="77777777" w:rsidTr="0076571D">
        <w:tc>
          <w:tcPr>
            <w:tcW w:w="7216" w:type="dxa"/>
            <w:gridSpan w:val="2"/>
          </w:tcPr>
          <w:p w14:paraId="621E8C5E" w14:textId="5A155A9D" w:rsidR="0076571D" w:rsidRPr="00D11600" w:rsidRDefault="0076571D" w:rsidP="00F20C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Temasek Polytechnic </w:t>
            </w:r>
          </w:p>
        </w:tc>
        <w:tc>
          <w:tcPr>
            <w:tcW w:w="3743" w:type="dxa"/>
          </w:tcPr>
          <w:p w14:paraId="48FBE857" w14:textId="3CF35AE0" w:rsidR="0076571D" w:rsidRPr="00D11600" w:rsidRDefault="0076571D" w:rsidP="00B7723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April 2017 – February 2020</w:t>
            </w:r>
          </w:p>
        </w:tc>
      </w:tr>
      <w:tr w:rsidR="0076571D" w:rsidRPr="00D11600" w14:paraId="36CC3527" w14:textId="77777777" w:rsidTr="0076571D">
        <w:trPr>
          <w:trHeight w:val="654"/>
        </w:trPr>
        <w:tc>
          <w:tcPr>
            <w:tcW w:w="10959" w:type="dxa"/>
            <w:gridSpan w:val="3"/>
          </w:tcPr>
          <w:p w14:paraId="777C9685" w14:textId="16119235" w:rsidR="0076571D" w:rsidRPr="00D11600" w:rsidRDefault="0076571D" w:rsidP="003C56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Big Data Management &amp; Governance </w:t>
            </w:r>
          </w:p>
          <w:p w14:paraId="0AE1CB58" w14:textId="48D7F73A" w:rsidR="0076571D" w:rsidRPr="00D11600" w:rsidRDefault="0076571D" w:rsidP="008A4646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CGPA</w:t>
            </w:r>
            <w:proofErr w:type="spellEnd"/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3.47/4.0</w:t>
            </w:r>
            <w:r w:rsidRPr="00D116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6571D" w:rsidRPr="00D11600" w14:paraId="73588E0F" w14:textId="77777777" w:rsidTr="0076571D">
        <w:tc>
          <w:tcPr>
            <w:tcW w:w="10959" w:type="dxa"/>
            <w:gridSpan w:val="3"/>
          </w:tcPr>
          <w:p w14:paraId="50543609" w14:textId="77777777" w:rsidR="0076571D" w:rsidRDefault="0076571D" w:rsidP="003C569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31FE03D" w14:textId="0E38AE34" w:rsidR="0076571D" w:rsidRPr="00D11600" w:rsidRDefault="0076571D" w:rsidP="00916DE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6571D" w:rsidRPr="00D11600" w14:paraId="74A73D0A" w14:textId="77777777" w:rsidTr="0076571D">
        <w:trPr>
          <w:trHeight w:val="79"/>
        </w:trPr>
        <w:tc>
          <w:tcPr>
            <w:tcW w:w="10959" w:type="dxa"/>
            <w:gridSpan w:val="3"/>
          </w:tcPr>
          <w:p w14:paraId="274EDA86" w14:textId="77777777" w:rsidR="0076571D" w:rsidRPr="00D11600" w:rsidRDefault="0076571D" w:rsidP="003C569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WORK EXPERIENCE</w:t>
            </w:r>
          </w:p>
        </w:tc>
      </w:tr>
      <w:tr w:rsidR="0076571D" w:rsidRPr="00D11600" w14:paraId="3D6F05BE" w14:textId="77777777" w:rsidTr="0076571D">
        <w:trPr>
          <w:trHeight w:val="79"/>
        </w:trPr>
        <w:tc>
          <w:tcPr>
            <w:tcW w:w="10959" w:type="dxa"/>
            <w:gridSpan w:val="3"/>
          </w:tcPr>
          <w:p w14:paraId="44D72AF7" w14:textId="77777777" w:rsidR="0076571D" w:rsidRPr="00D11600" w:rsidRDefault="0076571D" w:rsidP="003C569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6571D" w:rsidRPr="00D11600" w14:paraId="08D1251C" w14:textId="52BE41B6" w:rsidTr="0076571D">
        <w:tc>
          <w:tcPr>
            <w:tcW w:w="7216" w:type="dxa"/>
            <w:gridSpan w:val="2"/>
          </w:tcPr>
          <w:p w14:paraId="5BFBBC49" w14:textId="77777777" w:rsidR="0076571D" w:rsidRPr="00D11600" w:rsidRDefault="0076571D" w:rsidP="006B5C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SP Group - SP Digital </w:t>
            </w:r>
          </w:p>
        </w:tc>
        <w:tc>
          <w:tcPr>
            <w:tcW w:w="3743" w:type="dxa"/>
          </w:tcPr>
          <w:p w14:paraId="64255F98" w14:textId="0DD7D62A" w:rsidR="0076571D" w:rsidRPr="00D11600" w:rsidRDefault="0076571D" w:rsidP="0076571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January</w:t>
            </w:r>
            <w:r w:rsidRPr="00916DE4">
              <w:rPr>
                <w:rFonts w:ascii="Calibri" w:hAnsi="Calibri" w:cs="Calibri"/>
                <w:b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2023 </w:t>
            </w:r>
            <w:r w:rsidRPr="00916DE4">
              <w:rPr>
                <w:rFonts w:ascii="Calibri" w:hAnsi="Calibri" w:cs="Calibri"/>
                <w:b/>
                <w:bCs/>
                <w:sz w:val="22"/>
              </w:rPr>
              <w:t xml:space="preserve">– </w:t>
            </w:r>
            <w:r>
              <w:rPr>
                <w:rFonts w:ascii="Calibri" w:hAnsi="Calibri" w:cs="Calibri"/>
                <w:b/>
                <w:bCs/>
                <w:sz w:val="22"/>
              </w:rPr>
              <w:t>July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2023</w:t>
            </w:r>
            <w:r w:rsidRPr="00916DE4">
              <w:rPr>
                <w:rFonts w:ascii="Calibri" w:hAnsi="Calibri" w:cs="Calibri"/>
                <w:b/>
                <w:bCs/>
                <w:sz w:val="22"/>
              </w:rPr>
              <w:t xml:space="preserve">  </w:t>
            </w:r>
          </w:p>
        </w:tc>
      </w:tr>
      <w:tr w:rsidR="0076571D" w:rsidRPr="00D11600" w14:paraId="791141DB" w14:textId="77777777" w:rsidTr="0076571D">
        <w:tc>
          <w:tcPr>
            <w:tcW w:w="7216" w:type="dxa"/>
            <w:gridSpan w:val="2"/>
          </w:tcPr>
          <w:p w14:paraId="5F4FD3CB" w14:textId="32388B77" w:rsidR="0076571D" w:rsidRPr="006B5CD5" w:rsidRDefault="0076571D" w:rsidP="006B5CD5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43" w:type="dxa"/>
          </w:tcPr>
          <w:p w14:paraId="330C471F" w14:textId="584B7739" w:rsidR="0076571D" w:rsidRPr="00D11600" w:rsidRDefault="0076571D" w:rsidP="006B5C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571D" w:rsidRPr="00D11600" w14:paraId="3C4F2D97" w14:textId="77777777" w:rsidTr="0076571D">
        <w:tc>
          <w:tcPr>
            <w:tcW w:w="10959" w:type="dxa"/>
            <w:gridSpan w:val="3"/>
          </w:tcPr>
          <w:p w14:paraId="3E4B217B" w14:textId="35B0CCE3" w:rsidR="0076571D" w:rsidRPr="00916DE4" w:rsidRDefault="0076571D" w:rsidP="006B5CD5">
            <w:pPr>
              <w:pStyle w:val="Heading2"/>
              <w:rPr>
                <w:rFonts w:ascii="Calibri" w:hAnsi="Calibri" w:cs="Calibri"/>
                <w:b/>
                <w:bCs/>
                <w:color w:val="auto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2"/>
              </w:rPr>
              <w:t>Intern</w:t>
            </w:r>
            <w:r w:rsidRPr="00916DE4">
              <w:rPr>
                <w:rFonts w:ascii="Calibri" w:hAnsi="Calibri" w:cs="Calibri"/>
                <w:b/>
                <w:bCs/>
                <w:color w:val="auto"/>
                <w:sz w:val="22"/>
              </w:rPr>
              <w:t xml:space="preserve"> | </w:t>
            </w:r>
            <w:r>
              <w:rPr>
                <w:rFonts w:ascii="Calibri" w:hAnsi="Calibri" w:cs="Calibri"/>
                <w:b/>
                <w:bCs/>
                <w:color w:val="auto"/>
                <w:sz w:val="22"/>
              </w:rPr>
              <w:t>Business Analytics</w:t>
            </w:r>
          </w:p>
          <w:p w14:paraId="5A12EEBD" w14:textId="77777777" w:rsidR="0076571D" w:rsidRPr="006B5CD5" w:rsidRDefault="0076571D" w:rsidP="006B5CD5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Developed real-time PowerBi dashboard enabled managerial to track and monitor meter readers on their jobs.</w:t>
            </w:r>
          </w:p>
          <w:p w14:paraId="798F73F7" w14:textId="77777777" w:rsidR="0076571D" w:rsidRDefault="0076571D" w:rsidP="006B5CD5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Performed data preprocessing on data stored in Big Query</w:t>
            </w:r>
          </w:p>
          <w:p w14:paraId="749F51AE" w14:textId="5267EBD3" w:rsidR="0076571D" w:rsidRDefault="0076571D" w:rsidP="006B5CD5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Ingest Cleaned Big Query data into PowerBi and developed dashboard that allows stakeholders to track mobile app campaign. </w:t>
            </w:r>
          </w:p>
          <w:p w14:paraId="4F5A4AC4" w14:textId="77777777" w:rsidR="0076571D" w:rsidRDefault="0076571D" w:rsidP="0076571D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Setup gateways connect and scheduling on PowerBi. </w:t>
            </w:r>
          </w:p>
          <w:p w14:paraId="4B1D40E3" w14:textId="1E04D373" w:rsidR="0076571D" w:rsidRPr="006B5CD5" w:rsidRDefault="0076571D" w:rsidP="006B5CD5">
            <w:pPr>
              <w:rPr>
                <w:rFonts w:ascii="Calibri" w:hAnsi="Calibri" w:cs="Calibri"/>
                <w:b/>
                <w:bCs/>
                <w:sz w:val="22"/>
              </w:rPr>
            </w:pPr>
          </w:p>
        </w:tc>
      </w:tr>
      <w:tr w:rsidR="0076571D" w:rsidRPr="00D11600" w14:paraId="0193637B" w14:textId="77777777" w:rsidTr="0076571D">
        <w:tc>
          <w:tcPr>
            <w:tcW w:w="7216" w:type="dxa"/>
            <w:gridSpan w:val="2"/>
          </w:tcPr>
          <w:p w14:paraId="6EE5E91F" w14:textId="0ED2F348" w:rsidR="0076571D" w:rsidRDefault="0076571D" w:rsidP="006B5CD5">
            <w:pPr>
              <w:pStyle w:val="Heading2"/>
              <w:rPr>
                <w:rFonts w:ascii="Calibri" w:hAnsi="Calibri" w:cs="Calibri"/>
                <w:b/>
                <w:bCs/>
                <w:color w:val="auto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2"/>
              </w:rPr>
              <w:t>NESUTO</w:t>
            </w:r>
          </w:p>
        </w:tc>
        <w:tc>
          <w:tcPr>
            <w:tcW w:w="3743" w:type="dxa"/>
          </w:tcPr>
          <w:p w14:paraId="0C9D174C" w14:textId="413E73BB" w:rsidR="0076571D" w:rsidRDefault="0076571D" w:rsidP="0076571D">
            <w:pPr>
              <w:pStyle w:val="Heading2"/>
              <w:jc w:val="right"/>
              <w:rPr>
                <w:rFonts w:ascii="Calibri" w:hAnsi="Calibri" w:cs="Calibri"/>
                <w:b/>
                <w:bCs/>
                <w:color w:val="auto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2"/>
              </w:rPr>
              <w:t>December 2016 – January 2023</w:t>
            </w:r>
          </w:p>
        </w:tc>
      </w:tr>
      <w:tr w:rsidR="0076571D" w:rsidRPr="00D11600" w14:paraId="07D8A562" w14:textId="77777777" w:rsidTr="0076571D">
        <w:tc>
          <w:tcPr>
            <w:tcW w:w="10959" w:type="dxa"/>
            <w:gridSpan w:val="3"/>
          </w:tcPr>
          <w:p w14:paraId="4C336A0A" w14:textId="77777777" w:rsidR="0076571D" w:rsidRPr="00916DE4" w:rsidRDefault="0076571D" w:rsidP="006B5CD5">
            <w:pPr>
              <w:pStyle w:val="Heading2"/>
              <w:rPr>
                <w:rFonts w:ascii="Calibri" w:hAnsi="Calibri" w:cs="Calibri"/>
                <w:b/>
                <w:bCs/>
                <w:color w:val="auto"/>
                <w:sz w:val="22"/>
              </w:rPr>
            </w:pPr>
            <w:r w:rsidRPr="00916DE4">
              <w:rPr>
                <w:rFonts w:ascii="Calibri" w:hAnsi="Calibri" w:cs="Calibri"/>
                <w:b/>
                <w:bCs/>
                <w:color w:val="auto"/>
                <w:sz w:val="22"/>
              </w:rPr>
              <w:t xml:space="preserve">Part-Time | Ground Service crew                                                                                                   </w:t>
            </w:r>
          </w:p>
          <w:p w14:paraId="6B77DDCB" w14:textId="77777777" w:rsidR="0076571D" w:rsidRPr="00916DE4" w:rsidRDefault="0076571D" w:rsidP="006B5CD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  <w:rPr>
                <w:rFonts w:asciiTheme="minorHAnsi" w:hAnsiTheme="minorHAnsi" w:cstheme="minorHAnsi"/>
                <w:sz w:val="22"/>
              </w:rPr>
            </w:pPr>
            <w:r w:rsidRPr="00916DE4">
              <w:rPr>
                <w:rFonts w:asciiTheme="minorHAnsi" w:hAnsiTheme="minorHAnsi" w:cstheme="minorHAnsi"/>
                <w:sz w:val="22"/>
              </w:rPr>
              <w:t>Demonstrated good communication skills by providing recommendation to customers from difference walks of life.</w:t>
            </w:r>
          </w:p>
          <w:p w14:paraId="70849E9E" w14:textId="77777777" w:rsidR="0076571D" w:rsidRDefault="0076571D" w:rsidP="006B5CD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rFonts w:asciiTheme="minorHAnsi" w:hAnsiTheme="minorHAnsi" w:cstheme="minorHAnsi"/>
                <w:sz w:val="22"/>
              </w:rPr>
            </w:pPr>
            <w:r w:rsidRPr="00916DE4">
              <w:rPr>
                <w:rFonts w:asciiTheme="minorHAnsi" w:hAnsiTheme="minorHAnsi" w:cstheme="minorHAnsi"/>
                <w:sz w:val="22"/>
              </w:rPr>
              <w:t xml:space="preserve">Entrusted with leadership skills to guide new staff on the operation of the café. </w:t>
            </w:r>
          </w:p>
          <w:p w14:paraId="2AC60691" w14:textId="77777777" w:rsidR="0076571D" w:rsidRDefault="0076571D" w:rsidP="006B5CD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rFonts w:asciiTheme="minorHAnsi" w:hAnsiTheme="minorHAnsi" w:cstheme="minorHAnsi"/>
                <w:sz w:val="22"/>
              </w:rPr>
            </w:pPr>
            <w:r w:rsidRPr="00916DE4">
              <w:rPr>
                <w:rFonts w:asciiTheme="minorHAnsi" w:hAnsiTheme="minorHAnsi" w:cstheme="minorHAnsi"/>
                <w:sz w:val="22"/>
              </w:rPr>
              <w:t xml:space="preserve">Maintained health and safety standards and ensured customer-focused service.  </w:t>
            </w:r>
          </w:p>
          <w:p w14:paraId="09F6A333" w14:textId="77777777" w:rsidR="0076571D" w:rsidRDefault="0076571D" w:rsidP="006B5CD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Ensure quality of cakes and drinks to be served. </w:t>
            </w:r>
          </w:p>
          <w:p w14:paraId="3449A200" w14:textId="55DF89AF" w:rsidR="0076571D" w:rsidRPr="00916DE4" w:rsidRDefault="0076571D" w:rsidP="006B5CD5">
            <w:pPr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Manage customers complain, feedback and requests.</w:t>
            </w:r>
          </w:p>
        </w:tc>
      </w:tr>
      <w:tr w:rsidR="0076571D" w:rsidRPr="00D11600" w14:paraId="2AEC9060" w14:textId="77777777" w:rsidTr="0076571D">
        <w:tc>
          <w:tcPr>
            <w:tcW w:w="10959" w:type="dxa"/>
            <w:gridSpan w:val="3"/>
          </w:tcPr>
          <w:p w14:paraId="7027336B" w14:textId="77777777" w:rsidR="0076571D" w:rsidRPr="00916DE4" w:rsidRDefault="0076571D" w:rsidP="006B5CD5">
            <w:pPr>
              <w:pStyle w:val="Heading2"/>
              <w:rPr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</w:tr>
      <w:tr w:rsidR="0076571D" w:rsidRPr="00D11600" w14:paraId="643F0395" w14:textId="77777777" w:rsidTr="0076571D">
        <w:tc>
          <w:tcPr>
            <w:tcW w:w="7216" w:type="dxa"/>
            <w:gridSpan w:val="2"/>
          </w:tcPr>
          <w:p w14:paraId="5A89634F" w14:textId="677134D0" w:rsidR="0076571D" w:rsidRPr="00D11600" w:rsidRDefault="0076571D" w:rsidP="006B5C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Cloud Comrade  </w:t>
            </w:r>
            <w:r w:rsidRPr="00D116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43" w:type="dxa"/>
          </w:tcPr>
          <w:p w14:paraId="63B3BA1E" w14:textId="554452C9" w:rsidR="0076571D" w:rsidRPr="00D11600" w:rsidRDefault="0076571D" w:rsidP="006B5C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May 2020 – September 2020</w:t>
            </w:r>
          </w:p>
        </w:tc>
      </w:tr>
      <w:tr w:rsidR="0076571D" w:rsidRPr="00D11600" w14:paraId="072BF5AF" w14:textId="77777777" w:rsidTr="0076571D">
        <w:tc>
          <w:tcPr>
            <w:tcW w:w="10959" w:type="dxa"/>
            <w:gridSpan w:val="3"/>
          </w:tcPr>
          <w:p w14:paraId="60794B56" w14:textId="337970A1" w:rsidR="0076571D" w:rsidRPr="00D11600" w:rsidRDefault="0076571D" w:rsidP="006B5CD5">
            <w:pPr>
              <w:spacing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571D" w:rsidRPr="00D11600" w14:paraId="386AF3F8" w14:textId="77777777" w:rsidTr="0076571D">
        <w:tc>
          <w:tcPr>
            <w:tcW w:w="10959" w:type="dxa"/>
            <w:gridSpan w:val="3"/>
          </w:tcPr>
          <w:p w14:paraId="3C7CE788" w14:textId="6079AE86" w:rsidR="0076571D" w:rsidRPr="00D11600" w:rsidRDefault="0076571D" w:rsidP="006B5CD5">
            <w:pPr>
              <w:ind w:right="28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Freelancer </w:t>
            </w:r>
          </w:p>
          <w:p w14:paraId="53011E01" w14:textId="2F63A059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33F6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Built and completed a RESTAPI linkage between the company's Zoho CRM and AWS sales portal using python and AWS cloud services as part of the company's integration project with AWS.</w:t>
            </w:r>
          </w:p>
          <w:p w14:paraId="505FC836" w14:textId="28834C9E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B3A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Results of the project enabled the sales team to efficiently manage their leads and opportunity within two platforms as the platforms are linked and synced together in real-time.  </w:t>
            </w:r>
          </w:p>
        </w:tc>
      </w:tr>
      <w:tr w:rsidR="0076571D" w:rsidRPr="00D11600" w14:paraId="0D33A5BD" w14:textId="77777777" w:rsidTr="0076571D">
        <w:tc>
          <w:tcPr>
            <w:tcW w:w="10959" w:type="dxa"/>
            <w:gridSpan w:val="3"/>
          </w:tcPr>
          <w:p w14:paraId="7A1E435D" w14:textId="77777777" w:rsidR="0076571D" w:rsidRPr="00D11600" w:rsidRDefault="0076571D" w:rsidP="006B5C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571D" w:rsidRPr="00D11600" w14:paraId="6F3CE636" w14:textId="77777777" w:rsidTr="0076571D">
        <w:tc>
          <w:tcPr>
            <w:tcW w:w="7216" w:type="dxa"/>
            <w:gridSpan w:val="2"/>
          </w:tcPr>
          <w:p w14:paraId="1169F651" w14:textId="358B3FF7" w:rsidR="0076571D" w:rsidRPr="00D11600" w:rsidRDefault="0076571D" w:rsidP="006B5C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Cloud Comrade  </w:t>
            </w:r>
            <w:r w:rsidRPr="00D116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43" w:type="dxa"/>
          </w:tcPr>
          <w:p w14:paraId="291B2CD0" w14:textId="1DF63850" w:rsidR="0076571D" w:rsidRPr="00D11600" w:rsidRDefault="0076571D" w:rsidP="006B5C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July 2019 – January 2020</w:t>
            </w:r>
          </w:p>
        </w:tc>
      </w:tr>
      <w:tr w:rsidR="0076571D" w:rsidRPr="00D11600" w14:paraId="54A843B3" w14:textId="77777777" w:rsidTr="0076571D">
        <w:tc>
          <w:tcPr>
            <w:tcW w:w="10959" w:type="dxa"/>
            <w:gridSpan w:val="3"/>
          </w:tcPr>
          <w:p w14:paraId="0E589471" w14:textId="1A9D79A8" w:rsidR="0076571D" w:rsidRPr="00D11600" w:rsidRDefault="0076571D" w:rsidP="006B5CD5">
            <w:pPr>
              <w:spacing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571D" w:rsidRPr="00D11600" w14:paraId="259FC0E5" w14:textId="77777777" w:rsidTr="0076571D">
        <w:tc>
          <w:tcPr>
            <w:tcW w:w="10959" w:type="dxa"/>
            <w:gridSpan w:val="3"/>
          </w:tcPr>
          <w:p w14:paraId="563A0F8E" w14:textId="48983460" w:rsidR="0076571D" w:rsidRPr="00D11600" w:rsidRDefault="0076571D" w:rsidP="006B5CD5">
            <w:pPr>
              <w:ind w:right="28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Internship</w:t>
            </w:r>
          </w:p>
          <w:p w14:paraId="44BB4EE4" w14:textId="499FCFBF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Performed data cleaning on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company’s past and present data.</w:t>
            </w:r>
          </w:p>
          <w:p w14:paraId="3D204F56" w14:textId="11FFF589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Consolidate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company’s data into a cloud repository to aid in real-time analysis. </w:t>
            </w:r>
          </w:p>
          <w:p w14:paraId="56AAC719" w14:textId="4CEF4733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Buil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 cloud based, end-to-end real time analytical dashboard on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company’s sales performances.</w:t>
            </w:r>
          </w:p>
          <w:p w14:paraId="0C650EBD" w14:textId="146DB598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Constructed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various dashboard to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organi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ation performance management; dashboard such as employee time-log and employees’ certification. </w:t>
            </w:r>
          </w:p>
          <w:p w14:paraId="72CF9E91" w14:textId="1BEEF990" w:rsidR="0076571D" w:rsidRPr="006B5CD5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Took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initiative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resolve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company issues on sales quotation templates in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Zoho CRM system using the Zoho deluge function. </w:t>
            </w:r>
          </w:p>
        </w:tc>
      </w:tr>
      <w:tr w:rsidR="0076571D" w:rsidRPr="00D11600" w14:paraId="759B1AC1" w14:textId="77777777" w:rsidTr="0076571D">
        <w:tc>
          <w:tcPr>
            <w:tcW w:w="10959" w:type="dxa"/>
            <w:gridSpan w:val="3"/>
          </w:tcPr>
          <w:p w14:paraId="7CB7CA82" w14:textId="77777777" w:rsidR="0076571D" w:rsidRPr="00D11600" w:rsidRDefault="0076571D" w:rsidP="006B5CD5">
            <w:pPr>
              <w:ind w:right="288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6571D" w:rsidRPr="00D11600" w14:paraId="50412E53" w14:textId="77777777" w:rsidTr="0076571D">
        <w:tc>
          <w:tcPr>
            <w:tcW w:w="10959" w:type="dxa"/>
            <w:gridSpan w:val="3"/>
          </w:tcPr>
          <w:p w14:paraId="5A5E4A15" w14:textId="77777777" w:rsidR="0076571D" w:rsidRPr="00D11600" w:rsidRDefault="0076571D" w:rsidP="006B5CD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ACTIVITIES</w:t>
            </w:r>
          </w:p>
        </w:tc>
      </w:tr>
      <w:tr w:rsidR="0076571D" w:rsidRPr="00D11600" w14:paraId="54D827D6" w14:textId="77777777" w:rsidTr="0076571D">
        <w:tc>
          <w:tcPr>
            <w:tcW w:w="10959" w:type="dxa"/>
            <w:gridSpan w:val="3"/>
          </w:tcPr>
          <w:p w14:paraId="6F9B1066" w14:textId="77777777" w:rsidR="0076571D" w:rsidRPr="00D11600" w:rsidRDefault="0076571D" w:rsidP="006B5CD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6571D" w:rsidRPr="00D11600" w14:paraId="7A6248EA" w14:textId="77777777" w:rsidTr="0076571D">
        <w:tc>
          <w:tcPr>
            <w:tcW w:w="7216" w:type="dxa"/>
            <w:gridSpan w:val="2"/>
          </w:tcPr>
          <w:p w14:paraId="037D26C5" w14:textId="6D8D448F" w:rsidR="0076571D" w:rsidRPr="00D11600" w:rsidRDefault="0076571D" w:rsidP="006B5C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Youth Guidance Outreach Services (</w:t>
            </w:r>
            <w:proofErr w:type="spellStart"/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YGOS</w:t>
            </w:r>
            <w:proofErr w:type="spellEnd"/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) </w:t>
            </w:r>
          </w:p>
        </w:tc>
        <w:tc>
          <w:tcPr>
            <w:tcW w:w="3743" w:type="dxa"/>
          </w:tcPr>
          <w:p w14:paraId="734507DD" w14:textId="763FAEEF" w:rsidR="0076571D" w:rsidRPr="00D11600" w:rsidRDefault="0076571D" w:rsidP="006B5C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May 2021 – January 2022</w:t>
            </w:r>
          </w:p>
        </w:tc>
      </w:tr>
      <w:tr w:rsidR="0076571D" w:rsidRPr="00D11600" w14:paraId="4F5E9491" w14:textId="77777777" w:rsidTr="0076571D">
        <w:trPr>
          <w:trHeight w:val="919"/>
        </w:trPr>
        <w:tc>
          <w:tcPr>
            <w:tcW w:w="10959" w:type="dxa"/>
            <w:gridSpan w:val="3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76571D" w:rsidRPr="00D11600" w14:paraId="799AD55D" w14:textId="77777777" w:rsidTr="00000AB3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426A2" w14:textId="75869EC7" w:rsidR="0076571D" w:rsidRPr="00D11600" w:rsidRDefault="0076571D" w:rsidP="006B5CD5">
                  <w:pPr>
                    <w:ind w:right="288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D1160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lastRenderedPageBreak/>
                    <w:t xml:space="preserve">Volunteer </w:t>
                  </w:r>
                </w:p>
              </w:tc>
            </w:tr>
          </w:tbl>
          <w:p w14:paraId="73E2817B" w14:textId="3BF74D29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Conduct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enriching lessons for youth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regarding various 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mental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and community 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issues through game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 and sharing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activity.</w:t>
            </w:r>
          </w:p>
          <w:p w14:paraId="43F839AF" w14:textId="3B0FA1ED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Provid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</w:t>
            </w: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guidance and listening hears for the youth in the center.</w:t>
            </w:r>
          </w:p>
          <w:p w14:paraId="24C9D3CE" w14:textId="3E930E1A" w:rsidR="0076571D" w:rsidRPr="00D11600" w:rsidRDefault="0076571D" w:rsidP="006B5CD5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6571D" w:rsidRPr="00D11600" w14:paraId="02BA5D29" w14:textId="77777777" w:rsidTr="0076571D">
        <w:tc>
          <w:tcPr>
            <w:tcW w:w="7216" w:type="dxa"/>
            <w:gridSpan w:val="2"/>
          </w:tcPr>
          <w:p w14:paraId="7A765331" w14:textId="18FA6B8F" w:rsidR="0076571D" w:rsidRPr="00D11600" w:rsidRDefault="0076571D" w:rsidP="006B5C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TPCSC</w:t>
            </w:r>
            <w:proofErr w:type="spellEnd"/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Shan You Food Distribution 2017</w:t>
            </w:r>
          </w:p>
        </w:tc>
        <w:tc>
          <w:tcPr>
            <w:tcW w:w="3743" w:type="dxa"/>
          </w:tcPr>
          <w:p w14:paraId="28627ACF" w14:textId="65E547A9" w:rsidR="0076571D" w:rsidRPr="00D11600" w:rsidRDefault="0076571D" w:rsidP="006B5C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January 2017 – January 2017</w:t>
            </w:r>
          </w:p>
        </w:tc>
      </w:tr>
      <w:tr w:rsidR="0076571D" w:rsidRPr="00D11600" w14:paraId="0EB1EFAA" w14:textId="77777777" w:rsidTr="0076571D">
        <w:trPr>
          <w:trHeight w:val="1134"/>
        </w:trPr>
        <w:tc>
          <w:tcPr>
            <w:tcW w:w="10959" w:type="dxa"/>
            <w:gridSpan w:val="3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76571D" w:rsidRPr="00D11600" w14:paraId="59C0798A" w14:textId="77777777" w:rsidTr="00000AB3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4990E" w14:textId="77777777" w:rsidR="0076571D" w:rsidRPr="00D11600" w:rsidRDefault="0076571D" w:rsidP="006B5CD5">
                  <w:pPr>
                    <w:ind w:right="288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D1160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Position Title</w:t>
                  </w:r>
                </w:p>
              </w:tc>
            </w:tr>
          </w:tbl>
          <w:p w14:paraId="4BCF4C3F" w14:textId="31BF6374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66D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Participated actively through engagement with the elderlies in the center and helped pack the food distribution package for the food distribution activity.  </w:t>
            </w:r>
          </w:p>
        </w:tc>
      </w:tr>
      <w:tr w:rsidR="0076571D" w:rsidRPr="00D11600" w14:paraId="3252A40E" w14:textId="77777777" w:rsidTr="0076571D">
        <w:tc>
          <w:tcPr>
            <w:tcW w:w="10959" w:type="dxa"/>
            <w:gridSpan w:val="3"/>
          </w:tcPr>
          <w:p w14:paraId="5B43FD03" w14:textId="5D8EDCD5" w:rsidR="0076571D" w:rsidRPr="00D11600" w:rsidRDefault="0076571D" w:rsidP="006B5CD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ACHIEVEMENTS AND AWARDS</w:t>
            </w:r>
          </w:p>
        </w:tc>
      </w:tr>
      <w:tr w:rsidR="0076571D" w:rsidRPr="00D11600" w14:paraId="70F4AAA2" w14:textId="77777777" w:rsidTr="0076571D">
        <w:tc>
          <w:tcPr>
            <w:tcW w:w="10959" w:type="dxa"/>
            <w:gridSpan w:val="3"/>
          </w:tcPr>
          <w:p w14:paraId="276C76D1" w14:textId="77777777" w:rsidR="0076571D" w:rsidRPr="00D11600" w:rsidRDefault="0076571D" w:rsidP="006B5CD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6571D" w:rsidRPr="00D11600" w14:paraId="5ECA02D5" w14:textId="77777777" w:rsidTr="0076571D">
        <w:tc>
          <w:tcPr>
            <w:tcW w:w="7216" w:type="dxa"/>
            <w:gridSpan w:val="2"/>
          </w:tcPr>
          <w:p w14:paraId="7542F0D9" w14:textId="4E2E2A0D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Graduated with Dell Global B.V. (Singapore Branch) Project Prize</w:t>
            </w:r>
          </w:p>
        </w:tc>
        <w:tc>
          <w:tcPr>
            <w:tcW w:w="3743" w:type="dxa"/>
          </w:tcPr>
          <w:p w14:paraId="241EB988" w14:textId="694EB042" w:rsidR="0076571D" w:rsidRPr="00D11600" w:rsidRDefault="0076571D" w:rsidP="006B5C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February 2020</w:t>
            </w:r>
          </w:p>
        </w:tc>
      </w:tr>
      <w:tr w:rsidR="0076571D" w:rsidRPr="00D11600" w14:paraId="1CB19766" w14:textId="77777777" w:rsidTr="0076571D">
        <w:tc>
          <w:tcPr>
            <w:tcW w:w="7216" w:type="dxa"/>
            <w:gridSpan w:val="2"/>
          </w:tcPr>
          <w:p w14:paraId="06DB8477" w14:textId="70982A22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sz w:val="22"/>
                <w:szCs w:val="22"/>
              </w:rPr>
              <w:t>Selected for Industry Preparation for Pre-graduation Program (</w:t>
            </w:r>
            <w:proofErr w:type="spellStart"/>
            <w:r w:rsidRPr="00D11600">
              <w:rPr>
                <w:rFonts w:asciiTheme="minorHAnsi" w:hAnsiTheme="minorHAnsi" w:cstheme="minorHAnsi"/>
                <w:sz w:val="22"/>
                <w:szCs w:val="22"/>
              </w:rPr>
              <w:t>iPREP</w:t>
            </w:r>
            <w:proofErr w:type="spellEnd"/>
            <w:r w:rsidRPr="00D1160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743" w:type="dxa"/>
          </w:tcPr>
          <w:p w14:paraId="2E758FF7" w14:textId="0118112D" w:rsidR="0076571D" w:rsidRPr="00D11600" w:rsidRDefault="0076571D" w:rsidP="006B5CD5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July 2018</w:t>
            </w:r>
          </w:p>
        </w:tc>
      </w:tr>
      <w:tr w:rsidR="0076571D" w:rsidRPr="00D11600" w14:paraId="1323221D" w14:textId="77777777" w:rsidTr="0076571D">
        <w:tc>
          <w:tcPr>
            <w:tcW w:w="7216" w:type="dxa"/>
            <w:gridSpan w:val="2"/>
          </w:tcPr>
          <w:p w14:paraId="6409E70A" w14:textId="77777777" w:rsidR="0076571D" w:rsidRPr="00D11600" w:rsidRDefault="0076571D" w:rsidP="006B5CD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43" w:type="dxa"/>
          </w:tcPr>
          <w:p w14:paraId="6AF1534E" w14:textId="77777777" w:rsidR="0076571D" w:rsidRPr="00D11600" w:rsidRDefault="0076571D" w:rsidP="006B5CD5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6571D" w:rsidRPr="00D11600" w14:paraId="3F7BE11B" w14:textId="77777777" w:rsidTr="0076571D">
        <w:tc>
          <w:tcPr>
            <w:tcW w:w="10959" w:type="dxa"/>
            <w:gridSpan w:val="3"/>
          </w:tcPr>
          <w:p w14:paraId="45E0778B" w14:textId="1266990E" w:rsidR="0076571D" w:rsidRPr="00D11600" w:rsidRDefault="0076571D" w:rsidP="006B5CD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</w:tr>
      <w:tr w:rsidR="0076571D" w:rsidRPr="00D11600" w14:paraId="29B68EAB" w14:textId="77777777" w:rsidTr="0076571D">
        <w:trPr>
          <w:trHeight w:val="1109"/>
        </w:trPr>
        <w:tc>
          <w:tcPr>
            <w:tcW w:w="10959" w:type="dxa"/>
            <w:gridSpan w:val="3"/>
          </w:tcPr>
          <w:p w14:paraId="050A6709" w14:textId="77777777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Software: IBM SPSS Modular, Tableau, </w:t>
            </w:r>
            <w:proofErr w:type="spellStart"/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PowerBI</w:t>
            </w:r>
            <w:proofErr w:type="spellEnd"/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RStudio, Qlik-Sense</w:t>
            </w:r>
          </w:p>
          <w:p w14:paraId="7B1F798A" w14:textId="77777777" w:rsidR="0076571D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Programming Language: Python, R statistical, SQL, HTML</w:t>
            </w:r>
          </w:p>
          <w:p w14:paraId="3ACB2158" w14:textId="0FF40367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Skills: Text Mining, Web Scrapping, Data Mining, Forecasting</w:t>
            </w:r>
          </w:p>
          <w:p w14:paraId="0186A8F5" w14:textId="77777777" w:rsidR="0076571D" w:rsidRPr="00D11600" w:rsidRDefault="0076571D" w:rsidP="006B5CD5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16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Microsoft: Excel, Word, PowerPoint</w:t>
            </w:r>
          </w:p>
          <w:p w14:paraId="2A56742F" w14:textId="18E0F821" w:rsidR="0076571D" w:rsidRPr="0076571D" w:rsidRDefault="0076571D" w:rsidP="0076571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556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Language Skills: English (Native), Mandarin (Fluent)</w:t>
            </w:r>
          </w:p>
        </w:tc>
      </w:tr>
      <w:tr w:rsidR="0076571D" w:rsidRPr="00D11600" w14:paraId="56863D07" w14:textId="77777777" w:rsidTr="0076571D">
        <w:trPr>
          <w:trHeight w:val="79"/>
        </w:trPr>
        <w:tc>
          <w:tcPr>
            <w:tcW w:w="10959" w:type="dxa"/>
            <w:gridSpan w:val="3"/>
          </w:tcPr>
          <w:p w14:paraId="5B8C108F" w14:textId="77777777" w:rsidR="0076571D" w:rsidRPr="00D11600" w:rsidRDefault="0076571D" w:rsidP="006B5CD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571D" w:rsidRPr="00D11600" w14:paraId="3237B599" w14:textId="77777777" w:rsidTr="0076571D">
        <w:trPr>
          <w:trHeight w:val="79"/>
        </w:trPr>
        <w:tc>
          <w:tcPr>
            <w:tcW w:w="10959" w:type="dxa"/>
            <w:gridSpan w:val="3"/>
          </w:tcPr>
          <w:p w14:paraId="1EFF52BE" w14:textId="1246BFB8" w:rsidR="0076571D" w:rsidRPr="0076571D" w:rsidRDefault="0076571D" w:rsidP="006B5C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ANL Modules Grade</w:t>
            </w:r>
          </w:p>
        </w:tc>
      </w:tr>
      <w:tr w:rsidR="0076571D" w:rsidRPr="00D11600" w14:paraId="79F19E95" w14:textId="77777777" w:rsidTr="0076571D">
        <w:trPr>
          <w:trHeight w:val="79"/>
        </w:trPr>
        <w:tc>
          <w:tcPr>
            <w:tcW w:w="10959" w:type="dxa"/>
            <w:gridSpan w:val="3"/>
          </w:tcPr>
          <w:p w14:paraId="7468D648" w14:textId="77777777" w:rsidR="0076571D" w:rsidRPr="0076571D" w:rsidRDefault="0076571D" w:rsidP="006B5C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6571D" w:rsidRPr="00D11600" w14:paraId="534099A7" w14:textId="77777777" w:rsidTr="0076571D">
        <w:trPr>
          <w:trHeight w:val="79"/>
        </w:trPr>
        <w:tc>
          <w:tcPr>
            <w:tcW w:w="5479" w:type="dxa"/>
          </w:tcPr>
          <w:p w14:paraId="2B26D43C" w14:textId="117F712A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ANL201 - Data Visualisation for Business</w:t>
            </w:r>
          </w:p>
        </w:tc>
        <w:tc>
          <w:tcPr>
            <w:tcW w:w="5480" w:type="dxa"/>
            <w:gridSpan w:val="2"/>
          </w:tcPr>
          <w:p w14:paraId="0BA8C277" w14:textId="612504C3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</w:tr>
      <w:tr w:rsidR="0076571D" w:rsidRPr="00D11600" w14:paraId="51D590E6" w14:textId="77777777" w:rsidTr="0076571D">
        <w:trPr>
          <w:trHeight w:val="79"/>
        </w:trPr>
        <w:tc>
          <w:tcPr>
            <w:tcW w:w="5479" w:type="dxa"/>
          </w:tcPr>
          <w:p w14:paraId="37D8A5CC" w14:textId="6434A8FE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ANL203 - Analytics for Decision-Making</w:t>
            </w:r>
          </w:p>
        </w:tc>
        <w:tc>
          <w:tcPr>
            <w:tcW w:w="5480" w:type="dxa"/>
            <w:gridSpan w:val="2"/>
          </w:tcPr>
          <w:p w14:paraId="0D5D5BAE" w14:textId="534417A7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</w:tr>
      <w:tr w:rsidR="0076571D" w:rsidRPr="00D11600" w14:paraId="3B7EFEB0" w14:textId="77777777" w:rsidTr="0076571D">
        <w:trPr>
          <w:trHeight w:val="79"/>
        </w:trPr>
        <w:tc>
          <w:tcPr>
            <w:tcW w:w="5479" w:type="dxa"/>
          </w:tcPr>
          <w:p w14:paraId="0924A8D1" w14:textId="764C3369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ANL312 - Text Mining and Applied Project Formulation</w:t>
            </w:r>
          </w:p>
        </w:tc>
        <w:tc>
          <w:tcPr>
            <w:tcW w:w="5480" w:type="dxa"/>
            <w:gridSpan w:val="2"/>
          </w:tcPr>
          <w:p w14:paraId="5E6D048F" w14:textId="645D49DD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A-</w:t>
            </w:r>
          </w:p>
        </w:tc>
      </w:tr>
      <w:tr w:rsidR="0076571D" w:rsidRPr="00D11600" w14:paraId="140913F9" w14:textId="77777777" w:rsidTr="0076571D">
        <w:trPr>
          <w:trHeight w:val="79"/>
        </w:trPr>
        <w:tc>
          <w:tcPr>
            <w:tcW w:w="5479" w:type="dxa"/>
          </w:tcPr>
          <w:p w14:paraId="3AEC2E0F" w14:textId="69E793E6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ANL305 - Association &amp; Clustering</w:t>
            </w:r>
            <w:r w:rsidRPr="0076571D">
              <w:rPr>
                <w:rStyle w:val="apple-converted-space"/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480" w:type="dxa"/>
            <w:gridSpan w:val="2"/>
          </w:tcPr>
          <w:p w14:paraId="11AFC7E0" w14:textId="7421DEFB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A-</w:t>
            </w:r>
            <w:r w:rsidRPr="0076571D">
              <w:rPr>
                <w:rStyle w:val="apple-converted-space"/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76571D" w:rsidRPr="00D11600" w14:paraId="05F08B5A" w14:textId="77777777" w:rsidTr="0076571D">
        <w:trPr>
          <w:trHeight w:val="79"/>
        </w:trPr>
        <w:tc>
          <w:tcPr>
            <w:tcW w:w="5479" w:type="dxa"/>
          </w:tcPr>
          <w:p w14:paraId="3B5006A8" w14:textId="527429C2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ANL303 - Fundamental of Data Mining</w:t>
            </w:r>
            <w:r w:rsidRPr="0076571D">
              <w:rPr>
                <w:rStyle w:val="apple-converted-space"/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480" w:type="dxa"/>
            <w:gridSpan w:val="2"/>
          </w:tcPr>
          <w:p w14:paraId="081C34A6" w14:textId="4D72EAF1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B+</w:t>
            </w:r>
          </w:p>
        </w:tc>
      </w:tr>
      <w:tr w:rsidR="0076571D" w:rsidRPr="00D11600" w14:paraId="5C1AE52B" w14:textId="77777777" w:rsidTr="0076571D">
        <w:trPr>
          <w:trHeight w:val="79"/>
        </w:trPr>
        <w:tc>
          <w:tcPr>
            <w:tcW w:w="5479" w:type="dxa"/>
          </w:tcPr>
          <w:p w14:paraId="781EABA5" w14:textId="4CABF5DE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ANL252 - Python for Data Analytics</w:t>
            </w:r>
          </w:p>
        </w:tc>
        <w:tc>
          <w:tcPr>
            <w:tcW w:w="5480" w:type="dxa"/>
            <w:gridSpan w:val="2"/>
          </w:tcPr>
          <w:p w14:paraId="4BABE2BC" w14:textId="7C042913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  <w:tr w:rsidR="0076571D" w:rsidRPr="00D11600" w14:paraId="7D55F71B" w14:textId="77777777" w:rsidTr="0076571D">
        <w:trPr>
          <w:trHeight w:val="79"/>
        </w:trPr>
        <w:tc>
          <w:tcPr>
            <w:tcW w:w="5479" w:type="dxa"/>
          </w:tcPr>
          <w:p w14:paraId="0ED6786B" w14:textId="46A8BF87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ANL317 - Business Forecasting</w:t>
            </w:r>
          </w:p>
        </w:tc>
        <w:tc>
          <w:tcPr>
            <w:tcW w:w="5480" w:type="dxa"/>
            <w:gridSpan w:val="2"/>
          </w:tcPr>
          <w:p w14:paraId="54D65386" w14:textId="52C8812C" w:rsidR="0076571D" w:rsidRPr="0076571D" w:rsidRDefault="0076571D" w:rsidP="007657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6571D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</w:tbl>
    <w:p w14:paraId="5D45A889" w14:textId="03CCAC99" w:rsidR="00E607CE" w:rsidRPr="00D11600" w:rsidRDefault="00E607CE" w:rsidP="001E1220">
      <w:pPr>
        <w:spacing w:line="259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E607CE" w:rsidRPr="00D11600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23BF8" w14:textId="77777777" w:rsidR="00F1478D" w:rsidRDefault="00F1478D" w:rsidP="004A60C3">
      <w:r>
        <w:separator/>
      </w:r>
    </w:p>
  </w:endnote>
  <w:endnote w:type="continuationSeparator" w:id="0">
    <w:p w14:paraId="0054F3AB" w14:textId="77777777" w:rsidR="00F1478D" w:rsidRDefault="00F1478D" w:rsidP="004A6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7306" w14:textId="77777777" w:rsidR="00F1478D" w:rsidRDefault="00F1478D" w:rsidP="004A60C3">
      <w:r>
        <w:separator/>
      </w:r>
    </w:p>
  </w:footnote>
  <w:footnote w:type="continuationSeparator" w:id="0">
    <w:p w14:paraId="7CE52336" w14:textId="77777777" w:rsidR="00F1478D" w:rsidRDefault="00F1478D" w:rsidP="004A6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64B"/>
    <w:multiLevelType w:val="hybridMultilevel"/>
    <w:tmpl w:val="F22AC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53F8"/>
    <w:multiLevelType w:val="hybridMultilevel"/>
    <w:tmpl w:val="352C3A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F42A8"/>
    <w:multiLevelType w:val="hybridMultilevel"/>
    <w:tmpl w:val="0E7268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563DF0"/>
    <w:multiLevelType w:val="hybridMultilevel"/>
    <w:tmpl w:val="5D34F758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0E0AA1"/>
    <w:multiLevelType w:val="hybridMultilevel"/>
    <w:tmpl w:val="E4CE6ABA"/>
    <w:lvl w:ilvl="0" w:tplc="963CF23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B6CE4"/>
    <w:multiLevelType w:val="hybridMultilevel"/>
    <w:tmpl w:val="C12894C6"/>
    <w:lvl w:ilvl="0" w:tplc="438602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8019543">
    <w:abstractNumId w:val="4"/>
  </w:num>
  <w:num w:numId="2" w16cid:durableId="449709455">
    <w:abstractNumId w:val="8"/>
  </w:num>
  <w:num w:numId="3" w16cid:durableId="920984892">
    <w:abstractNumId w:val="9"/>
  </w:num>
  <w:num w:numId="4" w16cid:durableId="1703482037">
    <w:abstractNumId w:val="7"/>
  </w:num>
  <w:num w:numId="5" w16cid:durableId="966816122">
    <w:abstractNumId w:val="2"/>
  </w:num>
  <w:num w:numId="6" w16cid:durableId="1151795899">
    <w:abstractNumId w:val="1"/>
  </w:num>
  <w:num w:numId="7" w16cid:durableId="1877086594">
    <w:abstractNumId w:val="5"/>
  </w:num>
  <w:num w:numId="8" w16cid:durableId="801733696">
    <w:abstractNumId w:val="0"/>
  </w:num>
  <w:num w:numId="9" w16cid:durableId="524830141">
    <w:abstractNumId w:val="6"/>
  </w:num>
  <w:num w:numId="10" w16cid:durableId="72830396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yce Tan Kiat Piang (SUSS)">
    <w15:presenceInfo w15:providerId="AD" w15:userId="S-1-5-21-4120361604-2253236254-1653895524-89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001DE"/>
    <w:rsid w:val="0002023C"/>
    <w:rsid w:val="0002071D"/>
    <w:rsid w:val="00045ABA"/>
    <w:rsid w:val="00085018"/>
    <w:rsid w:val="00091C97"/>
    <w:rsid w:val="000B785E"/>
    <w:rsid w:val="000C4C4D"/>
    <w:rsid w:val="000C5F2F"/>
    <w:rsid w:val="000C7E2E"/>
    <w:rsid w:val="000D07A6"/>
    <w:rsid w:val="00101B7D"/>
    <w:rsid w:val="00105314"/>
    <w:rsid w:val="001238C4"/>
    <w:rsid w:val="0016574D"/>
    <w:rsid w:val="00170CD3"/>
    <w:rsid w:val="00173880"/>
    <w:rsid w:val="001773E9"/>
    <w:rsid w:val="001846B9"/>
    <w:rsid w:val="001A66DC"/>
    <w:rsid w:val="001D023E"/>
    <w:rsid w:val="001E10B7"/>
    <w:rsid w:val="001E1220"/>
    <w:rsid w:val="001F02C0"/>
    <w:rsid w:val="00221272"/>
    <w:rsid w:val="0022326C"/>
    <w:rsid w:val="00240B2B"/>
    <w:rsid w:val="00245772"/>
    <w:rsid w:val="00262562"/>
    <w:rsid w:val="00274357"/>
    <w:rsid w:val="002743ED"/>
    <w:rsid w:val="002814A8"/>
    <w:rsid w:val="00290BB5"/>
    <w:rsid w:val="002A4E50"/>
    <w:rsid w:val="002B3ABA"/>
    <w:rsid w:val="002C2383"/>
    <w:rsid w:val="002D380B"/>
    <w:rsid w:val="002D6FED"/>
    <w:rsid w:val="002E2111"/>
    <w:rsid w:val="00317D46"/>
    <w:rsid w:val="00333D32"/>
    <w:rsid w:val="003361F5"/>
    <w:rsid w:val="00341D7D"/>
    <w:rsid w:val="00344546"/>
    <w:rsid w:val="00345DEC"/>
    <w:rsid w:val="00347B57"/>
    <w:rsid w:val="0036648B"/>
    <w:rsid w:val="00384419"/>
    <w:rsid w:val="003862FB"/>
    <w:rsid w:val="003A6215"/>
    <w:rsid w:val="003B2970"/>
    <w:rsid w:val="003B6489"/>
    <w:rsid w:val="003C39D6"/>
    <w:rsid w:val="003C5697"/>
    <w:rsid w:val="003C6E14"/>
    <w:rsid w:val="003E687D"/>
    <w:rsid w:val="00401713"/>
    <w:rsid w:val="00404FDD"/>
    <w:rsid w:val="00430D07"/>
    <w:rsid w:val="004328BC"/>
    <w:rsid w:val="00436454"/>
    <w:rsid w:val="0043687E"/>
    <w:rsid w:val="0044285E"/>
    <w:rsid w:val="00442D45"/>
    <w:rsid w:val="00450757"/>
    <w:rsid w:val="00454B4A"/>
    <w:rsid w:val="0049129B"/>
    <w:rsid w:val="0049794C"/>
    <w:rsid w:val="004A4D70"/>
    <w:rsid w:val="004A60C3"/>
    <w:rsid w:val="004B1C00"/>
    <w:rsid w:val="00512BDF"/>
    <w:rsid w:val="00527D37"/>
    <w:rsid w:val="005351D1"/>
    <w:rsid w:val="005C042A"/>
    <w:rsid w:val="005E16C8"/>
    <w:rsid w:val="005E5D3E"/>
    <w:rsid w:val="005F7FEB"/>
    <w:rsid w:val="0060720E"/>
    <w:rsid w:val="0060725B"/>
    <w:rsid w:val="00615FEC"/>
    <w:rsid w:val="00635EA6"/>
    <w:rsid w:val="00637C10"/>
    <w:rsid w:val="00647E3D"/>
    <w:rsid w:val="006602C6"/>
    <w:rsid w:val="00683F10"/>
    <w:rsid w:val="00687EC0"/>
    <w:rsid w:val="006B5CD5"/>
    <w:rsid w:val="006C59FD"/>
    <w:rsid w:val="006C7547"/>
    <w:rsid w:val="006C7B49"/>
    <w:rsid w:val="006D4E56"/>
    <w:rsid w:val="006D6FC8"/>
    <w:rsid w:val="006E0121"/>
    <w:rsid w:val="006F292F"/>
    <w:rsid w:val="006F4DBF"/>
    <w:rsid w:val="0073344D"/>
    <w:rsid w:val="00757889"/>
    <w:rsid w:val="00760CF7"/>
    <w:rsid w:val="0076571D"/>
    <w:rsid w:val="00776E63"/>
    <w:rsid w:val="00781117"/>
    <w:rsid w:val="0079182D"/>
    <w:rsid w:val="007B00AD"/>
    <w:rsid w:val="007B081B"/>
    <w:rsid w:val="007C7C42"/>
    <w:rsid w:val="007E1221"/>
    <w:rsid w:val="007F1BC0"/>
    <w:rsid w:val="007F1FC5"/>
    <w:rsid w:val="008119D0"/>
    <w:rsid w:val="00826FBA"/>
    <w:rsid w:val="00833E00"/>
    <w:rsid w:val="008556E7"/>
    <w:rsid w:val="00857A54"/>
    <w:rsid w:val="00861683"/>
    <w:rsid w:val="008811BE"/>
    <w:rsid w:val="00887591"/>
    <w:rsid w:val="008A0704"/>
    <w:rsid w:val="008A4646"/>
    <w:rsid w:val="008A5792"/>
    <w:rsid w:val="008C7CFE"/>
    <w:rsid w:val="008D54F2"/>
    <w:rsid w:val="008F65A4"/>
    <w:rsid w:val="00916DE4"/>
    <w:rsid w:val="00922799"/>
    <w:rsid w:val="00930767"/>
    <w:rsid w:val="00933F6B"/>
    <w:rsid w:val="00940E97"/>
    <w:rsid w:val="00943C6D"/>
    <w:rsid w:val="00944BA8"/>
    <w:rsid w:val="00954563"/>
    <w:rsid w:val="0096638A"/>
    <w:rsid w:val="009973E1"/>
    <w:rsid w:val="009B0FDC"/>
    <w:rsid w:val="009B36C8"/>
    <w:rsid w:val="009C1F4E"/>
    <w:rsid w:val="009D5C7C"/>
    <w:rsid w:val="009E7E8B"/>
    <w:rsid w:val="00A24F7E"/>
    <w:rsid w:val="00A326FB"/>
    <w:rsid w:val="00A34AC5"/>
    <w:rsid w:val="00A363A6"/>
    <w:rsid w:val="00A37001"/>
    <w:rsid w:val="00A515CA"/>
    <w:rsid w:val="00A55068"/>
    <w:rsid w:val="00A55587"/>
    <w:rsid w:val="00A61582"/>
    <w:rsid w:val="00A62635"/>
    <w:rsid w:val="00A726C3"/>
    <w:rsid w:val="00A73C4C"/>
    <w:rsid w:val="00A75FCB"/>
    <w:rsid w:val="00A80EE8"/>
    <w:rsid w:val="00A96CF2"/>
    <w:rsid w:val="00AC1D05"/>
    <w:rsid w:val="00AC5611"/>
    <w:rsid w:val="00AD4119"/>
    <w:rsid w:val="00AE3085"/>
    <w:rsid w:val="00AE3657"/>
    <w:rsid w:val="00B1122F"/>
    <w:rsid w:val="00B2715D"/>
    <w:rsid w:val="00B359E2"/>
    <w:rsid w:val="00B702F4"/>
    <w:rsid w:val="00B7723B"/>
    <w:rsid w:val="00B93F13"/>
    <w:rsid w:val="00BA1680"/>
    <w:rsid w:val="00BA38AB"/>
    <w:rsid w:val="00BB5FFE"/>
    <w:rsid w:val="00BC7FDE"/>
    <w:rsid w:val="00BF1924"/>
    <w:rsid w:val="00BF7369"/>
    <w:rsid w:val="00C02792"/>
    <w:rsid w:val="00C16538"/>
    <w:rsid w:val="00C200DD"/>
    <w:rsid w:val="00C45359"/>
    <w:rsid w:val="00C53F5B"/>
    <w:rsid w:val="00C66F62"/>
    <w:rsid w:val="00C70132"/>
    <w:rsid w:val="00C70DBC"/>
    <w:rsid w:val="00C71F22"/>
    <w:rsid w:val="00C779D3"/>
    <w:rsid w:val="00C9374E"/>
    <w:rsid w:val="00CA3C2D"/>
    <w:rsid w:val="00CA7299"/>
    <w:rsid w:val="00CA7568"/>
    <w:rsid w:val="00CC4D97"/>
    <w:rsid w:val="00CD4486"/>
    <w:rsid w:val="00CD58CA"/>
    <w:rsid w:val="00CD7F8A"/>
    <w:rsid w:val="00CF06DD"/>
    <w:rsid w:val="00CF7A64"/>
    <w:rsid w:val="00D059ED"/>
    <w:rsid w:val="00D06264"/>
    <w:rsid w:val="00D072E3"/>
    <w:rsid w:val="00D07405"/>
    <w:rsid w:val="00D11600"/>
    <w:rsid w:val="00D15AF4"/>
    <w:rsid w:val="00D167D9"/>
    <w:rsid w:val="00D35E40"/>
    <w:rsid w:val="00D54731"/>
    <w:rsid w:val="00D86E8A"/>
    <w:rsid w:val="00D966FD"/>
    <w:rsid w:val="00DA5D83"/>
    <w:rsid w:val="00DD3724"/>
    <w:rsid w:val="00DD68C4"/>
    <w:rsid w:val="00DF6490"/>
    <w:rsid w:val="00DF6A73"/>
    <w:rsid w:val="00E14787"/>
    <w:rsid w:val="00E30671"/>
    <w:rsid w:val="00E531FB"/>
    <w:rsid w:val="00E53C55"/>
    <w:rsid w:val="00E607CE"/>
    <w:rsid w:val="00E63F23"/>
    <w:rsid w:val="00E67956"/>
    <w:rsid w:val="00E772D7"/>
    <w:rsid w:val="00E829BA"/>
    <w:rsid w:val="00E95E3B"/>
    <w:rsid w:val="00E97449"/>
    <w:rsid w:val="00EA1928"/>
    <w:rsid w:val="00EA77F7"/>
    <w:rsid w:val="00ED5BA1"/>
    <w:rsid w:val="00F1478D"/>
    <w:rsid w:val="00F20CFE"/>
    <w:rsid w:val="00F250F2"/>
    <w:rsid w:val="00F42620"/>
    <w:rsid w:val="00F427BA"/>
    <w:rsid w:val="00F56960"/>
    <w:rsid w:val="00F712DE"/>
    <w:rsid w:val="00F76B63"/>
    <w:rsid w:val="00F908A8"/>
    <w:rsid w:val="00FB107F"/>
    <w:rsid w:val="00FB133B"/>
    <w:rsid w:val="00FC4E63"/>
    <w:rsid w:val="00FE567B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1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916D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locked/>
    <w:rsid w:val="003C39D6"/>
    <w:pPr>
      <w:spacing w:before="100" w:beforeAutospacing="1" w:after="100" w:afterAutospacing="1"/>
      <w:outlineLvl w:val="2"/>
    </w:pPr>
    <w:rPr>
      <w:b/>
      <w:bCs/>
      <w:sz w:val="27"/>
      <w:szCs w:val="27"/>
      <w:lang w:val="en-SG" w:eastAsia="zh-CN"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D3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C39D6"/>
    <w:rPr>
      <w:rFonts w:ascii="Times New Roman" w:eastAsia="Times New Roman" w:hAnsi="Times New Roman"/>
      <w:b/>
      <w:bCs/>
      <w:sz w:val="27"/>
      <w:szCs w:val="27"/>
      <w:lang w:bidi="th-TH"/>
    </w:rPr>
  </w:style>
  <w:style w:type="paragraph" w:styleId="Revision">
    <w:name w:val="Revision"/>
    <w:hidden/>
    <w:uiPriority w:val="99"/>
    <w:semiHidden/>
    <w:rsid w:val="004A60C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A60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0C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60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0C3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6D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ResumeText">
    <w:name w:val="Resume Text"/>
    <w:basedOn w:val="Normal"/>
    <w:qFormat/>
    <w:rsid w:val="00916DE4"/>
    <w:pPr>
      <w:spacing w:before="40" w:after="40" w:line="288" w:lineRule="auto"/>
      <w:ind w:right="1440"/>
    </w:pPr>
    <w:rPr>
      <w:rFonts w:asciiTheme="minorHAnsi" w:eastAsiaTheme="minorEastAsia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table" w:styleId="TableGridLight">
    <w:name w:val="Grid Table Light"/>
    <w:basedOn w:val="TableNormal"/>
    <w:uiPriority w:val="40"/>
    <w:rsid w:val="006B5C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765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0008-993B-429E-AB74-66733A5B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Tan Jia Yi</cp:lastModifiedBy>
  <cp:revision>2</cp:revision>
  <cp:lastPrinted>2019-05-07T06:50:00Z</cp:lastPrinted>
  <dcterms:created xsi:type="dcterms:W3CDTF">2023-05-30T12:58:00Z</dcterms:created>
  <dcterms:modified xsi:type="dcterms:W3CDTF">2023-05-30T12:58:00Z</dcterms:modified>
</cp:coreProperties>
</file>