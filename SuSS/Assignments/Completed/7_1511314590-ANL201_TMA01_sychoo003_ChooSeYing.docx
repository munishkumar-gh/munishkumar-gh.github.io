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D57C4" w14:textId="2904F047" w:rsidR="00B2459A" w:rsidRPr="00E60C90" w:rsidRDefault="00B2459A" w:rsidP="00AB5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Course Code: ANL</w:t>
      </w:r>
      <w:r w:rsidR="00FF4866" w:rsidRPr="00E60C90">
        <w:rPr>
          <w:rFonts w:ascii="Times New Roman" w:hAnsi="Times New Roman" w:cs="Times New Roman"/>
          <w:sz w:val="24"/>
          <w:szCs w:val="24"/>
        </w:rPr>
        <w:t>201</w:t>
      </w:r>
      <w:r w:rsidR="009065C5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FF4866" w:rsidRPr="00E60C90">
        <w:rPr>
          <w:rFonts w:ascii="Times New Roman" w:hAnsi="Times New Roman" w:cs="Times New Roman"/>
          <w:sz w:val="24"/>
          <w:szCs w:val="24"/>
        </w:rPr>
        <w:t>Data Visualisation for Business</w:t>
      </w:r>
    </w:p>
    <w:p w14:paraId="31A36F3C" w14:textId="4CB42E4E" w:rsidR="00B2459A" w:rsidRPr="00E60C90" w:rsidRDefault="009065C5" w:rsidP="00AB5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TMA01 Jan 2021 Semester</w:t>
      </w:r>
    </w:p>
    <w:p w14:paraId="69379065" w14:textId="018E5BF8" w:rsidR="00B2459A" w:rsidRPr="00E60C90" w:rsidRDefault="00B2459A" w:rsidP="00AB5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Student PI: CE211207</w:t>
      </w:r>
    </w:p>
    <w:p w14:paraId="3E0F6C95" w14:textId="7D882A68" w:rsidR="00B2459A" w:rsidRPr="00E60C90" w:rsidRDefault="00B2459A" w:rsidP="00AB5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Name: Choo Se Ying</w:t>
      </w:r>
    </w:p>
    <w:p w14:paraId="6BCFE4A5" w14:textId="121A5C53" w:rsidR="007B7ACC" w:rsidRPr="00E60C90" w:rsidRDefault="007B7ACC" w:rsidP="00AB5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Submission Date: 1</w:t>
      </w:r>
      <w:r w:rsidR="000C6BDD" w:rsidRPr="00E60C90">
        <w:rPr>
          <w:rFonts w:ascii="Times New Roman" w:hAnsi="Times New Roman" w:cs="Times New Roman"/>
          <w:sz w:val="24"/>
          <w:szCs w:val="24"/>
        </w:rPr>
        <w:t>7</w:t>
      </w:r>
      <w:r w:rsidRPr="00E60C90">
        <w:rPr>
          <w:rFonts w:ascii="Times New Roman" w:hAnsi="Times New Roman" w:cs="Times New Roman"/>
          <w:sz w:val="24"/>
          <w:szCs w:val="24"/>
        </w:rPr>
        <w:t xml:space="preserve"> Feb 2021</w:t>
      </w:r>
    </w:p>
    <w:p w14:paraId="441B2A35" w14:textId="612F13FC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E977E" w14:textId="3EA69AA9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80FBA" w14:textId="36D00D3D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BF9D" w14:textId="0CFBDDCE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8CD4D" w14:textId="7668D5EA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37522" w14:textId="67116E65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F8C0" w14:textId="7987B257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1B694" w14:textId="39563916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8DB5B" w14:textId="09640E26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F8458" w14:textId="5D051B2E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08D2D" w14:textId="5264CC8A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7B822" w14:textId="432F9657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64F8" w14:textId="17D94BA6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7D2B6" w14:textId="269B3476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84A04" w14:textId="297C494E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16374" w14:textId="21C025E6" w:rsidR="00A307E7" w:rsidRPr="00E60C90" w:rsidRDefault="00A307E7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AA16C" w14:textId="77777777" w:rsidR="00115EDA" w:rsidRPr="00E60C90" w:rsidRDefault="00115EDA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AA946" w14:textId="7C4586A5" w:rsidR="00EF2054" w:rsidRPr="00E60C90" w:rsidRDefault="00EF2054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B702A" w14:textId="77777777" w:rsidR="004948AE" w:rsidRPr="00E60C90" w:rsidRDefault="004948AE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832E8" w14:textId="5BAA791A" w:rsidR="007B7ACC" w:rsidRPr="00E60C90" w:rsidRDefault="004A5891" w:rsidP="00AB5E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C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(a) </w:t>
      </w:r>
      <w:r w:rsidR="004948AE" w:rsidRPr="00E60C90">
        <w:rPr>
          <w:rFonts w:ascii="Times New Roman" w:hAnsi="Times New Roman" w:cs="Times New Roman"/>
          <w:sz w:val="24"/>
          <w:szCs w:val="24"/>
        </w:rPr>
        <w:t xml:space="preserve">Microsoft’s </w:t>
      </w:r>
      <w:r w:rsidR="00795BA6" w:rsidRPr="00E60C90">
        <w:rPr>
          <w:rFonts w:ascii="Times New Roman" w:hAnsi="Times New Roman" w:cs="Times New Roman"/>
          <w:sz w:val="24"/>
          <w:szCs w:val="24"/>
        </w:rPr>
        <w:t>m</w:t>
      </w:r>
      <w:r w:rsidR="004948AE" w:rsidRPr="00E60C90">
        <w:rPr>
          <w:rFonts w:ascii="Times New Roman" w:hAnsi="Times New Roman" w:cs="Times New Roman"/>
          <w:sz w:val="24"/>
          <w:szCs w:val="24"/>
        </w:rPr>
        <w:t xml:space="preserve">ission statement is to </w:t>
      </w:r>
      <w:commentRangeStart w:id="0"/>
      <w:r w:rsidR="004948AE" w:rsidRPr="00E60C90">
        <w:rPr>
          <w:rFonts w:ascii="Times New Roman" w:hAnsi="Times New Roman" w:cs="Times New Roman"/>
          <w:sz w:val="24"/>
          <w:szCs w:val="24"/>
        </w:rPr>
        <w:t xml:space="preserve">empower every person and every organisation on the planet to achieve more </w:t>
      </w:r>
      <w:commentRangeEnd w:id="0"/>
      <w:r w:rsidR="003D3B1B">
        <w:rPr>
          <w:rStyle w:val="CommentReference"/>
        </w:rPr>
        <w:commentReference w:id="0"/>
      </w:r>
      <w:r w:rsidR="004948AE" w:rsidRPr="00E60C90">
        <w:rPr>
          <w:rFonts w:ascii="Times New Roman" w:hAnsi="Times New Roman" w:cs="Times New Roman"/>
          <w:sz w:val="24"/>
          <w:szCs w:val="24"/>
        </w:rPr>
        <w:t xml:space="preserve">through utilisation of </w:t>
      </w:r>
      <w:r w:rsidR="00795BA6" w:rsidRPr="00E60C90">
        <w:rPr>
          <w:rFonts w:ascii="Times New Roman" w:hAnsi="Times New Roman" w:cs="Times New Roman"/>
          <w:sz w:val="24"/>
          <w:szCs w:val="24"/>
        </w:rPr>
        <w:t>its</w:t>
      </w:r>
      <w:r w:rsidR="004948AE" w:rsidRPr="00E60C90">
        <w:rPr>
          <w:rFonts w:ascii="Times New Roman" w:hAnsi="Times New Roman" w:cs="Times New Roman"/>
          <w:sz w:val="24"/>
          <w:szCs w:val="24"/>
        </w:rPr>
        <w:t xml:space="preserve"> computing products.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703FDF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795BA6" w:rsidRPr="00E60C90">
        <w:rPr>
          <w:rFonts w:ascii="Times New Roman" w:hAnsi="Times New Roman" w:cs="Times New Roman"/>
          <w:sz w:val="24"/>
          <w:szCs w:val="24"/>
        </w:rPr>
        <w:t>Microsoft</w:t>
      </w:r>
      <w:r w:rsidR="005D398F">
        <w:rPr>
          <w:rFonts w:ascii="Times New Roman" w:hAnsi="Times New Roman" w:cs="Times New Roman"/>
          <w:sz w:val="24"/>
          <w:szCs w:val="24"/>
        </w:rPr>
        <w:t>’s mission is about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us</w:t>
      </w:r>
      <w:r w:rsidR="005D398F">
        <w:rPr>
          <w:rFonts w:ascii="Times New Roman" w:hAnsi="Times New Roman" w:cs="Times New Roman"/>
          <w:sz w:val="24"/>
          <w:szCs w:val="24"/>
        </w:rPr>
        <w:t>ing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its computer technology and software products to benefit customers</w:t>
      </w:r>
      <w:r w:rsidR="00871197" w:rsidRPr="00E60C90">
        <w:rPr>
          <w:rFonts w:ascii="Times New Roman" w:hAnsi="Times New Roman" w:cs="Times New Roman"/>
          <w:sz w:val="24"/>
          <w:szCs w:val="24"/>
        </w:rPr>
        <w:t xml:space="preserve"> and help them achieve more. For instance, the provision of sp</w:t>
      </w:r>
      <w:r w:rsidR="00795BA6" w:rsidRPr="00E60C90">
        <w:rPr>
          <w:rFonts w:ascii="Times New Roman" w:hAnsi="Times New Roman" w:cs="Times New Roman"/>
          <w:sz w:val="24"/>
          <w:szCs w:val="24"/>
        </w:rPr>
        <w:t>eedy data processing in offices and enhanced information access in homes</w:t>
      </w:r>
      <w:r w:rsidR="00871197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F6778" w:rsidRPr="00E60C90">
        <w:rPr>
          <w:rFonts w:ascii="Times New Roman" w:hAnsi="Times New Roman" w:cs="Times New Roman"/>
          <w:sz w:val="24"/>
          <w:szCs w:val="24"/>
        </w:rPr>
        <w:t xml:space="preserve">can </w:t>
      </w:r>
      <w:r w:rsidR="00871197" w:rsidRPr="00E60C90">
        <w:rPr>
          <w:rFonts w:ascii="Times New Roman" w:hAnsi="Times New Roman" w:cs="Times New Roman"/>
          <w:sz w:val="24"/>
          <w:szCs w:val="24"/>
        </w:rPr>
        <w:t>help</w:t>
      </w:r>
      <w:r w:rsidR="00034B88" w:rsidRPr="00E60C90">
        <w:rPr>
          <w:rFonts w:ascii="Times New Roman" w:hAnsi="Times New Roman" w:cs="Times New Roman"/>
          <w:sz w:val="24"/>
          <w:szCs w:val="24"/>
        </w:rPr>
        <w:t xml:space="preserve"> Microsoft’s</w:t>
      </w:r>
      <w:r w:rsidR="00871197" w:rsidRPr="00E60C90">
        <w:rPr>
          <w:rFonts w:ascii="Times New Roman" w:hAnsi="Times New Roman" w:cs="Times New Roman"/>
          <w:sz w:val="24"/>
          <w:szCs w:val="24"/>
        </w:rPr>
        <w:t xml:space="preserve"> customers become more productive and competitive, thereby empowering them to </w:t>
      </w:r>
      <w:r w:rsidR="00D05042" w:rsidRPr="00E60C90">
        <w:rPr>
          <w:rFonts w:ascii="Times New Roman" w:hAnsi="Times New Roman" w:cs="Times New Roman"/>
          <w:sz w:val="24"/>
          <w:szCs w:val="24"/>
        </w:rPr>
        <w:t>achieve more</w:t>
      </w:r>
      <w:r w:rsidR="00795BA6" w:rsidRPr="00E60C90">
        <w:rPr>
          <w:rFonts w:ascii="Times New Roman" w:hAnsi="Times New Roman" w:cs="Times New Roman"/>
          <w:sz w:val="24"/>
          <w:szCs w:val="24"/>
        </w:rPr>
        <w:t>.</w:t>
      </w:r>
      <w:r w:rsidR="00703FDF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034B88" w:rsidRPr="00E60C90">
        <w:rPr>
          <w:rFonts w:ascii="Times New Roman" w:hAnsi="Times New Roman" w:cs="Times New Roman"/>
          <w:sz w:val="24"/>
          <w:szCs w:val="24"/>
        </w:rPr>
        <w:t>Microsoft’s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mission statement also </w:t>
      </w:r>
      <w:r w:rsidR="00703FDF" w:rsidRPr="00E60C90">
        <w:rPr>
          <w:rFonts w:ascii="Times New Roman" w:hAnsi="Times New Roman" w:cs="Times New Roman"/>
          <w:sz w:val="24"/>
          <w:szCs w:val="24"/>
        </w:rPr>
        <w:t>reveals that the company’s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target market</w:t>
      </w:r>
      <w:r w:rsidR="00703FDF" w:rsidRPr="00E60C90">
        <w:rPr>
          <w:rFonts w:ascii="Times New Roman" w:hAnsi="Times New Roman" w:cs="Times New Roman"/>
          <w:sz w:val="24"/>
          <w:szCs w:val="24"/>
        </w:rPr>
        <w:t xml:space="preserve"> includes</w:t>
      </w:r>
      <w:r w:rsidR="00795BA6" w:rsidRPr="00E60C90">
        <w:rPr>
          <w:rFonts w:ascii="Times New Roman" w:hAnsi="Times New Roman" w:cs="Times New Roman"/>
          <w:sz w:val="24"/>
          <w:szCs w:val="24"/>
        </w:rPr>
        <w:t xml:space="preserve"> all individuals and organi</w:t>
      </w:r>
      <w:r w:rsidR="00703FDF" w:rsidRPr="00E60C90">
        <w:rPr>
          <w:rFonts w:ascii="Times New Roman" w:hAnsi="Times New Roman" w:cs="Times New Roman"/>
          <w:sz w:val="24"/>
          <w:szCs w:val="24"/>
        </w:rPr>
        <w:t>s</w:t>
      </w:r>
      <w:r w:rsidR="00795BA6" w:rsidRPr="00E60C90">
        <w:rPr>
          <w:rFonts w:ascii="Times New Roman" w:hAnsi="Times New Roman" w:cs="Times New Roman"/>
          <w:sz w:val="24"/>
          <w:szCs w:val="24"/>
        </w:rPr>
        <w:t>ations worldwide.</w:t>
      </w:r>
    </w:p>
    <w:p w14:paraId="1D08A562" w14:textId="4773BB96" w:rsidR="00796323" w:rsidRPr="00E60C90" w:rsidRDefault="007B7ACC" w:rsidP="00AB5E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C17FCF" w:rsidRPr="00E60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042" w:rsidRPr="00E60C90">
        <w:rPr>
          <w:rFonts w:ascii="Times New Roman" w:hAnsi="Times New Roman" w:cs="Times New Roman"/>
          <w:sz w:val="24"/>
          <w:szCs w:val="24"/>
        </w:rPr>
        <w:t>A v</w:t>
      </w:r>
      <w:r w:rsidR="0012093E" w:rsidRPr="00E60C90">
        <w:rPr>
          <w:rFonts w:ascii="Times New Roman" w:hAnsi="Times New Roman" w:cs="Times New Roman"/>
          <w:sz w:val="24"/>
          <w:szCs w:val="24"/>
        </w:rPr>
        <w:t>ision statement sets out the desired future state of the organisation.</w:t>
      </w:r>
      <w:r w:rsidR="00796323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Based on the shareholder letter, I can infer that </w:t>
      </w:r>
      <w:r w:rsidR="00796323" w:rsidRPr="00E60C90">
        <w:rPr>
          <w:rFonts w:ascii="Times New Roman" w:hAnsi="Times New Roman" w:cs="Times New Roman"/>
          <w:sz w:val="24"/>
          <w:szCs w:val="24"/>
        </w:rPr>
        <w:t xml:space="preserve">Microsoft’s </w:t>
      </w:r>
      <w:commentRangeStart w:id="1"/>
      <w:r w:rsidR="00796323" w:rsidRPr="00E60C90">
        <w:rPr>
          <w:rFonts w:ascii="Times New Roman" w:hAnsi="Times New Roman" w:cs="Times New Roman"/>
          <w:sz w:val="24"/>
          <w:szCs w:val="24"/>
        </w:rPr>
        <w:t xml:space="preserve">vision is 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to become a </w:t>
      </w:r>
      <w:r w:rsidR="002E1671">
        <w:rPr>
          <w:rFonts w:ascii="Times New Roman" w:hAnsi="Times New Roman" w:cs="Times New Roman"/>
          <w:sz w:val="24"/>
          <w:szCs w:val="24"/>
        </w:rPr>
        <w:t xml:space="preserve">world </w:t>
      </w:r>
      <w:r w:rsidR="00CF23D4" w:rsidRPr="00E60C90">
        <w:rPr>
          <w:rFonts w:ascii="Times New Roman" w:hAnsi="Times New Roman" w:cs="Times New Roman"/>
          <w:sz w:val="24"/>
          <w:szCs w:val="24"/>
        </w:rPr>
        <w:t>leading</w:t>
      </w:r>
      <w:r w:rsidR="00DF6778" w:rsidRPr="00E60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6761" w:rsidRPr="00E60C90">
        <w:rPr>
          <w:rFonts w:ascii="Times New Roman" w:hAnsi="Times New Roman" w:cs="Times New Roman"/>
          <w:sz w:val="24"/>
          <w:szCs w:val="24"/>
        </w:rPr>
        <w:t>technology company</w:t>
      </w:r>
      <w:proofErr w:type="gramEnd"/>
      <w:r w:rsidR="00C86761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5D398F">
        <w:rPr>
          <w:rFonts w:ascii="Times New Roman" w:hAnsi="Times New Roman" w:cs="Times New Roman"/>
          <w:sz w:val="24"/>
          <w:szCs w:val="24"/>
        </w:rPr>
        <w:t>that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05042" w:rsidRPr="00E60C90">
        <w:rPr>
          <w:rFonts w:ascii="Times New Roman" w:hAnsi="Times New Roman" w:cs="Times New Roman"/>
          <w:sz w:val="24"/>
          <w:szCs w:val="24"/>
        </w:rPr>
        <w:t>improv</w:t>
      </w:r>
      <w:r w:rsidR="00CF6309" w:rsidRPr="00E60C90">
        <w:rPr>
          <w:rFonts w:ascii="Times New Roman" w:hAnsi="Times New Roman" w:cs="Times New Roman"/>
          <w:sz w:val="24"/>
          <w:szCs w:val="24"/>
        </w:rPr>
        <w:t>e</w:t>
      </w:r>
      <w:r w:rsidR="005D398F">
        <w:rPr>
          <w:rFonts w:ascii="Times New Roman" w:hAnsi="Times New Roman" w:cs="Times New Roman"/>
          <w:sz w:val="24"/>
          <w:szCs w:val="24"/>
        </w:rPr>
        <w:t>s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 the lives of people on the planet through </w:t>
      </w:r>
      <w:r w:rsidR="00CF6309" w:rsidRPr="00E60C90">
        <w:rPr>
          <w:rFonts w:ascii="Times New Roman" w:hAnsi="Times New Roman" w:cs="Times New Roman"/>
          <w:sz w:val="24"/>
          <w:szCs w:val="24"/>
        </w:rPr>
        <w:t xml:space="preserve">the benefits and opportunities created by its </w:t>
      </w:r>
      <w:r w:rsidR="001B1121" w:rsidRPr="00E60C90">
        <w:rPr>
          <w:rFonts w:ascii="Times New Roman" w:hAnsi="Times New Roman" w:cs="Times New Roman"/>
          <w:sz w:val="24"/>
          <w:szCs w:val="24"/>
        </w:rPr>
        <w:t>innovative</w:t>
      </w:r>
      <w:r w:rsidR="00CF6309" w:rsidRPr="00E60C90">
        <w:rPr>
          <w:rFonts w:ascii="Times New Roman" w:hAnsi="Times New Roman" w:cs="Times New Roman"/>
          <w:sz w:val="24"/>
          <w:szCs w:val="24"/>
        </w:rPr>
        <w:t xml:space="preserve"> products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"/>
      <w:r w:rsidR="003D3B1B">
        <w:rPr>
          <w:rStyle w:val="CommentReference"/>
        </w:rPr>
        <w:commentReference w:id="1"/>
      </w:r>
      <w:r w:rsidR="00D05042" w:rsidRPr="00E60C90">
        <w:rPr>
          <w:rFonts w:ascii="Times New Roman" w:hAnsi="Times New Roman" w:cs="Times New Roman"/>
          <w:sz w:val="24"/>
          <w:szCs w:val="24"/>
        </w:rPr>
        <w:t>The company’s Chief Executive Officer, Sa</w:t>
      </w:r>
      <w:r w:rsidR="00C86761" w:rsidRPr="00E60C90">
        <w:rPr>
          <w:rFonts w:ascii="Times New Roman" w:hAnsi="Times New Roman" w:cs="Times New Roman"/>
          <w:sz w:val="24"/>
          <w:szCs w:val="24"/>
        </w:rPr>
        <w:t>t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ya Nadella, mentioned in the shareholder letter </w:t>
      </w:r>
      <w:r w:rsidR="00C86761" w:rsidRPr="00E60C90">
        <w:rPr>
          <w:rFonts w:ascii="Times New Roman" w:hAnsi="Times New Roman" w:cs="Times New Roman"/>
          <w:sz w:val="24"/>
          <w:szCs w:val="24"/>
        </w:rPr>
        <w:t>that Microsoft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 “will continue to work </w:t>
      </w:r>
      <w:r w:rsidR="00C86761" w:rsidRPr="00E60C90">
        <w:rPr>
          <w:rFonts w:ascii="Times New Roman" w:hAnsi="Times New Roman" w:cs="Times New Roman"/>
          <w:sz w:val="24"/>
          <w:szCs w:val="24"/>
        </w:rPr>
        <w:t>alongside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 our customers to help them build their ow</w:t>
      </w:r>
      <w:r w:rsidR="00C86761" w:rsidRPr="00E60C90">
        <w:rPr>
          <w:rFonts w:ascii="Times New Roman" w:hAnsi="Times New Roman" w:cs="Times New Roman"/>
          <w:sz w:val="24"/>
          <w:szCs w:val="24"/>
        </w:rPr>
        <w:t>n</w:t>
      </w:r>
      <w:r w:rsidR="00D05042" w:rsidRPr="00E60C90">
        <w:rPr>
          <w:rFonts w:ascii="Times New Roman" w:hAnsi="Times New Roman" w:cs="Times New Roman"/>
          <w:sz w:val="24"/>
          <w:szCs w:val="24"/>
        </w:rPr>
        <w:t xml:space="preserve"> digital capa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bility and work to earn their trust every day”, hence Microsoft’s vision is </w:t>
      </w:r>
      <w:r w:rsidR="00CF6309" w:rsidRPr="00E60C90">
        <w:rPr>
          <w:rFonts w:ascii="Times New Roman" w:hAnsi="Times New Roman" w:cs="Times New Roman"/>
          <w:sz w:val="24"/>
          <w:szCs w:val="24"/>
        </w:rPr>
        <w:t>about</w:t>
      </w:r>
      <w:r w:rsidR="00AC720E" w:rsidRPr="00E60C90">
        <w:rPr>
          <w:rFonts w:ascii="Times New Roman" w:hAnsi="Times New Roman" w:cs="Times New Roman"/>
          <w:sz w:val="24"/>
          <w:szCs w:val="24"/>
        </w:rPr>
        <w:t xml:space="preserve"> using</w:t>
      </w:r>
      <w:r w:rsidR="005D398F">
        <w:rPr>
          <w:rFonts w:ascii="Times New Roman" w:hAnsi="Times New Roman" w:cs="Times New Roman"/>
          <w:sz w:val="24"/>
          <w:szCs w:val="24"/>
        </w:rPr>
        <w:t xml:space="preserve"> its</w:t>
      </w:r>
      <w:r w:rsidR="00AC720E" w:rsidRPr="00E60C90">
        <w:rPr>
          <w:rFonts w:ascii="Times New Roman" w:hAnsi="Times New Roman" w:cs="Times New Roman"/>
          <w:sz w:val="24"/>
          <w:szCs w:val="24"/>
        </w:rPr>
        <w:t xml:space="preserve"> technology to 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help people and organisations around the world to develop and realise their </w:t>
      </w:r>
      <w:r w:rsidR="00CF23D4" w:rsidRPr="00E60C90">
        <w:rPr>
          <w:rFonts w:ascii="Times New Roman" w:hAnsi="Times New Roman" w:cs="Times New Roman"/>
          <w:sz w:val="24"/>
          <w:szCs w:val="24"/>
        </w:rPr>
        <w:t xml:space="preserve">full </w:t>
      </w:r>
      <w:r w:rsidR="00C86761" w:rsidRPr="00E60C90">
        <w:rPr>
          <w:rFonts w:ascii="Times New Roman" w:hAnsi="Times New Roman" w:cs="Times New Roman"/>
          <w:sz w:val="24"/>
          <w:szCs w:val="24"/>
        </w:rPr>
        <w:t>potentia</w:t>
      </w:r>
      <w:r w:rsidR="00AC720E" w:rsidRPr="00E60C90">
        <w:rPr>
          <w:rFonts w:ascii="Times New Roman" w:hAnsi="Times New Roman" w:cs="Times New Roman"/>
          <w:sz w:val="24"/>
          <w:szCs w:val="24"/>
        </w:rPr>
        <w:t>l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, </w:t>
      </w:r>
      <w:r w:rsidR="00CF6309" w:rsidRPr="00E60C90">
        <w:rPr>
          <w:rFonts w:ascii="Times New Roman" w:hAnsi="Times New Roman" w:cs="Times New Roman"/>
          <w:sz w:val="24"/>
          <w:szCs w:val="24"/>
        </w:rPr>
        <w:t>and together,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 making th</w:t>
      </w:r>
      <w:r w:rsidR="00CF6309" w:rsidRPr="00E60C90">
        <w:rPr>
          <w:rFonts w:ascii="Times New Roman" w:hAnsi="Times New Roman" w:cs="Times New Roman"/>
          <w:sz w:val="24"/>
          <w:szCs w:val="24"/>
        </w:rPr>
        <w:t>is</w:t>
      </w:r>
      <w:r w:rsidR="00C86761" w:rsidRPr="00E60C90">
        <w:rPr>
          <w:rFonts w:ascii="Times New Roman" w:hAnsi="Times New Roman" w:cs="Times New Roman"/>
          <w:sz w:val="24"/>
          <w:szCs w:val="24"/>
        </w:rPr>
        <w:t xml:space="preserve"> planet a better place to live in.</w:t>
      </w:r>
    </w:p>
    <w:p w14:paraId="0C96300A" w14:textId="555750C5" w:rsidR="00CD65F3" w:rsidRPr="00E60C90" w:rsidRDefault="00B573EA" w:rsidP="00DA6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4035294"/>
      <w:r w:rsidRPr="00E60C90">
        <w:rPr>
          <w:rFonts w:ascii="Times New Roman" w:hAnsi="Times New Roman" w:cs="Times New Roman"/>
          <w:b/>
          <w:bCs/>
          <w:sz w:val="24"/>
          <w:szCs w:val="24"/>
        </w:rPr>
        <w:t>(c)</w:t>
      </w:r>
      <w:bookmarkEnd w:id="2"/>
      <w:r w:rsidR="00C17FCF" w:rsidRPr="00E60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954" w:rsidRPr="00E60C90">
        <w:rPr>
          <w:rFonts w:ascii="Times New Roman" w:hAnsi="Times New Roman" w:cs="Times New Roman"/>
          <w:sz w:val="24"/>
          <w:szCs w:val="24"/>
        </w:rPr>
        <w:t xml:space="preserve">Using the balanced scorecard as a platform, </w:t>
      </w:r>
      <w:r w:rsidR="00DF6778" w:rsidRPr="00E60C90">
        <w:rPr>
          <w:rFonts w:ascii="Times New Roman" w:hAnsi="Times New Roman" w:cs="Times New Roman"/>
          <w:sz w:val="24"/>
          <w:szCs w:val="24"/>
        </w:rPr>
        <w:t xml:space="preserve">Microsoft’s </w:t>
      </w:r>
      <w:commentRangeStart w:id="3"/>
      <w:r w:rsidR="00DF6778" w:rsidRPr="00E60C90">
        <w:rPr>
          <w:rFonts w:ascii="Times New Roman" w:hAnsi="Times New Roman" w:cs="Times New Roman"/>
          <w:sz w:val="24"/>
          <w:szCs w:val="24"/>
        </w:rPr>
        <w:t>strategic themes</w:t>
      </w:r>
      <w:r w:rsidR="00461C89" w:rsidRPr="00E60C9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3D3B1B">
        <w:rPr>
          <w:rStyle w:val="CommentReference"/>
        </w:rPr>
        <w:commentReference w:id="3"/>
      </w:r>
      <w:r w:rsidR="00461C89" w:rsidRPr="00E60C90">
        <w:rPr>
          <w:rFonts w:ascii="Times New Roman" w:hAnsi="Times New Roman" w:cs="Times New Roman"/>
          <w:sz w:val="24"/>
          <w:szCs w:val="24"/>
        </w:rPr>
        <w:t>can be categorised into</w:t>
      </w:r>
      <w:r w:rsidR="00862954" w:rsidRPr="00E60C90">
        <w:rPr>
          <w:rFonts w:ascii="Times New Roman" w:hAnsi="Times New Roman" w:cs="Times New Roman"/>
          <w:sz w:val="24"/>
          <w:szCs w:val="24"/>
        </w:rPr>
        <w:t xml:space="preserve"> four different perspectives, namely learning and growth, internal business processes, customer, and financial.</w:t>
      </w:r>
    </w:p>
    <w:p w14:paraId="50AECE7B" w14:textId="364AD368" w:rsidR="009065C5" w:rsidRPr="00E60C90" w:rsidRDefault="00862954" w:rsidP="00DA6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 xml:space="preserve">Under learning and growth perspective, </w:t>
      </w:r>
      <w:commentRangeStart w:id="4"/>
      <w:r w:rsidRPr="00E60C90">
        <w:rPr>
          <w:rFonts w:ascii="Times New Roman" w:hAnsi="Times New Roman" w:cs="Times New Roman"/>
          <w:sz w:val="24"/>
          <w:szCs w:val="24"/>
        </w:rPr>
        <w:t>Microsoft’s s</w:t>
      </w:r>
      <w:r w:rsidR="00461C89" w:rsidRPr="00E60C90">
        <w:rPr>
          <w:rFonts w:ascii="Times New Roman" w:hAnsi="Times New Roman" w:cs="Times New Roman"/>
          <w:sz w:val="24"/>
          <w:szCs w:val="24"/>
        </w:rPr>
        <w:t xml:space="preserve">trategic themes </w:t>
      </w:r>
      <w:r w:rsidRPr="00E60C90">
        <w:rPr>
          <w:rFonts w:ascii="Times New Roman" w:hAnsi="Times New Roman" w:cs="Times New Roman"/>
          <w:sz w:val="24"/>
          <w:szCs w:val="24"/>
        </w:rPr>
        <w:t>include</w:t>
      </w:r>
      <w:r w:rsidR="005D398F">
        <w:rPr>
          <w:rFonts w:ascii="Times New Roman" w:hAnsi="Times New Roman" w:cs="Times New Roman"/>
          <w:sz w:val="24"/>
          <w:szCs w:val="24"/>
        </w:rPr>
        <w:t xml:space="preserve"> </w:t>
      </w:r>
      <w:r w:rsidR="00CF23D4" w:rsidRPr="00E60C90">
        <w:rPr>
          <w:rFonts w:ascii="Times New Roman" w:hAnsi="Times New Roman" w:cs="Times New Roman"/>
          <w:sz w:val="24"/>
          <w:szCs w:val="24"/>
        </w:rPr>
        <w:t>product research and development,</w:t>
      </w:r>
      <w:r w:rsidR="006D3155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3D5649">
        <w:rPr>
          <w:rFonts w:ascii="Times New Roman" w:hAnsi="Times New Roman" w:cs="Times New Roman"/>
          <w:sz w:val="24"/>
          <w:szCs w:val="24"/>
        </w:rPr>
        <w:t xml:space="preserve">attracting and retaining </w:t>
      </w:r>
      <w:r w:rsidR="004C0A81">
        <w:rPr>
          <w:rFonts w:ascii="Times New Roman" w:hAnsi="Times New Roman" w:cs="Times New Roman"/>
          <w:sz w:val="24"/>
          <w:szCs w:val="24"/>
        </w:rPr>
        <w:t xml:space="preserve">of </w:t>
      </w:r>
      <w:r w:rsidR="003D5649">
        <w:rPr>
          <w:rFonts w:ascii="Times New Roman" w:hAnsi="Times New Roman" w:cs="Times New Roman"/>
          <w:sz w:val="24"/>
          <w:szCs w:val="24"/>
        </w:rPr>
        <w:t>industry talents,</w:t>
      </w:r>
      <w:r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F75496" w:rsidRPr="00E60C90">
        <w:rPr>
          <w:rFonts w:ascii="Times New Roman" w:hAnsi="Times New Roman" w:cs="Times New Roman"/>
          <w:sz w:val="24"/>
          <w:szCs w:val="24"/>
        </w:rPr>
        <w:t>and</w:t>
      </w:r>
      <w:r w:rsidR="00CF23D4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A9086B">
        <w:rPr>
          <w:rFonts w:ascii="Times New Roman" w:hAnsi="Times New Roman" w:cs="Times New Roman"/>
          <w:sz w:val="24"/>
          <w:szCs w:val="24"/>
        </w:rPr>
        <w:t>f</w:t>
      </w:r>
      <w:r w:rsidR="00DE15E6">
        <w:rPr>
          <w:rFonts w:ascii="Times New Roman" w:hAnsi="Times New Roman" w:cs="Times New Roman"/>
          <w:sz w:val="24"/>
          <w:szCs w:val="24"/>
        </w:rPr>
        <w:t>ocusing on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 environmental sustainability and corporate social responsibility</w:t>
      </w:r>
      <w:r w:rsidR="00DE15E6">
        <w:rPr>
          <w:rFonts w:ascii="Times New Roman" w:hAnsi="Times New Roman" w:cs="Times New Roman"/>
          <w:sz w:val="24"/>
          <w:szCs w:val="24"/>
        </w:rPr>
        <w:t xml:space="preserve"> to foster a sustainable future</w:t>
      </w:r>
      <w:r w:rsidR="00461C89" w:rsidRPr="00E60C90">
        <w:rPr>
          <w:rFonts w:ascii="Times New Roman" w:hAnsi="Times New Roman" w:cs="Times New Roman"/>
          <w:sz w:val="24"/>
          <w:szCs w:val="24"/>
        </w:rPr>
        <w:t>.</w:t>
      </w:r>
      <w:r w:rsidR="00CF23D4" w:rsidRPr="00E60C9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3D3B1B">
        <w:rPr>
          <w:rStyle w:val="CommentReference"/>
        </w:rPr>
        <w:commentReference w:id="4"/>
      </w:r>
      <w:r w:rsidR="00CF23D4" w:rsidRPr="00E60C90">
        <w:rPr>
          <w:rFonts w:ascii="Times New Roman" w:hAnsi="Times New Roman" w:cs="Times New Roman"/>
          <w:sz w:val="24"/>
          <w:szCs w:val="24"/>
        </w:rPr>
        <w:t>Microsoft’s</w:t>
      </w:r>
      <w:r w:rsidR="003B3FCF">
        <w:rPr>
          <w:rFonts w:ascii="Times New Roman" w:hAnsi="Times New Roman" w:cs="Times New Roman"/>
          <w:sz w:val="24"/>
          <w:szCs w:val="24"/>
        </w:rPr>
        <w:t xml:space="preserve"> research and development efforts focus on three interconnected ambitions, namely reinventing productivity and business processes, building intelligent cloud and intelligent edge platform, and creating more personal computing</w:t>
      </w:r>
      <w:r w:rsidR="00CF23D4" w:rsidRPr="00E60C90">
        <w:rPr>
          <w:rFonts w:ascii="Times New Roman" w:hAnsi="Times New Roman" w:cs="Times New Roman"/>
          <w:sz w:val="24"/>
          <w:szCs w:val="24"/>
        </w:rPr>
        <w:t xml:space="preserve">. </w:t>
      </w:r>
      <w:r w:rsidR="003B3FCF">
        <w:rPr>
          <w:rFonts w:ascii="Times New Roman" w:hAnsi="Times New Roman" w:cs="Times New Roman"/>
          <w:sz w:val="24"/>
          <w:szCs w:val="24"/>
        </w:rPr>
        <w:t>Having</w:t>
      </w:r>
      <w:r w:rsidR="003D5649">
        <w:rPr>
          <w:rFonts w:ascii="Times New Roman" w:hAnsi="Times New Roman" w:cs="Times New Roman"/>
          <w:sz w:val="24"/>
          <w:szCs w:val="24"/>
        </w:rPr>
        <w:t xml:space="preserve"> a </w:t>
      </w:r>
      <w:r w:rsidR="003D5649" w:rsidRPr="003D5649">
        <w:rPr>
          <w:rFonts w:ascii="Times New Roman" w:hAnsi="Times New Roman" w:cs="Times New Roman"/>
          <w:sz w:val="24"/>
          <w:szCs w:val="24"/>
        </w:rPr>
        <w:t xml:space="preserve">diversified and inclusive workplace for its employees </w:t>
      </w:r>
      <w:r w:rsidR="003D5649">
        <w:rPr>
          <w:rFonts w:ascii="Times New Roman" w:hAnsi="Times New Roman" w:cs="Times New Roman"/>
          <w:sz w:val="24"/>
          <w:szCs w:val="24"/>
        </w:rPr>
        <w:t>is</w:t>
      </w:r>
      <w:r w:rsidR="006D3155" w:rsidRPr="00E60C90">
        <w:rPr>
          <w:rFonts w:ascii="Times New Roman" w:hAnsi="Times New Roman" w:cs="Times New Roman"/>
          <w:sz w:val="24"/>
          <w:szCs w:val="24"/>
        </w:rPr>
        <w:t xml:space="preserve"> important for Microsoft to serve its diverse portfolio of customers across the world</w:t>
      </w:r>
      <w:r w:rsidR="003D5649">
        <w:rPr>
          <w:rFonts w:ascii="Times New Roman" w:hAnsi="Times New Roman" w:cs="Times New Roman"/>
          <w:sz w:val="24"/>
          <w:szCs w:val="24"/>
        </w:rPr>
        <w:t xml:space="preserve"> and to attract and retain industry talents</w:t>
      </w:r>
      <w:r w:rsidR="00DE15E6">
        <w:rPr>
          <w:rFonts w:ascii="Times New Roman" w:hAnsi="Times New Roman" w:cs="Times New Roman"/>
          <w:sz w:val="24"/>
          <w:szCs w:val="24"/>
        </w:rPr>
        <w:t xml:space="preserve"> to compete with its competitors</w:t>
      </w:r>
      <w:r w:rsidR="005211BF" w:rsidRPr="00E60C90">
        <w:rPr>
          <w:rFonts w:ascii="Times New Roman" w:hAnsi="Times New Roman" w:cs="Times New Roman"/>
          <w:sz w:val="24"/>
          <w:szCs w:val="24"/>
        </w:rPr>
        <w:t>.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DE15E6">
        <w:rPr>
          <w:rFonts w:ascii="Times New Roman" w:hAnsi="Times New Roman" w:cs="Times New Roman"/>
          <w:sz w:val="24"/>
          <w:szCs w:val="24"/>
        </w:rPr>
        <w:t>In addition</w:t>
      </w:r>
      <w:r w:rsidR="00CF23D4" w:rsidRPr="00E60C90">
        <w:rPr>
          <w:rFonts w:ascii="Times New Roman" w:hAnsi="Times New Roman" w:cs="Times New Roman"/>
          <w:sz w:val="24"/>
          <w:szCs w:val="24"/>
        </w:rPr>
        <w:t xml:space="preserve">, 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Microsoft </w:t>
      </w:r>
      <w:r w:rsidR="00DE15E6">
        <w:rPr>
          <w:rFonts w:ascii="Times New Roman" w:hAnsi="Times New Roman" w:cs="Times New Roman"/>
          <w:sz w:val="24"/>
          <w:szCs w:val="24"/>
        </w:rPr>
        <w:t xml:space="preserve">believes in giving back to the society and 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is committed to reducing carbon emissions through various 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initiatives and </w:t>
      </w:r>
      <w:r w:rsidR="006D3155" w:rsidRPr="00E60C90">
        <w:rPr>
          <w:rFonts w:ascii="Times New Roman" w:hAnsi="Times New Roman" w:cs="Times New Roman"/>
          <w:sz w:val="24"/>
          <w:szCs w:val="24"/>
        </w:rPr>
        <w:t>is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 also expand</w:t>
      </w:r>
      <w:r w:rsidR="006D3155" w:rsidRPr="00E60C90">
        <w:rPr>
          <w:rFonts w:ascii="Times New Roman" w:hAnsi="Times New Roman" w:cs="Times New Roman"/>
          <w:sz w:val="24"/>
          <w:szCs w:val="24"/>
        </w:rPr>
        <w:t>ing</w:t>
      </w:r>
      <w:r w:rsidR="00CD65F3" w:rsidRPr="00E60C90">
        <w:rPr>
          <w:rFonts w:ascii="Times New Roman" w:hAnsi="Times New Roman" w:cs="Times New Roman"/>
          <w:sz w:val="24"/>
          <w:szCs w:val="24"/>
        </w:rPr>
        <w:t xml:space="preserve"> its support for the non-profit sector.</w:t>
      </w:r>
      <w:commentRangeEnd w:id="5"/>
      <w:r w:rsidR="003D3B1B">
        <w:rPr>
          <w:rStyle w:val="CommentReference"/>
        </w:rPr>
        <w:commentReference w:id="5"/>
      </w:r>
    </w:p>
    <w:p w14:paraId="41D02BE3" w14:textId="3183757A" w:rsidR="00CD65F3" w:rsidRPr="00E60C90" w:rsidRDefault="00CD65F3" w:rsidP="00DA6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 xml:space="preserve">Under internal business processes perspective, Microsoft’s </w:t>
      </w:r>
      <w:commentRangeStart w:id="6"/>
      <w:r w:rsidRPr="00E60C90">
        <w:rPr>
          <w:rFonts w:ascii="Times New Roman" w:hAnsi="Times New Roman" w:cs="Times New Roman"/>
          <w:sz w:val="24"/>
          <w:szCs w:val="24"/>
        </w:rPr>
        <w:t>strategic themes include</w:t>
      </w:r>
      <w:r w:rsidR="006D3155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20E00">
        <w:rPr>
          <w:rFonts w:ascii="Times New Roman" w:hAnsi="Times New Roman" w:cs="Times New Roman"/>
          <w:sz w:val="24"/>
          <w:szCs w:val="24"/>
        </w:rPr>
        <w:t>cost-efficient</w:t>
      </w:r>
      <w:r w:rsidR="00ED0942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6D3155" w:rsidRPr="00E60C90">
        <w:rPr>
          <w:rFonts w:ascii="Times New Roman" w:hAnsi="Times New Roman" w:cs="Times New Roman"/>
          <w:sz w:val="24"/>
          <w:szCs w:val="24"/>
        </w:rPr>
        <w:t>distribution, sales and marketing</w:t>
      </w:r>
      <w:r w:rsidR="00ED0942" w:rsidRPr="00E60C90">
        <w:rPr>
          <w:rFonts w:ascii="Times New Roman" w:hAnsi="Times New Roman" w:cs="Times New Roman"/>
          <w:sz w:val="24"/>
          <w:szCs w:val="24"/>
        </w:rPr>
        <w:t xml:space="preserve"> of its products and services, </w:t>
      </w:r>
      <w:r w:rsidR="00B13F4B">
        <w:rPr>
          <w:rFonts w:ascii="Times New Roman" w:hAnsi="Times New Roman" w:cs="Times New Roman"/>
          <w:sz w:val="24"/>
          <w:szCs w:val="24"/>
        </w:rPr>
        <w:t xml:space="preserve">responsive after-sales support for end users, </w:t>
      </w:r>
      <w:r w:rsidR="00ED0942" w:rsidRPr="00E60C90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product </w:t>
      </w:r>
      <w:r w:rsidR="00ED0942" w:rsidRPr="00E60C90">
        <w:rPr>
          <w:rFonts w:ascii="Times New Roman" w:hAnsi="Times New Roman" w:cs="Times New Roman"/>
          <w:sz w:val="24"/>
          <w:szCs w:val="24"/>
        </w:rPr>
        <w:t>quality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20E00">
        <w:rPr>
          <w:rFonts w:ascii="Times New Roman" w:hAnsi="Times New Roman" w:cs="Times New Roman"/>
          <w:sz w:val="24"/>
          <w:szCs w:val="24"/>
        </w:rPr>
        <w:t>a</w:t>
      </w:r>
      <w:r w:rsidR="00B13F4B">
        <w:rPr>
          <w:rFonts w:ascii="Times New Roman" w:hAnsi="Times New Roman" w:cs="Times New Roman"/>
          <w:sz w:val="24"/>
          <w:szCs w:val="24"/>
        </w:rPr>
        <w:t>ssurance</w:t>
      </w:r>
      <w:r w:rsidR="00D20E00">
        <w:rPr>
          <w:rFonts w:ascii="Times New Roman" w:hAnsi="Times New Roman" w:cs="Times New Roman"/>
          <w:sz w:val="24"/>
          <w:szCs w:val="24"/>
        </w:rPr>
        <w:t xml:space="preserve"> </w:t>
      </w:r>
      <w:r w:rsidR="00ED0942" w:rsidRPr="00E60C90">
        <w:rPr>
          <w:rFonts w:ascii="Times New Roman" w:hAnsi="Times New Roman" w:cs="Times New Roman"/>
          <w:sz w:val="24"/>
          <w:szCs w:val="24"/>
        </w:rPr>
        <w:t xml:space="preserve">across </w:t>
      </w:r>
      <w:r w:rsidR="000B05D5">
        <w:rPr>
          <w:rFonts w:ascii="Times New Roman" w:hAnsi="Times New Roman" w:cs="Times New Roman"/>
          <w:sz w:val="24"/>
          <w:szCs w:val="24"/>
        </w:rPr>
        <w:t xml:space="preserve">every layer of the company’s </w:t>
      </w:r>
      <w:r w:rsidR="000B05D5">
        <w:rPr>
          <w:rFonts w:ascii="Times New Roman" w:hAnsi="Times New Roman" w:cs="Times New Roman"/>
          <w:sz w:val="24"/>
          <w:szCs w:val="24"/>
        </w:rPr>
        <w:lastRenderedPageBreak/>
        <w:t>differentiated technology stack – from application infrastructure, to data and artificial intelligence, to business process, to productivity and collaboration</w:t>
      </w:r>
      <w:r w:rsidR="00ED0942" w:rsidRPr="00E60C90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3D3B1B">
        <w:rPr>
          <w:rStyle w:val="CommentReference"/>
        </w:rPr>
        <w:commentReference w:id="6"/>
      </w:r>
    </w:p>
    <w:p w14:paraId="10C79A17" w14:textId="2F008664" w:rsidR="00ED0942" w:rsidRPr="00E60C90" w:rsidRDefault="00ED0942" w:rsidP="00DA6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sz w:val="24"/>
          <w:szCs w:val="24"/>
        </w:rPr>
        <w:t>Under customer perspective, Microsoft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strives to brand itself as a </w:t>
      </w:r>
      <w:commentRangeStart w:id="7"/>
      <w:r w:rsidR="00D14EDB" w:rsidRPr="00E60C90">
        <w:rPr>
          <w:rFonts w:ascii="Times New Roman" w:hAnsi="Times New Roman" w:cs="Times New Roman"/>
          <w:sz w:val="24"/>
          <w:szCs w:val="24"/>
        </w:rPr>
        <w:t xml:space="preserve">trusted </w:t>
      </w:r>
      <w:commentRangeEnd w:id="7"/>
      <w:r w:rsidR="003D3B1B">
        <w:rPr>
          <w:rStyle w:val="CommentReference"/>
        </w:rPr>
        <w:commentReference w:id="7"/>
      </w:r>
      <w:r w:rsidR="00D14EDB" w:rsidRPr="00E60C90">
        <w:rPr>
          <w:rFonts w:ascii="Times New Roman" w:hAnsi="Times New Roman" w:cs="Times New Roman"/>
          <w:sz w:val="24"/>
          <w:szCs w:val="24"/>
        </w:rPr>
        <w:t>technology company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3B3FCF">
        <w:rPr>
          <w:rFonts w:ascii="Times New Roman" w:hAnsi="Times New Roman" w:cs="Times New Roman"/>
          <w:sz w:val="24"/>
          <w:szCs w:val="24"/>
        </w:rPr>
        <w:t>that</w:t>
      </w:r>
      <w:r w:rsidR="00D20E00">
        <w:rPr>
          <w:rFonts w:ascii="Times New Roman" w:hAnsi="Times New Roman" w:cs="Times New Roman"/>
          <w:sz w:val="24"/>
          <w:szCs w:val="24"/>
        </w:rPr>
        <w:t xml:space="preserve"> is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20E00" w:rsidRPr="00E60C90">
        <w:rPr>
          <w:rFonts w:ascii="Times New Roman" w:hAnsi="Times New Roman" w:cs="Times New Roman"/>
          <w:sz w:val="24"/>
          <w:szCs w:val="24"/>
        </w:rPr>
        <w:t>commit</w:t>
      </w:r>
      <w:r w:rsidR="00D20E00">
        <w:rPr>
          <w:rFonts w:ascii="Times New Roman" w:hAnsi="Times New Roman" w:cs="Times New Roman"/>
          <w:sz w:val="24"/>
          <w:szCs w:val="24"/>
        </w:rPr>
        <w:t>ted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F75496" w:rsidRPr="00E60C90">
        <w:rPr>
          <w:rFonts w:ascii="Times New Roman" w:hAnsi="Times New Roman" w:cs="Times New Roman"/>
          <w:sz w:val="24"/>
          <w:szCs w:val="24"/>
        </w:rPr>
        <w:t>to protect</w:t>
      </w:r>
      <w:r w:rsidR="00D20E00">
        <w:rPr>
          <w:rFonts w:ascii="Times New Roman" w:hAnsi="Times New Roman" w:cs="Times New Roman"/>
          <w:sz w:val="24"/>
          <w:szCs w:val="24"/>
        </w:rPr>
        <w:t>ing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20E00">
        <w:rPr>
          <w:rFonts w:ascii="Times New Roman" w:hAnsi="Times New Roman" w:cs="Times New Roman"/>
          <w:sz w:val="24"/>
          <w:szCs w:val="24"/>
        </w:rPr>
        <w:t xml:space="preserve">its </w:t>
      </w:r>
      <w:r w:rsidR="00F75496" w:rsidRPr="00E60C90">
        <w:rPr>
          <w:rFonts w:ascii="Times New Roman" w:hAnsi="Times New Roman" w:cs="Times New Roman"/>
          <w:sz w:val="24"/>
          <w:szCs w:val="24"/>
        </w:rPr>
        <w:t>customers’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privacy and data,</w:t>
      </w:r>
      <w:r w:rsidR="003B3FCF">
        <w:rPr>
          <w:rFonts w:ascii="Times New Roman" w:hAnsi="Times New Roman" w:cs="Times New Roman"/>
          <w:sz w:val="24"/>
          <w:szCs w:val="24"/>
        </w:rPr>
        <w:t xml:space="preserve"> while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F75496" w:rsidRPr="00E60C90">
        <w:rPr>
          <w:rFonts w:ascii="Times New Roman" w:hAnsi="Times New Roman" w:cs="Times New Roman"/>
          <w:sz w:val="24"/>
          <w:szCs w:val="24"/>
        </w:rPr>
        <w:t>uphold</w:t>
      </w:r>
      <w:r w:rsidR="00D20E00">
        <w:rPr>
          <w:rFonts w:ascii="Times New Roman" w:hAnsi="Times New Roman" w:cs="Times New Roman"/>
          <w:sz w:val="24"/>
          <w:szCs w:val="24"/>
        </w:rPr>
        <w:t>ing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D14EDB" w:rsidRPr="00E60C90">
        <w:rPr>
          <w:rFonts w:ascii="Times New Roman" w:hAnsi="Times New Roman" w:cs="Times New Roman"/>
          <w:sz w:val="24"/>
          <w:szCs w:val="24"/>
        </w:rPr>
        <w:t>cybersecurity</w:t>
      </w:r>
      <w:r w:rsidR="00D20E00">
        <w:rPr>
          <w:rFonts w:ascii="Times New Roman" w:hAnsi="Times New Roman" w:cs="Times New Roman"/>
          <w:sz w:val="24"/>
          <w:szCs w:val="24"/>
        </w:rPr>
        <w:t>,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and </w:t>
      </w:r>
      <w:r w:rsidR="00F75496" w:rsidRPr="00E60C90">
        <w:rPr>
          <w:rFonts w:ascii="Times New Roman" w:hAnsi="Times New Roman" w:cs="Times New Roman"/>
          <w:sz w:val="24"/>
          <w:szCs w:val="24"/>
        </w:rPr>
        <w:t>ensur</w:t>
      </w:r>
      <w:r w:rsidR="00D20E00">
        <w:rPr>
          <w:rFonts w:ascii="Times New Roman" w:hAnsi="Times New Roman" w:cs="Times New Roman"/>
          <w:sz w:val="24"/>
          <w:szCs w:val="24"/>
        </w:rPr>
        <w:t>ing</w:t>
      </w:r>
      <w:r w:rsidR="006E075A">
        <w:rPr>
          <w:rFonts w:ascii="Times New Roman" w:hAnsi="Times New Roman" w:cs="Times New Roman"/>
          <w:sz w:val="24"/>
          <w:szCs w:val="24"/>
        </w:rPr>
        <w:t xml:space="preserve"> </w:t>
      </w:r>
      <w:r w:rsidR="00F75496" w:rsidRPr="00E60C90">
        <w:rPr>
          <w:rFonts w:ascii="Times New Roman" w:hAnsi="Times New Roman" w:cs="Times New Roman"/>
          <w:sz w:val="24"/>
          <w:szCs w:val="24"/>
        </w:rPr>
        <w:t>responsible use of</w:t>
      </w:r>
      <w:r w:rsidR="00D14EDB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3B3FCF">
        <w:rPr>
          <w:rFonts w:ascii="Times New Roman" w:hAnsi="Times New Roman" w:cs="Times New Roman"/>
          <w:sz w:val="24"/>
          <w:szCs w:val="24"/>
        </w:rPr>
        <w:t xml:space="preserve">its </w:t>
      </w:r>
      <w:r w:rsidR="00F75496" w:rsidRPr="00E60C90">
        <w:rPr>
          <w:rFonts w:ascii="Times New Roman" w:hAnsi="Times New Roman" w:cs="Times New Roman"/>
          <w:sz w:val="24"/>
          <w:szCs w:val="24"/>
        </w:rPr>
        <w:t>artificial intelligence technology</w:t>
      </w:r>
      <w:r w:rsidR="00D14EDB" w:rsidRPr="00E60C90">
        <w:rPr>
          <w:rFonts w:ascii="Times New Roman" w:hAnsi="Times New Roman" w:cs="Times New Roman"/>
          <w:sz w:val="24"/>
          <w:szCs w:val="24"/>
        </w:rPr>
        <w:t>.</w:t>
      </w:r>
    </w:p>
    <w:p w14:paraId="7B5AFFE3" w14:textId="523AE962" w:rsidR="00D14EDB" w:rsidRPr="00E60C90" w:rsidRDefault="00D14EDB" w:rsidP="00DA6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r w:rsidRPr="00E60C90">
        <w:rPr>
          <w:rFonts w:ascii="Times New Roman" w:hAnsi="Times New Roman" w:cs="Times New Roman"/>
          <w:sz w:val="24"/>
          <w:szCs w:val="24"/>
        </w:rPr>
        <w:t>Finally</w:t>
      </w:r>
      <w:r w:rsidR="00C94CF8" w:rsidRPr="00E60C90">
        <w:rPr>
          <w:rFonts w:ascii="Times New Roman" w:hAnsi="Times New Roman" w:cs="Times New Roman"/>
          <w:sz w:val="24"/>
          <w:szCs w:val="24"/>
        </w:rPr>
        <w:t>,</w:t>
      </w:r>
      <w:r w:rsidRPr="00E60C90">
        <w:rPr>
          <w:rFonts w:ascii="Times New Roman" w:hAnsi="Times New Roman" w:cs="Times New Roman"/>
          <w:sz w:val="24"/>
          <w:szCs w:val="24"/>
        </w:rPr>
        <w:t xml:space="preserve"> Microsoft’s financial strategic themes include growth, profitability and shareholder value</w:t>
      </w:r>
      <w:commentRangeEnd w:id="8"/>
      <w:r w:rsidR="003D3B1B">
        <w:rPr>
          <w:rStyle w:val="CommentReference"/>
        </w:rPr>
        <w:commentReference w:id="8"/>
      </w:r>
      <w:r w:rsidR="00C94CF8" w:rsidRPr="00E60C90">
        <w:rPr>
          <w:rFonts w:ascii="Times New Roman" w:hAnsi="Times New Roman" w:cs="Times New Roman"/>
          <w:sz w:val="24"/>
          <w:szCs w:val="24"/>
        </w:rPr>
        <w:t>. The company’s overall</w:t>
      </w:r>
      <w:r w:rsidR="006E075A">
        <w:rPr>
          <w:rFonts w:ascii="Times New Roman" w:hAnsi="Times New Roman" w:cs="Times New Roman"/>
          <w:sz w:val="24"/>
          <w:szCs w:val="24"/>
        </w:rPr>
        <w:t xml:space="preserve"> financial</w:t>
      </w:r>
      <w:r w:rsidR="00C94CF8" w:rsidRPr="00E60C90">
        <w:rPr>
          <w:rFonts w:ascii="Times New Roman" w:hAnsi="Times New Roman" w:cs="Times New Roman"/>
          <w:sz w:val="24"/>
          <w:szCs w:val="24"/>
        </w:rPr>
        <w:t xml:space="preserve"> performance is summarised in its annual report and the record-breaking revenue achieved for fiscal year 2019 </w:t>
      </w:r>
      <w:r w:rsidR="004C0A81">
        <w:rPr>
          <w:rFonts w:ascii="Times New Roman" w:hAnsi="Times New Roman" w:cs="Times New Roman"/>
          <w:sz w:val="24"/>
          <w:szCs w:val="24"/>
        </w:rPr>
        <w:t>reflects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C94CF8" w:rsidRPr="00E60C90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6E075A">
        <w:rPr>
          <w:rFonts w:ascii="Times New Roman" w:hAnsi="Times New Roman" w:cs="Times New Roman"/>
          <w:sz w:val="24"/>
          <w:szCs w:val="24"/>
        </w:rPr>
        <w:t>application</w:t>
      </w:r>
      <w:r w:rsidR="00C94CF8" w:rsidRPr="00E60C90">
        <w:rPr>
          <w:rFonts w:ascii="Times New Roman" w:hAnsi="Times New Roman" w:cs="Times New Roman"/>
          <w:sz w:val="24"/>
          <w:szCs w:val="24"/>
        </w:rPr>
        <w:t xml:space="preserve"> of</w:t>
      </w:r>
      <w:r w:rsidR="00F75496" w:rsidRPr="00E60C90">
        <w:rPr>
          <w:rFonts w:ascii="Times New Roman" w:hAnsi="Times New Roman" w:cs="Times New Roman"/>
          <w:sz w:val="24"/>
          <w:szCs w:val="24"/>
        </w:rPr>
        <w:t xml:space="preserve"> the company’s </w:t>
      </w:r>
      <w:r w:rsidR="00C94CF8" w:rsidRPr="00E60C90">
        <w:rPr>
          <w:rFonts w:ascii="Times New Roman" w:hAnsi="Times New Roman" w:cs="Times New Roman"/>
          <w:sz w:val="24"/>
          <w:szCs w:val="24"/>
        </w:rPr>
        <w:t>strategic objectives</w:t>
      </w:r>
      <w:r w:rsidRPr="00E60C90">
        <w:rPr>
          <w:rFonts w:ascii="Times New Roman" w:hAnsi="Times New Roman" w:cs="Times New Roman"/>
          <w:sz w:val="24"/>
          <w:szCs w:val="24"/>
        </w:rPr>
        <w:t xml:space="preserve"> </w:t>
      </w:r>
      <w:r w:rsidR="00C94CF8" w:rsidRPr="00E60C90">
        <w:rPr>
          <w:rFonts w:ascii="Times New Roman" w:hAnsi="Times New Roman" w:cs="Times New Roman"/>
          <w:sz w:val="24"/>
          <w:szCs w:val="24"/>
        </w:rPr>
        <w:t>using the balanced scorecard system.</w:t>
      </w:r>
    </w:p>
    <w:p w14:paraId="5F7BFCAD" w14:textId="55AEA752" w:rsidR="003610C2" w:rsidRPr="00E60C90" w:rsidRDefault="003B3391" w:rsidP="003610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C90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="004B0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BBF" w:rsidRPr="004B0BBF">
        <w:rPr>
          <w:rFonts w:ascii="Times New Roman" w:hAnsi="Times New Roman" w:cs="Times New Roman"/>
          <w:sz w:val="24"/>
          <w:szCs w:val="24"/>
        </w:rPr>
        <w:t>According to Ware (2013), there are</w:t>
      </w:r>
      <w:r w:rsidR="00742F6E" w:rsidRPr="004B0BBF">
        <w:rPr>
          <w:rFonts w:ascii="Times New Roman" w:hAnsi="Times New Roman" w:cs="Times New Roman"/>
          <w:sz w:val="24"/>
          <w:szCs w:val="24"/>
        </w:rPr>
        <w:t xml:space="preserve"> </w:t>
      </w:r>
      <w:r w:rsidR="00742F6E" w:rsidRPr="00E60C90">
        <w:rPr>
          <w:rFonts w:ascii="Times New Roman" w:hAnsi="Times New Roman" w:cs="Times New Roman"/>
          <w:sz w:val="24"/>
          <w:szCs w:val="24"/>
        </w:rPr>
        <w:t xml:space="preserve">four stages of data visualisation </w:t>
      </w:r>
      <w:r w:rsidR="004B0BBF">
        <w:rPr>
          <w:rFonts w:ascii="Times New Roman" w:hAnsi="Times New Roman" w:cs="Times New Roman"/>
          <w:sz w:val="24"/>
          <w:szCs w:val="24"/>
        </w:rPr>
        <w:t>which include</w:t>
      </w:r>
      <w:r w:rsidR="004B0BBF" w:rsidRPr="004B0BBF">
        <w:t xml:space="preserve"> </w:t>
      </w:r>
      <w:commentRangeStart w:id="9"/>
      <w:r w:rsidR="004B0BBF">
        <w:rPr>
          <w:rFonts w:ascii="Times New Roman" w:hAnsi="Times New Roman" w:cs="Times New Roman"/>
          <w:sz w:val="24"/>
          <w:szCs w:val="24"/>
        </w:rPr>
        <w:t>d</w:t>
      </w:r>
      <w:r w:rsidR="004B0BBF" w:rsidRPr="004B0BBF">
        <w:rPr>
          <w:rFonts w:ascii="Times New Roman" w:hAnsi="Times New Roman" w:cs="Times New Roman"/>
          <w:sz w:val="24"/>
          <w:szCs w:val="24"/>
        </w:rPr>
        <w:t>ata collection and storage</w:t>
      </w:r>
      <w:r w:rsidR="004B0BBF">
        <w:rPr>
          <w:rFonts w:ascii="Times New Roman" w:hAnsi="Times New Roman" w:cs="Times New Roman"/>
          <w:sz w:val="24"/>
          <w:szCs w:val="24"/>
        </w:rPr>
        <w:t>,</w:t>
      </w:r>
      <w:r w:rsidR="004B0BBF" w:rsidRPr="004B0BBF">
        <w:t xml:space="preserve"> </w:t>
      </w:r>
      <w:r w:rsidR="004B0BBF">
        <w:rPr>
          <w:rFonts w:ascii="Times New Roman" w:hAnsi="Times New Roman" w:cs="Times New Roman"/>
          <w:sz w:val="24"/>
          <w:szCs w:val="24"/>
        </w:rPr>
        <w:t>d</w:t>
      </w:r>
      <w:r w:rsidR="004B0BBF" w:rsidRPr="004B0BBF">
        <w:rPr>
          <w:rFonts w:ascii="Times New Roman" w:hAnsi="Times New Roman" w:cs="Times New Roman"/>
          <w:sz w:val="24"/>
          <w:szCs w:val="24"/>
        </w:rPr>
        <w:t>ata pre-processing</w:t>
      </w:r>
      <w:r w:rsidR="004B0BBF">
        <w:rPr>
          <w:rFonts w:ascii="Times New Roman" w:hAnsi="Times New Roman" w:cs="Times New Roman"/>
          <w:sz w:val="24"/>
          <w:szCs w:val="24"/>
        </w:rPr>
        <w:t>,</w:t>
      </w:r>
      <w:r w:rsidR="004B0BBF" w:rsidRPr="004B0BBF">
        <w:t xml:space="preserve"> </w:t>
      </w:r>
      <w:r w:rsidR="004B0BBF">
        <w:rPr>
          <w:rFonts w:ascii="Times New Roman" w:hAnsi="Times New Roman" w:cs="Times New Roman"/>
          <w:sz w:val="24"/>
          <w:szCs w:val="24"/>
        </w:rPr>
        <w:t>g</w:t>
      </w:r>
      <w:r w:rsidR="004B0BBF" w:rsidRPr="004B0BBF">
        <w:rPr>
          <w:rFonts w:ascii="Times New Roman" w:hAnsi="Times New Roman" w:cs="Times New Roman"/>
          <w:sz w:val="24"/>
          <w:szCs w:val="24"/>
        </w:rPr>
        <w:t>raphics engine</w:t>
      </w:r>
      <w:r w:rsidR="008831B5">
        <w:rPr>
          <w:rFonts w:ascii="Times New Roman" w:hAnsi="Times New Roman" w:cs="Times New Roman"/>
          <w:sz w:val="24"/>
          <w:szCs w:val="24"/>
        </w:rPr>
        <w:t>,</w:t>
      </w:r>
      <w:r w:rsidR="004B0BBF" w:rsidRPr="004B0BBF">
        <w:t xml:space="preserve"> </w:t>
      </w:r>
      <w:r w:rsidR="004B0BBF">
        <w:t xml:space="preserve">and </w:t>
      </w:r>
      <w:r w:rsidR="004B0BBF">
        <w:rPr>
          <w:rFonts w:ascii="Times New Roman" w:hAnsi="Times New Roman" w:cs="Times New Roman"/>
          <w:sz w:val="24"/>
          <w:szCs w:val="24"/>
        </w:rPr>
        <w:t>h</w:t>
      </w:r>
      <w:r w:rsidR="004B0BBF" w:rsidRPr="004B0BBF">
        <w:rPr>
          <w:rFonts w:ascii="Times New Roman" w:hAnsi="Times New Roman" w:cs="Times New Roman"/>
          <w:sz w:val="24"/>
          <w:szCs w:val="24"/>
        </w:rPr>
        <w:t>uman visual and cognitive processing</w:t>
      </w:r>
      <w:commentRangeEnd w:id="9"/>
      <w:r w:rsidR="003D3B1B">
        <w:rPr>
          <w:rStyle w:val="CommentReference"/>
        </w:rPr>
        <w:commentReference w:id="9"/>
      </w:r>
      <w:r w:rsidR="004B0BBF">
        <w:rPr>
          <w:rFonts w:ascii="Times New Roman" w:hAnsi="Times New Roman" w:cs="Times New Roman"/>
          <w:sz w:val="24"/>
          <w:szCs w:val="24"/>
        </w:rPr>
        <w:t>.</w:t>
      </w:r>
      <w:r w:rsidR="008831B5">
        <w:rPr>
          <w:rFonts w:ascii="Times New Roman" w:hAnsi="Times New Roman" w:cs="Times New Roman"/>
          <w:sz w:val="24"/>
          <w:szCs w:val="24"/>
        </w:rPr>
        <w:t xml:space="preserve"> </w:t>
      </w:r>
      <w:r w:rsidR="007A629C">
        <w:rPr>
          <w:rFonts w:ascii="Times New Roman" w:hAnsi="Times New Roman" w:cs="Times New Roman"/>
          <w:sz w:val="24"/>
          <w:szCs w:val="24"/>
        </w:rPr>
        <w:t>I</w:t>
      </w:r>
      <w:r w:rsidR="008831B5">
        <w:rPr>
          <w:rFonts w:ascii="Times New Roman" w:hAnsi="Times New Roman" w:cs="Times New Roman"/>
          <w:sz w:val="24"/>
          <w:szCs w:val="24"/>
        </w:rPr>
        <w:t xml:space="preserve">n the first stage </w:t>
      </w:r>
      <w:r w:rsidR="007A629C">
        <w:rPr>
          <w:rFonts w:ascii="Times New Roman" w:hAnsi="Times New Roman" w:cs="Times New Roman"/>
          <w:sz w:val="24"/>
          <w:szCs w:val="24"/>
        </w:rPr>
        <w:t xml:space="preserve">of data collection and storage, challenges faced by organisations like Microsoft may include </w:t>
      </w:r>
      <w:r w:rsidR="008831B5">
        <w:rPr>
          <w:rFonts w:ascii="Times New Roman" w:hAnsi="Times New Roman" w:cs="Times New Roman"/>
          <w:sz w:val="24"/>
          <w:szCs w:val="24"/>
        </w:rPr>
        <w:t>not having</w:t>
      </w:r>
      <w:r w:rsidR="0091275D">
        <w:rPr>
          <w:rFonts w:ascii="Times New Roman" w:hAnsi="Times New Roman" w:cs="Times New Roman"/>
          <w:sz w:val="24"/>
          <w:szCs w:val="24"/>
        </w:rPr>
        <w:t xml:space="preserve"> the</w:t>
      </w:r>
      <w:r w:rsidR="008831B5">
        <w:rPr>
          <w:rFonts w:ascii="Times New Roman" w:hAnsi="Times New Roman" w:cs="Times New Roman"/>
          <w:sz w:val="24"/>
          <w:szCs w:val="24"/>
        </w:rPr>
        <w:t xml:space="preserve"> </w:t>
      </w:r>
      <w:r w:rsidR="007A629C">
        <w:rPr>
          <w:rFonts w:ascii="Times New Roman" w:hAnsi="Times New Roman" w:cs="Times New Roman"/>
          <w:sz w:val="24"/>
          <w:szCs w:val="24"/>
        </w:rPr>
        <w:t xml:space="preserve">permission </w:t>
      </w:r>
      <w:r w:rsidR="0091275D">
        <w:rPr>
          <w:rFonts w:ascii="Times New Roman" w:hAnsi="Times New Roman" w:cs="Times New Roman"/>
          <w:sz w:val="24"/>
          <w:szCs w:val="24"/>
        </w:rPr>
        <w:t xml:space="preserve">required </w:t>
      </w:r>
      <w:r w:rsidR="007A629C">
        <w:rPr>
          <w:rFonts w:ascii="Times New Roman" w:hAnsi="Times New Roman" w:cs="Times New Roman"/>
          <w:sz w:val="24"/>
          <w:szCs w:val="24"/>
        </w:rPr>
        <w:t xml:space="preserve">from </w:t>
      </w:r>
      <w:commentRangeStart w:id="10"/>
      <w:r w:rsidR="007A629C">
        <w:rPr>
          <w:rFonts w:ascii="Times New Roman" w:hAnsi="Times New Roman" w:cs="Times New Roman"/>
          <w:sz w:val="24"/>
          <w:szCs w:val="24"/>
        </w:rPr>
        <w:t>customer</w:t>
      </w:r>
      <w:r w:rsidR="003E7840">
        <w:rPr>
          <w:rFonts w:ascii="Times New Roman" w:hAnsi="Times New Roman" w:cs="Times New Roman"/>
          <w:sz w:val="24"/>
          <w:szCs w:val="24"/>
        </w:rPr>
        <w:t>s</w:t>
      </w:r>
      <w:r w:rsidR="007A629C">
        <w:rPr>
          <w:rFonts w:ascii="Times New Roman" w:hAnsi="Times New Roman" w:cs="Times New Roman"/>
          <w:sz w:val="24"/>
          <w:szCs w:val="24"/>
        </w:rPr>
        <w:t xml:space="preserve"> </w:t>
      </w:r>
      <w:r w:rsidR="008831B5">
        <w:rPr>
          <w:rFonts w:ascii="Times New Roman" w:hAnsi="Times New Roman" w:cs="Times New Roman"/>
          <w:sz w:val="24"/>
          <w:szCs w:val="24"/>
        </w:rPr>
        <w:t xml:space="preserve">to </w:t>
      </w:r>
      <w:r w:rsidR="007A629C">
        <w:rPr>
          <w:rFonts w:ascii="Times New Roman" w:hAnsi="Times New Roman" w:cs="Times New Roman"/>
          <w:sz w:val="24"/>
          <w:szCs w:val="24"/>
        </w:rPr>
        <w:t xml:space="preserve">collect and use their </w:t>
      </w:r>
      <w:r w:rsidR="00C22942">
        <w:rPr>
          <w:rFonts w:ascii="Times New Roman" w:hAnsi="Times New Roman" w:cs="Times New Roman"/>
          <w:sz w:val="24"/>
          <w:szCs w:val="24"/>
        </w:rPr>
        <w:t>data</w:t>
      </w:r>
      <w:r w:rsidR="00096C0F">
        <w:rPr>
          <w:rFonts w:ascii="Times New Roman" w:hAnsi="Times New Roman" w:cs="Times New Roman"/>
          <w:sz w:val="24"/>
          <w:szCs w:val="24"/>
        </w:rPr>
        <w:t xml:space="preserve">, </w:t>
      </w:r>
      <w:r w:rsidR="00C22942">
        <w:rPr>
          <w:rFonts w:ascii="Times New Roman" w:hAnsi="Times New Roman" w:cs="Times New Roman"/>
          <w:sz w:val="24"/>
          <w:szCs w:val="24"/>
        </w:rPr>
        <w:t>a</w:t>
      </w:r>
      <w:r w:rsidR="00096C0F">
        <w:rPr>
          <w:rFonts w:ascii="Times New Roman" w:hAnsi="Times New Roman" w:cs="Times New Roman"/>
          <w:sz w:val="24"/>
          <w:szCs w:val="24"/>
        </w:rPr>
        <w:t>nd t</w:t>
      </w:r>
      <w:r w:rsidR="0091275D">
        <w:rPr>
          <w:rFonts w:ascii="Times New Roman" w:hAnsi="Times New Roman" w:cs="Times New Roman"/>
          <w:sz w:val="24"/>
          <w:szCs w:val="24"/>
        </w:rPr>
        <w:t>he need to ensure</w:t>
      </w:r>
      <w:r w:rsidR="007A629C">
        <w:rPr>
          <w:rFonts w:ascii="Times New Roman" w:hAnsi="Times New Roman" w:cs="Times New Roman"/>
          <w:sz w:val="24"/>
          <w:szCs w:val="24"/>
        </w:rPr>
        <w:t xml:space="preserve"> compl</w:t>
      </w:r>
      <w:r w:rsidR="0091275D">
        <w:rPr>
          <w:rFonts w:ascii="Times New Roman" w:hAnsi="Times New Roman" w:cs="Times New Roman"/>
          <w:sz w:val="24"/>
          <w:szCs w:val="24"/>
        </w:rPr>
        <w:t>iance</w:t>
      </w:r>
      <w:r w:rsidR="00096C0F">
        <w:rPr>
          <w:rFonts w:ascii="Times New Roman" w:hAnsi="Times New Roman" w:cs="Times New Roman"/>
          <w:sz w:val="24"/>
          <w:szCs w:val="24"/>
        </w:rPr>
        <w:t xml:space="preserve"> with</w:t>
      </w:r>
      <w:r w:rsidR="007A629C">
        <w:rPr>
          <w:rFonts w:ascii="Times New Roman" w:hAnsi="Times New Roman" w:cs="Times New Roman"/>
          <w:sz w:val="24"/>
          <w:szCs w:val="24"/>
        </w:rPr>
        <w:t xml:space="preserve"> international privacy laws and regulation.</w:t>
      </w:r>
      <w:r w:rsidR="00C2294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0"/>
      <w:r w:rsidR="003D3B1B">
        <w:rPr>
          <w:rStyle w:val="CommentReference"/>
        </w:rPr>
        <w:commentReference w:id="10"/>
      </w:r>
      <w:r w:rsidR="00C22942">
        <w:rPr>
          <w:rFonts w:ascii="Times New Roman" w:hAnsi="Times New Roman" w:cs="Times New Roman"/>
          <w:sz w:val="24"/>
          <w:szCs w:val="24"/>
        </w:rPr>
        <w:t xml:space="preserve">Data pre-processing </w:t>
      </w:r>
      <w:r w:rsidR="00FA0D53">
        <w:rPr>
          <w:rFonts w:ascii="Times New Roman" w:hAnsi="Times New Roman" w:cs="Times New Roman"/>
          <w:sz w:val="24"/>
          <w:szCs w:val="24"/>
        </w:rPr>
        <w:t xml:space="preserve">in stage two </w:t>
      </w:r>
      <w:r w:rsidR="00C22942">
        <w:rPr>
          <w:rFonts w:ascii="Times New Roman" w:hAnsi="Times New Roman" w:cs="Times New Roman"/>
          <w:sz w:val="24"/>
          <w:szCs w:val="24"/>
        </w:rPr>
        <w:t xml:space="preserve">is a tedious process, especially for </w:t>
      </w:r>
      <w:r w:rsidR="003E7840">
        <w:rPr>
          <w:rFonts w:ascii="Times New Roman" w:hAnsi="Times New Roman" w:cs="Times New Roman"/>
          <w:sz w:val="24"/>
          <w:szCs w:val="24"/>
        </w:rPr>
        <w:t xml:space="preserve">big </w:t>
      </w:r>
      <w:r w:rsidR="00C22942">
        <w:rPr>
          <w:rFonts w:ascii="Times New Roman" w:hAnsi="Times New Roman" w:cs="Times New Roman"/>
          <w:sz w:val="24"/>
          <w:szCs w:val="24"/>
        </w:rPr>
        <w:t>technolog</w:t>
      </w:r>
      <w:r w:rsidR="003E7840">
        <w:rPr>
          <w:rFonts w:ascii="Times New Roman" w:hAnsi="Times New Roman" w:cs="Times New Roman"/>
          <w:sz w:val="24"/>
          <w:szCs w:val="24"/>
        </w:rPr>
        <w:t>ical</w:t>
      </w:r>
      <w:r w:rsidR="00C22942">
        <w:rPr>
          <w:rFonts w:ascii="Times New Roman" w:hAnsi="Times New Roman" w:cs="Times New Roman"/>
          <w:sz w:val="24"/>
          <w:szCs w:val="24"/>
        </w:rPr>
        <w:t xml:space="preserve"> companies</w:t>
      </w:r>
      <w:r w:rsidR="003E7840">
        <w:rPr>
          <w:rFonts w:ascii="Times New Roman" w:hAnsi="Times New Roman" w:cs="Times New Roman"/>
          <w:sz w:val="24"/>
          <w:szCs w:val="24"/>
        </w:rPr>
        <w:t xml:space="preserve"> </w:t>
      </w:r>
      <w:r w:rsidR="00C22942">
        <w:rPr>
          <w:rFonts w:ascii="Times New Roman" w:hAnsi="Times New Roman" w:cs="Times New Roman"/>
          <w:sz w:val="24"/>
          <w:szCs w:val="24"/>
        </w:rPr>
        <w:t xml:space="preserve">that deal with a variety of </w:t>
      </w:r>
      <w:r w:rsidR="00C22942" w:rsidRPr="00C22942">
        <w:rPr>
          <w:rFonts w:ascii="Times New Roman" w:hAnsi="Times New Roman" w:cs="Times New Roman"/>
          <w:sz w:val="24"/>
          <w:szCs w:val="24"/>
        </w:rPr>
        <w:t>big data volume</w:t>
      </w:r>
      <w:commentRangeStart w:id="11"/>
      <w:r w:rsidR="00C22942">
        <w:rPr>
          <w:rFonts w:ascii="Times New Roman" w:hAnsi="Times New Roman" w:cs="Times New Roman"/>
          <w:sz w:val="24"/>
          <w:szCs w:val="24"/>
        </w:rPr>
        <w:t>.</w:t>
      </w:r>
      <w:r w:rsidR="00C22942" w:rsidRPr="00C22942">
        <w:rPr>
          <w:rFonts w:ascii="Times New Roman" w:hAnsi="Times New Roman" w:cs="Times New Roman"/>
          <w:sz w:val="24"/>
          <w:szCs w:val="24"/>
        </w:rPr>
        <w:t xml:space="preserve"> </w:t>
      </w:r>
      <w:r w:rsidR="00C22942">
        <w:rPr>
          <w:rFonts w:ascii="Times New Roman" w:hAnsi="Times New Roman" w:cs="Times New Roman"/>
          <w:sz w:val="24"/>
          <w:szCs w:val="24"/>
        </w:rPr>
        <w:t xml:space="preserve">Data scientists </w:t>
      </w:r>
      <w:r w:rsidR="003E7840">
        <w:rPr>
          <w:rFonts w:ascii="Times New Roman" w:hAnsi="Times New Roman" w:cs="Times New Roman"/>
          <w:sz w:val="24"/>
          <w:szCs w:val="24"/>
        </w:rPr>
        <w:t>must</w:t>
      </w:r>
      <w:r w:rsidR="00C22942">
        <w:rPr>
          <w:rFonts w:ascii="Times New Roman" w:hAnsi="Times New Roman" w:cs="Times New Roman"/>
          <w:sz w:val="24"/>
          <w:szCs w:val="24"/>
        </w:rPr>
        <w:t xml:space="preserve"> be engaged to help verify data quality, and to select, format and clean the data collected</w:t>
      </w:r>
      <w:commentRangeEnd w:id="11"/>
      <w:r w:rsidR="003D3B1B">
        <w:rPr>
          <w:rStyle w:val="CommentReference"/>
        </w:rPr>
        <w:commentReference w:id="11"/>
      </w:r>
      <w:r w:rsidR="00C22942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2"/>
      <w:r w:rsidR="00FA0D53">
        <w:rPr>
          <w:rFonts w:ascii="Times New Roman" w:hAnsi="Times New Roman" w:cs="Times New Roman"/>
          <w:sz w:val="24"/>
          <w:szCs w:val="24"/>
        </w:rPr>
        <w:t>Next, t</w:t>
      </w:r>
      <w:r w:rsidR="00C22942">
        <w:rPr>
          <w:rFonts w:ascii="Times New Roman" w:hAnsi="Times New Roman" w:cs="Times New Roman"/>
          <w:sz w:val="24"/>
          <w:szCs w:val="24"/>
        </w:rPr>
        <w:t xml:space="preserve">he use of display hardware and graphics algorithms to </w:t>
      </w:r>
      <w:del w:id="13" w:author="Munish Kumar" w:date="2021-02-19T21:43:00Z">
        <w:r w:rsidR="00C22942" w:rsidDel="003D3B1B">
          <w:rPr>
            <w:rFonts w:ascii="Times New Roman" w:hAnsi="Times New Roman" w:cs="Times New Roman"/>
            <w:sz w:val="24"/>
            <w:szCs w:val="24"/>
          </w:rPr>
          <w:delText xml:space="preserve">product </w:delText>
        </w:r>
      </w:del>
      <w:ins w:id="14" w:author="Munish Kumar" w:date="2021-02-19T21:43:00Z">
        <w:r w:rsidR="003D3B1B">
          <w:rPr>
            <w:rFonts w:ascii="Times New Roman" w:hAnsi="Times New Roman" w:cs="Times New Roman"/>
            <w:sz w:val="24"/>
            <w:szCs w:val="24"/>
          </w:rPr>
          <w:t>produce</w:t>
        </w:r>
        <w:r w:rsidR="003D3B1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22942">
        <w:rPr>
          <w:rFonts w:ascii="Times New Roman" w:hAnsi="Times New Roman" w:cs="Times New Roman"/>
          <w:sz w:val="24"/>
          <w:szCs w:val="24"/>
        </w:rPr>
        <w:t xml:space="preserve">data visualisation on screen </w:t>
      </w:r>
      <w:r w:rsidR="003E7840">
        <w:rPr>
          <w:rFonts w:ascii="Times New Roman" w:hAnsi="Times New Roman" w:cs="Times New Roman"/>
          <w:sz w:val="24"/>
          <w:szCs w:val="24"/>
        </w:rPr>
        <w:t xml:space="preserve">can also be capital intensive as domain experts that truly understand the business must be involved to </w:t>
      </w:r>
      <w:r w:rsidR="00FA0D53">
        <w:rPr>
          <w:rFonts w:ascii="Times New Roman" w:hAnsi="Times New Roman" w:cs="Times New Roman"/>
          <w:sz w:val="24"/>
          <w:szCs w:val="24"/>
        </w:rPr>
        <w:t xml:space="preserve">help </w:t>
      </w:r>
      <w:r w:rsidR="003E7840">
        <w:rPr>
          <w:rFonts w:ascii="Times New Roman" w:hAnsi="Times New Roman" w:cs="Times New Roman"/>
          <w:sz w:val="24"/>
          <w:szCs w:val="24"/>
        </w:rPr>
        <w:t>evaluate the results of data mining</w:t>
      </w:r>
      <w:commentRangeEnd w:id="12"/>
      <w:r w:rsidR="003D3B1B">
        <w:rPr>
          <w:rStyle w:val="CommentReference"/>
        </w:rPr>
        <w:commentReference w:id="12"/>
      </w:r>
      <w:r w:rsidR="003E7840">
        <w:rPr>
          <w:rFonts w:ascii="Times New Roman" w:hAnsi="Times New Roman" w:cs="Times New Roman"/>
          <w:sz w:val="24"/>
          <w:szCs w:val="24"/>
        </w:rPr>
        <w:t xml:space="preserve">. </w:t>
      </w:r>
      <w:r w:rsidR="00FA0D53">
        <w:rPr>
          <w:rFonts w:ascii="Times New Roman" w:hAnsi="Times New Roman" w:cs="Times New Roman"/>
          <w:sz w:val="24"/>
          <w:szCs w:val="24"/>
        </w:rPr>
        <w:t>Lastly, understanding</w:t>
      </w:r>
      <w:r w:rsidR="003E7840">
        <w:rPr>
          <w:rFonts w:ascii="Times New Roman" w:hAnsi="Times New Roman" w:cs="Times New Roman"/>
          <w:sz w:val="24"/>
          <w:szCs w:val="24"/>
        </w:rPr>
        <w:t xml:space="preserve"> the audience profile for whom the data is generated for is vital in the selection of modelling tools. </w:t>
      </w:r>
      <w:commentRangeStart w:id="15"/>
      <w:r w:rsidR="00FA0D53">
        <w:rPr>
          <w:rFonts w:ascii="Times New Roman" w:hAnsi="Times New Roman" w:cs="Times New Roman"/>
          <w:sz w:val="24"/>
          <w:szCs w:val="24"/>
        </w:rPr>
        <w:t>As many graphical symbols are transient and tied to a local culture or application, culturally embedded aspects of visualisation persist and hence must be taken into consideration during the process of data visualisation.</w:t>
      </w:r>
      <w:commentRangeEnd w:id="15"/>
      <w:r w:rsidR="003D3B1B">
        <w:rPr>
          <w:rStyle w:val="CommentReference"/>
        </w:rPr>
        <w:commentReference w:id="15"/>
      </w:r>
    </w:p>
    <w:p w14:paraId="624041CF" w14:textId="2127BA76" w:rsidR="00436240" w:rsidRDefault="00C17FCF" w:rsidP="00CD65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 w:rsidRPr="00E60C90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E60C9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6"/>
      <w:r w:rsidR="00EC6CD0">
        <w:rPr>
          <w:rStyle w:val="CommentReference"/>
        </w:rPr>
        <w:commentReference w:id="16"/>
      </w:r>
      <w:commentRangeStart w:id="18"/>
      <w:r w:rsidR="00090090">
        <w:rPr>
          <w:rFonts w:ascii="Times New Roman" w:hAnsi="Times New Roman" w:cs="Times New Roman"/>
          <w:sz w:val="24"/>
          <w:szCs w:val="24"/>
        </w:rPr>
        <w:t xml:space="preserve">The stock performance of Microsoft in comparison to </w:t>
      </w:r>
      <w:r w:rsidR="00090090" w:rsidRPr="00090090">
        <w:rPr>
          <w:rFonts w:ascii="Times New Roman" w:hAnsi="Times New Roman" w:cs="Times New Roman"/>
          <w:sz w:val="24"/>
          <w:szCs w:val="24"/>
        </w:rPr>
        <w:t xml:space="preserve">NASDAQ Computer </w:t>
      </w:r>
      <w:r w:rsidR="00002C33">
        <w:rPr>
          <w:rFonts w:ascii="Times New Roman" w:hAnsi="Times New Roman" w:cs="Times New Roman"/>
          <w:sz w:val="24"/>
          <w:szCs w:val="24"/>
        </w:rPr>
        <w:t xml:space="preserve">Index </w:t>
      </w:r>
      <w:r w:rsidR="00090090">
        <w:rPr>
          <w:rFonts w:ascii="Times New Roman" w:hAnsi="Times New Roman" w:cs="Times New Roman"/>
          <w:sz w:val="24"/>
          <w:szCs w:val="24"/>
        </w:rPr>
        <w:t xml:space="preserve">and S&amp;P 500 Index was provided in page 9 of the annual report. It is interesting to note that the stock of Microsoft had outperformed that </w:t>
      </w:r>
      <w:r w:rsidR="00002C33">
        <w:rPr>
          <w:rFonts w:ascii="Times New Roman" w:hAnsi="Times New Roman" w:cs="Times New Roman"/>
          <w:sz w:val="24"/>
          <w:szCs w:val="24"/>
        </w:rPr>
        <w:t>of</w:t>
      </w:r>
      <w:r w:rsidR="00090090">
        <w:rPr>
          <w:rFonts w:ascii="Times New Roman" w:hAnsi="Times New Roman" w:cs="Times New Roman"/>
          <w:sz w:val="24"/>
          <w:szCs w:val="24"/>
        </w:rPr>
        <w:t xml:space="preserve"> NASDAQ Computer and S&amp;P 500, especially from 2018 onwards. </w:t>
      </w:r>
      <w:commentRangeEnd w:id="18"/>
      <w:r w:rsidR="00EC6CD0">
        <w:rPr>
          <w:rStyle w:val="CommentReference"/>
        </w:rPr>
        <w:commentReference w:id="18"/>
      </w:r>
      <w:r w:rsidR="00090090">
        <w:rPr>
          <w:rFonts w:ascii="Times New Roman" w:hAnsi="Times New Roman" w:cs="Times New Roman"/>
          <w:sz w:val="24"/>
          <w:szCs w:val="24"/>
        </w:rPr>
        <w:t xml:space="preserve">Microsoft’s stock performance </w:t>
      </w:r>
      <w:r w:rsidR="00002C33">
        <w:rPr>
          <w:rFonts w:ascii="Times New Roman" w:hAnsi="Times New Roman" w:cs="Times New Roman"/>
          <w:sz w:val="24"/>
          <w:szCs w:val="24"/>
        </w:rPr>
        <w:t>reflects</w:t>
      </w:r>
      <w:r w:rsidR="00090090">
        <w:rPr>
          <w:rFonts w:ascii="Times New Roman" w:hAnsi="Times New Roman" w:cs="Times New Roman"/>
          <w:sz w:val="24"/>
          <w:szCs w:val="24"/>
        </w:rPr>
        <w:t xml:space="preserve"> investors</w:t>
      </w:r>
      <w:r w:rsidR="00002C33">
        <w:rPr>
          <w:rFonts w:ascii="Times New Roman" w:hAnsi="Times New Roman" w:cs="Times New Roman"/>
          <w:sz w:val="24"/>
          <w:szCs w:val="24"/>
        </w:rPr>
        <w:t>’</w:t>
      </w:r>
      <w:r w:rsidR="00090090">
        <w:rPr>
          <w:rFonts w:ascii="Times New Roman" w:hAnsi="Times New Roman" w:cs="Times New Roman"/>
          <w:sz w:val="24"/>
          <w:szCs w:val="24"/>
        </w:rPr>
        <w:t xml:space="preserve"> outlook </w:t>
      </w:r>
      <w:r w:rsidR="00002C33">
        <w:rPr>
          <w:rFonts w:ascii="Times New Roman" w:hAnsi="Times New Roman" w:cs="Times New Roman"/>
          <w:sz w:val="24"/>
          <w:szCs w:val="24"/>
        </w:rPr>
        <w:t xml:space="preserve">and sentiments </w:t>
      </w:r>
      <w:r w:rsidR="00090090">
        <w:rPr>
          <w:rFonts w:ascii="Times New Roman" w:hAnsi="Times New Roman" w:cs="Times New Roman"/>
          <w:sz w:val="24"/>
          <w:szCs w:val="24"/>
        </w:rPr>
        <w:t>o</w:t>
      </w:r>
      <w:r w:rsidR="00002C33">
        <w:rPr>
          <w:rFonts w:ascii="Times New Roman" w:hAnsi="Times New Roman" w:cs="Times New Roman"/>
          <w:sz w:val="24"/>
          <w:szCs w:val="24"/>
        </w:rPr>
        <w:t>n</w:t>
      </w:r>
      <w:r w:rsidR="00090090">
        <w:rPr>
          <w:rFonts w:ascii="Times New Roman" w:hAnsi="Times New Roman" w:cs="Times New Roman"/>
          <w:sz w:val="24"/>
          <w:szCs w:val="24"/>
        </w:rPr>
        <w:t xml:space="preserve"> the company’s future, hence </w:t>
      </w:r>
      <w:r w:rsidR="00002C33">
        <w:rPr>
          <w:rFonts w:ascii="Times New Roman" w:hAnsi="Times New Roman" w:cs="Times New Roman"/>
          <w:sz w:val="24"/>
          <w:szCs w:val="24"/>
        </w:rPr>
        <w:t xml:space="preserve">the data presented in the </w:t>
      </w:r>
      <w:r w:rsidR="00090090">
        <w:rPr>
          <w:rFonts w:ascii="Times New Roman" w:hAnsi="Times New Roman" w:cs="Times New Roman"/>
          <w:sz w:val="24"/>
          <w:szCs w:val="24"/>
        </w:rPr>
        <w:t>line graph implie</w:t>
      </w:r>
      <w:r w:rsidR="00002C33">
        <w:rPr>
          <w:rFonts w:ascii="Times New Roman" w:hAnsi="Times New Roman" w:cs="Times New Roman"/>
          <w:sz w:val="24"/>
          <w:szCs w:val="24"/>
        </w:rPr>
        <w:t>d</w:t>
      </w:r>
      <w:r w:rsidR="00090090">
        <w:rPr>
          <w:rFonts w:ascii="Times New Roman" w:hAnsi="Times New Roman" w:cs="Times New Roman"/>
          <w:sz w:val="24"/>
          <w:szCs w:val="24"/>
        </w:rPr>
        <w:t xml:space="preserve"> that investors </w:t>
      </w:r>
      <w:r w:rsidR="00002C33">
        <w:rPr>
          <w:rFonts w:ascii="Times New Roman" w:hAnsi="Times New Roman" w:cs="Times New Roman"/>
          <w:sz w:val="24"/>
          <w:szCs w:val="24"/>
        </w:rPr>
        <w:t xml:space="preserve">were generally positive </w:t>
      </w:r>
      <w:r w:rsidR="007D43C4">
        <w:rPr>
          <w:rFonts w:ascii="Times New Roman" w:hAnsi="Times New Roman" w:cs="Times New Roman"/>
          <w:sz w:val="24"/>
          <w:szCs w:val="24"/>
        </w:rPr>
        <w:t>about</w:t>
      </w:r>
      <w:r w:rsidR="00002C33">
        <w:rPr>
          <w:rFonts w:ascii="Times New Roman" w:hAnsi="Times New Roman" w:cs="Times New Roman"/>
          <w:sz w:val="24"/>
          <w:szCs w:val="24"/>
        </w:rPr>
        <w:t xml:space="preserve"> Microsoft’s future performance, and believed that Microsoft’s growth will be stronger as compared with other </w:t>
      </w:r>
      <w:r w:rsidR="00737F5B">
        <w:rPr>
          <w:rFonts w:ascii="Times New Roman" w:hAnsi="Times New Roman" w:cs="Times New Roman"/>
          <w:sz w:val="24"/>
          <w:szCs w:val="24"/>
        </w:rPr>
        <w:t xml:space="preserve">competing </w:t>
      </w:r>
      <w:r w:rsidR="00002C33">
        <w:rPr>
          <w:rFonts w:ascii="Times New Roman" w:hAnsi="Times New Roman" w:cs="Times New Roman"/>
          <w:sz w:val="24"/>
          <w:szCs w:val="24"/>
        </w:rPr>
        <w:t>technolog</w:t>
      </w:r>
      <w:r w:rsidR="00737F5B">
        <w:rPr>
          <w:rFonts w:ascii="Times New Roman" w:hAnsi="Times New Roman" w:cs="Times New Roman"/>
          <w:sz w:val="24"/>
          <w:szCs w:val="24"/>
        </w:rPr>
        <w:t>ical</w:t>
      </w:r>
      <w:r w:rsidR="00002C33">
        <w:rPr>
          <w:rFonts w:ascii="Times New Roman" w:hAnsi="Times New Roman" w:cs="Times New Roman"/>
          <w:sz w:val="24"/>
          <w:szCs w:val="24"/>
        </w:rPr>
        <w:t xml:space="preserve"> companies included in the NASDAQ Computer Index. </w:t>
      </w:r>
      <w:r w:rsidR="00737F5B">
        <w:rPr>
          <w:rFonts w:ascii="Times New Roman" w:hAnsi="Times New Roman" w:cs="Times New Roman"/>
          <w:sz w:val="24"/>
          <w:szCs w:val="24"/>
        </w:rPr>
        <w:t xml:space="preserve">In addition, as the stock performance of NASDAQ Computer was better than that of S&amp;P 500, we can also conclude that investors </w:t>
      </w:r>
      <w:r w:rsidR="007D43C4">
        <w:rPr>
          <w:rFonts w:ascii="Times New Roman" w:hAnsi="Times New Roman" w:cs="Times New Roman"/>
          <w:sz w:val="24"/>
          <w:szCs w:val="24"/>
        </w:rPr>
        <w:t>believed</w:t>
      </w:r>
      <w:r w:rsidR="00737F5B">
        <w:rPr>
          <w:rFonts w:ascii="Times New Roman" w:hAnsi="Times New Roman" w:cs="Times New Roman"/>
          <w:sz w:val="24"/>
          <w:szCs w:val="24"/>
        </w:rPr>
        <w:t xml:space="preserve"> that growth in the </w:t>
      </w:r>
      <w:r w:rsidR="00737F5B">
        <w:rPr>
          <w:rFonts w:ascii="Times New Roman" w:hAnsi="Times New Roman" w:cs="Times New Roman"/>
          <w:sz w:val="24"/>
          <w:szCs w:val="24"/>
        </w:rPr>
        <w:lastRenderedPageBreak/>
        <w:t>digital and technology sector will outperform that of other industries going forward.</w:t>
      </w:r>
      <w:r w:rsidR="00145273" w:rsidRPr="00145273">
        <w:t xml:space="preserve"> </w:t>
      </w:r>
      <w:r w:rsidR="00145273" w:rsidRPr="00145273">
        <w:rPr>
          <w:rFonts w:ascii="Times New Roman" w:hAnsi="Times New Roman" w:cs="Times New Roman"/>
          <w:sz w:val="24"/>
          <w:szCs w:val="24"/>
        </w:rPr>
        <w:t>Th</w:t>
      </w:r>
      <w:r w:rsidR="0091275D">
        <w:rPr>
          <w:rFonts w:ascii="Times New Roman" w:hAnsi="Times New Roman" w:cs="Times New Roman"/>
          <w:sz w:val="24"/>
          <w:szCs w:val="24"/>
        </w:rPr>
        <w:t>e</w:t>
      </w:r>
      <w:r w:rsidR="00145273" w:rsidRPr="00145273">
        <w:rPr>
          <w:rFonts w:ascii="Times New Roman" w:hAnsi="Times New Roman" w:cs="Times New Roman"/>
          <w:sz w:val="24"/>
          <w:szCs w:val="24"/>
        </w:rPr>
        <w:t xml:space="preserve"> </w:t>
      </w:r>
      <w:r w:rsidR="007D43C4">
        <w:rPr>
          <w:rFonts w:ascii="Times New Roman" w:hAnsi="Times New Roman" w:cs="Times New Roman"/>
          <w:sz w:val="24"/>
          <w:szCs w:val="24"/>
        </w:rPr>
        <w:t xml:space="preserve">increase in stock price for Microsoft is good for the company as it </w:t>
      </w:r>
      <w:r w:rsidR="00145273" w:rsidRPr="00145273">
        <w:rPr>
          <w:rFonts w:ascii="Times New Roman" w:hAnsi="Times New Roman" w:cs="Times New Roman"/>
          <w:sz w:val="24"/>
          <w:szCs w:val="24"/>
        </w:rPr>
        <w:t>provide</w:t>
      </w:r>
      <w:r w:rsidR="007D43C4">
        <w:rPr>
          <w:rFonts w:ascii="Times New Roman" w:hAnsi="Times New Roman" w:cs="Times New Roman"/>
          <w:sz w:val="24"/>
          <w:szCs w:val="24"/>
        </w:rPr>
        <w:t>s</w:t>
      </w:r>
      <w:r w:rsidR="00145273" w:rsidRPr="00145273">
        <w:rPr>
          <w:rFonts w:ascii="Times New Roman" w:hAnsi="Times New Roman" w:cs="Times New Roman"/>
          <w:sz w:val="24"/>
          <w:szCs w:val="24"/>
        </w:rPr>
        <w:t xml:space="preserve"> </w:t>
      </w:r>
      <w:r w:rsidR="007D43C4">
        <w:rPr>
          <w:rFonts w:ascii="Times New Roman" w:hAnsi="Times New Roman" w:cs="Times New Roman"/>
          <w:sz w:val="24"/>
          <w:szCs w:val="24"/>
        </w:rPr>
        <w:t xml:space="preserve">a source of </w:t>
      </w:r>
      <w:r w:rsidR="00145273" w:rsidRPr="00145273">
        <w:rPr>
          <w:rFonts w:ascii="Times New Roman" w:hAnsi="Times New Roman" w:cs="Times New Roman"/>
          <w:sz w:val="24"/>
          <w:szCs w:val="24"/>
        </w:rPr>
        <w:t xml:space="preserve">capital </w:t>
      </w:r>
      <w:r w:rsidR="007D43C4">
        <w:rPr>
          <w:rFonts w:ascii="Times New Roman" w:hAnsi="Times New Roman" w:cs="Times New Roman"/>
          <w:sz w:val="24"/>
          <w:szCs w:val="24"/>
        </w:rPr>
        <w:t>for the company</w:t>
      </w:r>
      <w:r w:rsidR="00145273" w:rsidRPr="00145273">
        <w:rPr>
          <w:rFonts w:ascii="Times New Roman" w:hAnsi="Times New Roman" w:cs="Times New Roman"/>
          <w:sz w:val="24"/>
          <w:szCs w:val="24"/>
        </w:rPr>
        <w:t xml:space="preserve"> to fund and expand their business.</w:t>
      </w:r>
    </w:p>
    <w:p w14:paraId="13F7F5BC" w14:textId="1949B9B7" w:rsidR="00436240" w:rsidRPr="00F06FE9" w:rsidRDefault="00915E4B" w:rsidP="00F06FE9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commentRangeStart w:id="19"/>
      <w:r>
        <w:rPr>
          <w:rFonts w:ascii="Times New Roman" w:hAnsi="Times New Roman" w:cs="Times New Roman"/>
          <w:sz w:val="24"/>
          <w:szCs w:val="24"/>
        </w:rPr>
        <w:t xml:space="preserve">The segment results of operations </w:t>
      </w:r>
      <w:r w:rsidR="00F06FE9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in page 27 of the annual report is another interesting information as it provid</w:t>
      </w:r>
      <w:r w:rsidR="005E6E6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a comparison of the performance in each of the three operating segments under the company</w:t>
      </w:r>
      <w:commentRangeEnd w:id="19"/>
      <w:r w:rsidR="00EC6CD0"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. For instance, </w:t>
      </w:r>
      <w:r w:rsidR="00F06FE9">
        <w:rPr>
          <w:rFonts w:ascii="Times New Roman" w:hAnsi="Times New Roman" w:cs="Times New Roman"/>
          <w:sz w:val="24"/>
          <w:szCs w:val="24"/>
        </w:rPr>
        <w:t>Microsoft’s management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5E6E60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5E6E60">
        <w:rPr>
          <w:rFonts w:ascii="Times New Roman" w:hAnsi="Times New Roman" w:cs="Times New Roman"/>
          <w:sz w:val="24"/>
          <w:szCs w:val="24"/>
        </w:rPr>
        <w:t xml:space="preserve"> </w:t>
      </w:r>
      <w:r w:rsidR="00F06FE9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Intelligent Cloud segment had delivered the largest increase in revenue from 2018 to 2019 with </w:t>
      </w:r>
      <w:r w:rsidR="005E6E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percentage change of 21%, though overall increment in revenue across the company level is only 14%</w:t>
      </w:r>
      <w:r w:rsidR="005E6E60">
        <w:rPr>
          <w:rFonts w:ascii="Times New Roman" w:hAnsi="Times New Roman" w:cs="Times New Roman"/>
          <w:sz w:val="24"/>
          <w:szCs w:val="24"/>
        </w:rPr>
        <w:t xml:space="preserve">. Such information is </w:t>
      </w:r>
      <w:r w:rsidR="007B76BF">
        <w:rPr>
          <w:rFonts w:ascii="Times New Roman" w:hAnsi="Times New Roman" w:cs="Times New Roman"/>
          <w:sz w:val="24"/>
          <w:szCs w:val="24"/>
        </w:rPr>
        <w:t>helpful</w:t>
      </w:r>
      <w:r w:rsidR="005E6E60">
        <w:rPr>
          <w:rFonts w:ascii="Times New Roman" w:hAnsi="Times New Roman" w:cs="Times New Roman"/>
          <w:sz w:val="24"/>
          <w:szCs w:val="24"/>
        </w:rPr>
        <w:t xml:space="preserve"> as it </w:t>
      </w:r>
      <w:r w:rsidR="007B76BF">
        <w:rPr>
          <w:rFonts w:ascii="Times New Roman" w:hAnsi="Times New Roman" w:cs="Times New Roman"/>
          <w:sz w:val="24"/>
          <w:szCs w:val="24"/>
        </w:rPr>
        <w:t>provides insights on industry trends</w:t>
      </w:r>
      <w:r w:rsidR="00C2207A">
        <w:rPr>
          <w:rFonts w:ascii="Times New Roman" w:hAnsi="Times New Roman" w:cs="Times New Roman"/>
          <w:sz w:val="24"/>
          <w:szCs w:val="24"/>
        </w:rPr>
        <w:t xml:space="preserve">, </w:t>
      </w:r>
      <w:r w:rsidR="00FD3325">
        <w:rPr>
          <w:rFonts w:ascii="Times New Roman" w:hAnsi="Times New Roman" w:cs="Times New Roman"/>
          <w:sz w:val="24"/>
          <w:szCs w:val="24"/>
        </w:rPr>
        <w:t xml:space="preserve">and </w:t>
      </w:r>
      <w:r w:rsidR="0091275D">
        <w:rPr>
          <w:rFonts w:ascii="Times New Roman" w:hAnsi="Times New Roman" w:cs="Times New Roman"/>
          <w:sz w:val="24"/>
          <w:szCs w:val="24"/>
        </w:rPr>
        <w:t xml:space="preserve">can </w:t>
      </w:r>
      <w:r w:rsidR="007B76BF">
        <w:rPr>
          <w:rFonts w:ascii="Times New Roman" w:hAnsi="Times New Roman" w:cs="Times New Roman"/>
          <w:sz w:val="24"/>
          <w:szCs w:val="24"/>
        </w:rPr>
        <w:t xml:space="preserve">enable the company’s </w:t>
      </w:r>
      <w:r w:rsidR="005E6E60">
        <w:rPr>
          <w:rFonts w:ascii="Times New Roman" w:hAnsi="Times New Roman" w:cs="Times New Roman"/>
          <w:sz w:val="24"/>
          <w:szCs w:val="24"/>
        </w:rPr>
        <w:t>management to identify growth opportunities</w:t>
      </w:r>
      <w:r w:rsidR="007B76BF">
        <w:rPr>
          <w:rFonts w:ascii="Times New Roman" w:hAnsi="Times New Roman" w:cs="Times New Roman"/>
          <w:sz w:val="24"/>
          <w:szCs w:val="24"/>
        </w:rPr>
        <w:t xml:space="preserve"> </w:t>
      </w:r>
      <w:r w:rsidR="00FD3325">
        <w:rPr>
          <w:rFonts w:ascii="Times New Roman" w:hAnsi="Times New Roman" w:cs="Times New Roman"/>
          <w:sz w:val="24"/>
          <w:szCs w:val="24"/>
        </w:rPr>
        <w:t>or to</w:t>
      </w:r>
      <w:r w:rsidR="007B76BF">
        <w:rPr>
          <w:rFonts w:ascii="Times New Roman" w:hAnsi="Times New Roman" w:cs="Times New Roman"/>
          <w:sz w:val="24"/>
          <w:szCs w:val="24"/>
        </w:rPr>
        <w:t xml:space="preserve"> ascertain</w:t>
      </w:r>
      <w:r w:rsidR="00F06FE9">
        <w:rPr>
          <w:rFonts w:ascii="Times New Roman" w:hAnsi="Times New Roman" w:cs="Times New Roman"/>
          <w:sz w:val="24"/>
          <w:szCs w:val="24"/>
        </w:rPr>
        <w:t xml:space="preserve"> if cost reduction measures are nece</w:t>
      </w:r>
      <w:r w:rsidR="007B76BF">
        <w:rPr>
          <w:rFonts w:ascii="Times New Roman" w:hAnsi="Times New Roman" w:cs="Times New Roman"/>
          <w:sz w:val="24"/>
          <w:szCs w:val="24"/>
        </w:rPr>
        <w:t>ssary</w:t>
      </w:r>
      <w:r w:rsidR="005E6E60">
        <w:rPr>
          <w:rFonts w:ascii="Times New Roman" w:hAnsi="Times New Roman" w:cs="Times New Roman"/>
          <w:sz w:val="24"/>
          <w:szCs w:val="24"/>
        </w:rPr>
        <w:t>.</w:t>
      </w:r>
    </w:p>
    <w:sectPr w:rsidR="00436240" w:rsidRPr="00F06FE9" w:rsidSect="006D6ED2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2-19T21:38:00Z" w:initials="MK">
    <w:p w14:paraId="31FA2C94" w14:textId="6C957DEF" w:rsidR="003D3B1B" w:rsidRDefault="003D3B1B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" w:author="Munish Kumar" w:date="2021-02-19T21:38:00Z" w:initials="MK">
    <w:p w14:paraId="5E24E1AA" w14:textId="77777777" w:rsidR="003D3B1B" w:rsidRDefault="003D3B1B">
      <w:pPr>
        <w:pStyle w:val="CommentText"/>
      </w:pPr>
      <w:r>
        <w:rPr>
          <w:rStyle w:val="CommentReference"/>
        </w:rPr>
        <w:annotationRef/>
      </w:r>
      <w:r>
        <w:t>Close – a vision statement is also “inspirational”</w:t>
      </w:r>
    </w:p>
    <w:p w14:paraId="47F22953" w14:textId="77777777" w:rsidR="003D3B1B" w:rsidRDefault="003D3B1B">
      <w:pPr>
        <w:pStyle w:val="CommentText"/>
      </w:pPr>
    </w:p>
    <w:p w14:paraId="33CCFE4B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t>In this case, its “</w:t>
      </w: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to ensure that the technology they create always benefits</w:t>
      </w:r>
    </w:p>
    <w:p w14:paraId="3E0D25A5" w14:textId="29522CBC" w:rsidR="003D3B1B" w:rsidRPr="003D3B1B" w:rsidRDefault="003D3B1B" w:rsidP="003D3B1B">
      <w:pPr>
        <w:pStyle w:val="CommentText"/>
        <w:rPr>
          <w:lang w:val="en-US"/>
        </w:rPr>
      </w:pP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everyone on the planet, including the planet itself.</w:t>
      </w: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en-US"/>
        </w:rPr>
        <w:t>”</w:t>
      </w:r>
    </w:p>
  </w:comment>
  <w:comment w:id="3" w:author="Munish Kumar" w:date="2021-02-19T21:40:00Z" w:initials="MK">
    <w:p w14:paraId="1B218AEF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rPr>
          <w:rStyle w:val="CommentReference"/>
        </w:rPr>
        <w:annotationRef/>
      </w: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The 4 strategic themes are as follow:</w:t>
      </w:r>
    </w:p>
    <w:p w14:paraId="70DBC492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1) Technology Breakthroughs and Progress</w:t>
      </w:r>
    </w:p>
    <w:p w14:paraId="3A110C67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2) Trust</w:t>
      </w:r>
    </w:p>
    <w:p w14:paraId="3B158C88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3) Environmental and Corporate Social Responsibility.</w:t>
      </w:r>
    </w:p>
    <w:p w14:paraId="44BD1153" w14:textId="77777777" w:rsidR="003D3B1B" w:rsidRDefault="003D3B1B" w:rsidP="003D3B1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sz w:val="24"/>
          <w:szCs w:val="24"/>
          <w:lang w:val="x-none"/>
        </w:rPr>
        <w:t>4) Culture</w:t>
      </w:r>
    </w:p>
    <w:p w14:paraId="18A4C6EC" w14:textId="046FFD91" w:rsidR="003D3B1B" w:rsidRDefault="003D3B1B">
      <w:pPr>
        <w:pStyle w:val="CommentText"/>
      </w:pPr>
    </w:p>
  </w:comment>
  <w:comment w:id="4" w:author="Munish Kumar" w:date="2021-02-19T21:39:00Z" w:initials="MK">
    <w:p w14:paraId="508B0189" w14:textId="057CF60D" w:rsidR="003D3B1B" w:rsidRDefault="003D3B1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umar" w:date="2021-02-19T21:41:00Z" w:initials="MK">
    <w:p w14:paraId="244E87C7" w14:textId="36CC2C0E" w:rsidR="003D3B1B" w:rsidRDefault="003D3B1B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6" w:author="Munish Kumar" w:date="2021-02-19T21:41:00Z" w:initials="MK">
    <w:p w14:paraId="51C2F897" w14:textId="1727233B" w:rsidR="003D3B1B" w:rsidRDefault="003D3B1B">
      <w:pPr>
        <w:pStyle w:val="CommentText"/>
      </w:pPr>
      <w:r>
        <w:rPr>
          <w:rStyle w:val="CommentReference"/>
        </w:rPr>
        <w:annotationRef/>
      </w:r>
      <w:r>
        <w:t>How is this a strategy? It’s a mission right</w:t>
      </w:r>
    </w:p>
  </w:comment>
  <w:comment w:id="7" w:author="Munish Kumar" w:date="2021-02-19T21:42:00Z" w:initials="MK">
    <w:p w14:paraId="537F3D1D" w14:textId="7A606729" w:rsidR="003D3B1B" w:rsidRDefault="003D3B1B">
      <w:pPr>
        <w:pStyle w:val="CommentText"/>
      </w:pPr>
      <w:r>
        <w:rPr>
          <w:rStyle w:val="CommentReference"/>
        </w:rPr>
        <w:annotationRef/>
      </w:r>
      <w:r>
        <w:t>Yes this is correct</w:t>
      </w:r>
    </w:p>
  </w:comment>
  <w:comment w:id="8" w:author="Munish Kumar" w:date="2021-02-19T21:42:00Z" w:initials="MK">
    <w:p w14:paraId="5F628A53" w14:textId="1D860492" w:rsidR="003D3B1B" w:rsidRDefault="003D3B1B">
      <w:pPr>
        <w:pStyle w:val="CommentText"/>
      </w:pPr>
      <w:r>
        <w:rPr>
          <w:rStyle w:val="CommentReference"/>
        </w:rPr>
        <w:annotationRef/>
      </w:r>
      <w:r>
        <w:t>Your mission is to be profitable; you have to use strategy to get there</w:t>
      </w:r>
    </w:p>
  </w:comment>
  <w:comment w:id="9" w:author="Munish Kumar" w:date="2021-02-19T21:43:00Z" w:initials="MK">
    <w:p w14:paraId="34ECB3FF" w14:textId="4A302AE6" w:rsidR="003D3B1B" w:rsidRDefault="003D3B1B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0" w:author="Munish Kumar" w:date="2021-02-19T21:43:00Z" w:initials="MK">
    <w:p w14:paraId="522A88EC" w14:textId="0755684B" w:rsidR="003D3B1B" w:rsidRDefault="003D3B1B">
      <w:pPr>
        <w:pStyle w:val="CommentText"/>
      </w:pPr>
      <w:r>
        <w:rPr>
          <w:rStyle w:val="CommentReference"/>
        </w:rPr>
        <w:annotationRef/>
      </w:r>
      <w:proofErr w:type="gramStart"/>
      <w:r>
        <w:t>great</w:t>
      </w:r>
      <w:proofErr w:type="gramEnd"/>
    </w:p>
  </w:comment>
  <w:comment w:id="11" w:author="Munish Kumar" w:date="2021-02-19T21:43:00Z" w:initials="MK">
    <w:p w14:paraId="6B86FF19" w14:textId="42139B82" w:rsidR="003D3B1B" w:rsidRDefault="003D3B1B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</w:p>
  </w:comment>
  <w:comment w:id="12" w:author="Munish Kumar" w:date="2021-02-19T21:44:00Z" w:initials="MK">
    <w:p w14:paraId="2855E69B" w14:textId="0E3E6869" w:rsidR="003D3B1B" w:rsidRDefault="003D3B1B">
      <w:pPr>
        <w:pStyle w:val="CommentText"/>
      </w:pPr>
      <w:r>
        <w:rPr>
          <w:rStyle w:val="CommentReference"/>
        </w:rPr>
        <w:annotationRef/>
      </w:r>
      <w:r>
        <w:t>I would say this has more to do with making sure hardware keeps up with software</w:t>
      </w:r>
    </w:p>
  </w:comment>
  <w:comment w:id="15" w:author="Munish Kumar" w:date="2021-02-19T21:44:00Z" w:initials="MK">
    <w:p w14:paraId="57B48187" w14:textId="2A5F1A70" w:rsidR="003D3B1B" w:rsidRDefault="003D3B1B">
      <w:pPr>
        <w:pStyle w:val="CommentText"/>
      </w:pPr>
      <w:r>
        <w:rPr>
          <w:rStyle w:val="CommentReference"/>
        </w:rPr>
        <w:annotationRef/>
      </w:r>
      <w:r>
        <w:t>Interesting; I assume this is related to visual and cognitive processing?</w:t>
      </w:r>
    </w:p>
  </w:comment>
  <w:comment w:id="16" w:author="Munish Kumar" w:date="2021-02-19T21:49:00Z" w:initials="MK">
    <w:p w14:paraId="16C270B2" w14:textId="1BB78980" w:rsidR="00EC6CD0" w:rsidRDefault="00EC6CD0">
      <w:pPr>
        <w:pStyle w:val="CommentText"/>
      </w:pPr>
      <w:r>
        <w:rPr>
          <w:rStyle w:val="CommentReference"/>
        </w:rPr>
        <w:annotationRef/>
      </w:r>
      <w:r>
        <w:t xml:space="preserve">Partially answered this question – </w:t>
      </w:r>
      <w:proofErr w:type="spellStart"/>
      <w:r>
        <w:t>whats</w:t>
      </w:r>
      <w:proofErr w:type="spellEnd"/>
      <w:r>
        <w:t xml:space="preserve"> the good or bad for the company and </w:t>
      </w:r>
      <w:proofErr w:type="spellStart"/>
      <w:r>
        <w:t>whats</w:t>
      </w:r>
      <w:proofErr w:type="spellEnd"/>
      <w:r>
        <w:t xml:space="preserve"> your recommendation?</w:t>
      </w:r>
      <w:bookmarkStart w:id="17" w:name="_GoBack"/>
      <w:bookmarkEnd w:id="17"/>
    </w:p>
  </w:comment>
  <w:comment w:id="18" w:author="Munish Kumar" w:date="2021-02-19T21:48:00Z" w:initials="MK">
    <w:p w14:paraId="2540DB80" w14:textId="6A9D9732" w:rsidR="00EC6CD0" w:rsidRDefault="00EC6CD0">
      <w:pPr>
        <w:pStyle w:val="CommentText"/>
      </w:pPr>
      <w:r>
        <w:rPr>
          <w:rStyle w:val="CommentReference"/>
        </w:rPr>
        <w:annotationRef/>
      </w:r>
      <w:r>
        <w:t>Ok good point</w:t>
      </w:r>
    </w:p>
  </w:comment>
  <w:comment w:id="19" w:author="Munish Kumar" w:date="2021-02-19T21:48:00Z" w:initials="MK">
    <w:p w14:paraId="4BD3ECE2" w14:textId="14799128" w:rsidR="00EC6CD0" w:rsidRDefault="00EC6CD0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3ABE413D" w14:textId="1C338926" w:rsidR="00EC6CD0" w:rsidRDefault="00EC6CD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A2C94" w15:done="0"/>
  <w15:commentEx w15:paraId="3E0D25A5" w15:done="0"/>
  <w15:commentEx w15:paraId="18A4C6EC" w15:done="0"/>
  <w15:commentEx w15:paraId="508B0189" w15:done="0"/>
  <w15:commentEx w15:paraId="244E87C7" w15:done="0"/>
  <w15:commentEx w15:paraId="51C2F897" w15:done="0"/>
  <w15:commentEx w15:paraId="537F3D1D" w15:done="0"/>
  <w15:commentEx w15:paraId="5F628A53" w15:done="0"/>
  <w15:commentEx w15:paraId="34ECB3FF" w15:done="0"/>
  <w15:commentEx w15:paraId="522A88EC" w15:done="0"/>
  <w15:commentEx w15:paraId="6B86FF19" w15:done="0"/>
  <w15:commentEx w15:paraId="2855E69B" w15:done="0"/>
  <w15:commentEx w15:paraId="57B48187" w15:done="0"/>
  <w15:commentEx w15:paraId="16C270B2" w15:done="0"/>
  <w15:commentEx w15:paraId="2540DB80" w15:done="0"/>
  <w15:commentEx w15:paraId="3ABE41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45AE7" w14:textId="77777777" w:rsidR="001721D1" w:rsidRDefault="001721D1" w:rsidP="00A47BFB">
      <w:pPr>
        <w:spacing w:after="0" w:line="240" w:lineRule="auto"/>
      </w:pPr>
      <w:r>
        <w:separator/>
      </w:r>
    </w:p>
  </w:endnote>
  <w:endnote w:type="continuationSeparator" w:id="0">
    <w:p w14:paraId="37C6086E" w14:textId="77777777" w:rsidR="001721D1" w:rsidRDefault="001721D1" w:rsidP="00A4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52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3DFD8" w14:textId="0451727A" w:rsidR="00A47BFB" w:rsidRDefault="00A47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C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C65948C" w14:textId="77777777" w:rsidR="00A47BFB" w:rsidRDefault="00A47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8A068" w14:textId="77777777" w:rsidR="001721D1" w:rsidRDefault="001721D1" w:rsidP="00A47BFB">
      <w:pPr>
        <w:spacing w:after="0" w:line="240" w:lineRule="auto"/>
      </w:pPr>
      <w:r>
        <w:separator/>
      </w:r>
    </w:p>
  </w:footnote>
  <w:footnote w:type="continuationSeparator" w:id="0">
    <w:p w14:paraId="2CE649C0" w14:textId="77777777" w:rsidR="001721D1" w:rsidRDefault="001721D1" w:rsidP="00A4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32F76"/>
    <w:multiLevelType w:val="hybridMultilevel"/>
    <w:tmpl w:val="B0204F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SG" w:vendorID="64" w:dllVersion="0" w:nlCheck="1" w:checkStyle="0"/>
  <w:activeWritingStyle w:appName="MSWord" w:lang="en-SG" w:vendorID="64" w:dllVersion="131078" w:nlCheck="1" w:checkStyle="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9A"/>
    <w:rsid w:val="00002C33"/>
    <w:rsid w:val="00034B88"/>
    <w:rsid w:val="00055685"/>
    <w:rsid w:val="00090090"/>
    <w:rsid w:val="00096C0F"/>
    <w:rsid w:val="000A5CE9"/>
    <w:rsid w:val="000B05D5"/>
    <w:rsid w:val="000C6BDD"/>
    <w:rsid w:val="00112B9F"/>
    <w:rsid w:val="00115EDA"/>
    <w:rsid w:val="0012093E"/>
    <w:rsid w:val="00135DDD"/>
    <w:rsid w:val="00145273"/>
    <w:rsid w:val="001643E1"/>
    <w:rsid w:val="001645C9"/>
    <w:rsid w:val="001721D1"/>
    <w:rsid w:val="001A5364"/>
    <w:rsid w:val="001B1121"/>
    <w:rsid w:val="001D0F3F"/>
    <w:rsid w:val="00213B8C"/>
    <w:rsid w:val="002A4B69"/>
    <w:rsid w:val="002D1746"/>
    <w:rsid w:val="002E0C0F"/>
    <w:rsid w:val="002E1671"/>
    <w:rsid w:val="002E4FA8"/>
    <w:rsid w:val="002F13D7"/>
    <w:rsid w:val="00340FCA"/>
    <w:rsid w:val="003610C2"/>
    <w:rsid w:val="003B3391"/>
    <w:rsid w:val="003B3FCF"/>
    <w:rsid w:val="003D3B1B"/>
    <w:rsid w:val="003D5649"/>
    <w:rsid w:val="003E7840"/>
    <w:rsid w:val="003F2A70"/>
    <w:rsid w:val="004169D3"/>
    <w:rsid w:val="00423697"/>
    <w:rsid w:val="00436240"/>
    <w:rsid w:val="00447FBC"/>
    <w:rsid w:val="00461C89"/>
    <w:rsid w:val="004948AE"/>
    <w:rsid w:val="004A5891"/>
    <w:rsid w:val="004B0BBF"/>
    <w:rsid w:val="004B20C8"/>
    <w:rsid w:val="004C0A81"/>
    <w:rsid w:val="004E0363"/>
    <w:rsid w:val="00503CD8"/>
    <w:rsid w:val="005211BF"/>
    <w:rsid w:val="0054348C"/>
    <w:rsid w:val="00546ACE"/>
    <w:rsid w:val="00584477"/>
    <w:rsid w:val="005B6B5E"/>
    <w:rsid w:val="005D398F"/>
    <w:rsid w:val="005E6E60"/>
    <w:rsid w:val="006214A5"/>
    <w:rsid w:val="006D3155"/>
    <w:rsid w:val="006D6ED2"/>
    <w:rsid w:val="006D7E2A"/>
    <w:rsid w:val="006E075A"/>
    <w:rsid w:val="006E1FEA"/>
    <w:rsid w:val="00702BC3"/>
    <w:rsid w:val="00703FDF"/>
    <w:rsid w:val="00711EA2"/>
    <w:rsid w:val="007170BE"/>
    <w:rsid w:val="00737F5B"/>
    <w:rsid w:val="00742F6E"/>
    <w:rsid w:val="0075455B"/>
    <w:rsid w:val="00785766"/>
    <w:rsid w:val="00795BA6"/>
    <w:rsid w:val="00796323"/>
    <w:rsid w:val="007A629C"/>
    <w:rsid w:val="007B76BF"/>
    <w:rsid w:val="007B7ACC"/>
    <w:rsid w:val="007D43C4"/>
    <w:rsid w:val="0086144D"/>
    <w:rsid w:val="00862954"/>
    <w:rsid w:val="00871197"/>
    <w:rsid w:val="00881799"/>
    <w:rsid w:val="008831B5"/>
    <w:rsid w:val="009057D7"/>
    <w:rsid w:val="009065C5"/>
    <w:rsid w:val="0091275D"/>
    <w:rsid w:val="00915E4B"/>
    <w:rsid w:val="00923D7B"/>
    <w:rsid w:val="00986A63"/>
    <w:rsid w:val="00991530"/>
    <w:rsid w:val="00A17E7F"/>
    <w:rsid w:val="00A307E7"/>
    <w:rsid w:val="00A47BFB"/>
    <w:rsid w:val="00A51366"/>
    <w:rsid w:val="00A9086B"/>
    <w:rsid w:val="00AB5C9C"/>
    <w:rsid w:val="00AB5E78"/>
    <w:rsid w:val="00AC720E"/>
    <w:rsid w:val="00B13F4B"/>
    <w:rsid w:val="00B1732C"/>
    <w:rsid w:val="00B2459A"/>
    <w:rsid w:val="00B573EA"/>
    <w:rsid w:val="00BC4C60"/>
    <w:rsid w:val="00BE056D"/>
    <w:rsid w:val="00C0203F"/>
    <w:rsid w:val="00C10A70"/>
    <w:rsid w:val="00C17FCF"/>
    <w:rsid w:val="00C2207A"/>
    <w:rsid w:val="00C22942"/>
    <w:rsid w:val="00C23E3F"/>
    <w:rsid w:val="00C319DD"/>
    <w:rsid w:val="00C832C9"/>
    <w:rsid w:val="00C86761"/>
    <w:rsid w:val="00C94CF8"/>
    <w:rsid w:val="00CD65F3"/>
    <w:rsid w:val="00CF1A5E"/>
    <w:rsid w:val="00CF23D4"/>
    <w:rsid w:val="00CF6309"/>
    <w:rsid w:val="00D05042"/>
    <w:rsid w:val="00D06F19"/>
    <w:rsid w:val="00D14EDB"/>
    <w:rsid w:val="00D20E00"/>
    <w:rsid w:val="00DA6D08"/>
    <w:rsid w:val="00DE15E6"/>
    <w:rsid w:val="00DE49F6"/>
    <w:rsid w:val="00DF21AB"/>
    <w:rsid w:val="00DF6778"/>
    <w:rsid w:val="00E300EA"/>
    <w:rsid w:val="00E60C90"/>
    <w:rsid w:val="00EB54F7"/>
    <w:rsid w:val="00EC0CAF"/>
    <w:rsid w:val="00EC12DC"/>
    <w:rsid w:val="00EC6CD0"/>
    <w:rsid w:val="00ED0942"/>
    <w:rsid w:val="00ED1D97"/>
    <w:rsid w:val="00EE00B6"/>
    <w:rsid w:val="00EF2054"/>
    <w:rsid w:val="00EF7704"/>
    <w:rsid w:val="00F06FE9"/>
    <w:rsid w:val="00F34E01"/>
    <w:rsid w:val="00F65E16"/>
    <w:rsid w:val="00F75496"/>
    <w:rsid w:val="00FA0D53"/>
    <w:rsid w:val="00FB5EB5"/>
    <w:rsid w:val="00FD3325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DD1"/>
  <w15:chartTrackingRefBased/>
  <w15:docId w15:val="{60D329DC-8CDE-4EFF-A50B-DD1D647A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FB"/>
  </w:style>
  <w:style w:type="paragraph" w:styleId="Footer">
    <w:name w:val="footer"/>
    <w:basedOn w:val="Normal"/>
    <w:link w:val="FooterChar"/>
    <w:uiPriority w:val="99"/>
    <w:unhideWhenUsed/>
    <w:rsid w:val="00A47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FB"/>
  </w:style>
  <w:style w:type="paragraph" w:styleId="ListParagraph">
    <w:name w:val="List Paragraph"/>
    <w:basedOn w:val="Normal"/>
    <w:uiPriority w:val="34"/>
    <w:qFormat/>
    <w:rsid w:val="004362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3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chooseying@outlook.com</dc:creator>
  <cp:keywords/>
  <dc:description/>
  <cp:lastModifiedBy>Munish Kumar</cp:lastModifiedBy>
  <cp:revision>67</cp:revision>
  <dcterms:created xsi:type="dcterms:W3CDTF">2021-02-08T17:33:00Z</dcterms:created>
  <dcterms:modified xsi:type="dcterms:W3CDTF">2021-02-19T13:50:00Z</dcterms:modified>
</cp:coreProperties>
</file>