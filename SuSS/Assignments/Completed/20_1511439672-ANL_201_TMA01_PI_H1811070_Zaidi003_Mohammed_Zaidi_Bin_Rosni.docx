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43180" w14:textId="6FFDB574" w:rsidR="00C11D7D" w:rsidRDefault="00C11D7D"/>
    <w:p w14:paraId="73270658" w14:textId="3B2B4AB1" w:rsidR="00C11D7D" w:rsidRDefault="00C11D7D"/>
    <w:p w14:paraId="06DD315C" w14:textId="6EBB4DB7" w:rsidR="00C11D7D" w:rsidRDefault="00C11D7D"/>
    <w:p w14:paraId="22A167A2" w14:textId="251178F6" w:rsidR="00C11D7D" w:rsidRDefault="00C11D7D"/>
    <w:p w14:paraId="2A5A374E" w14:textId="62087F2E" w:rsidR="00C11D7D" w:rsidRDefault="00C11D7D"/>
    <w:p w14:paraId="7B03EB5D" w14:textId="27410576" w:rsidR="00C11D7D" w:rsidRPr="002162A8" w:rsidRDefault="0016761B" w:rsidP="0016761B">
      <w:pPr>
        <w:jc w:val="center"/>
        <w:rPr>
          <w:b/>
          <w:bCs/>
          <w:color w:val="FF0000"/>
          <w:sz w:val="96"/>
          <w:szCs w:val="96"/>
        </w:rPr>
      </w:pPr>
      <w:r w:rsidRPr="002162A8">
        <w:rPr>
          <w:b/>
          <w:bCs/>
          <w:color w:val="FF0000"/>
          <w:sz w:val="96"/>
          <w:szCs w:val="96"/>
        </w:rPr>
        <w:t>ANL</w:t>
      </w:r>
      <w:r w:rsidR="00747B28" w:rsidRPr="002162A8">
        <w:rPr>
          <w:b/>
          <w:bCs/>
          <w:color w:val="FF0000"/>
          <w:sz w:val="96"/>
          <w:szCs w:val="96"/>
        </w:rPr>
        <w:t xml:space="preserve"> 201</w:t>
      </w:r>
    </w:p>
    <w:p w14:paraId="047B4DB9" w14:textId="3671508F" w:rsidR="00747B28" w:rsidRPr="002162A8" w:rsidRDefault="00747B28" w:rsidP="0016761B">
      <w:pPr>
        <w:jc w:val="center"/>
        <w:rPr>
          <w:b/>
          <w:bCs/>
          <w:color w:val="FF0000"/>
          <w:sz w:val="52"/>
          <w:szCs w:val="52"/>
        </w:rPr>
      </w:pPr>
    </w:p>
    <w:p w14:paraId="342C479B" w14:textId="0EC7C4C9" w:rsidR="00747B28" w:rsidRPr="002162A8" w:rsidRDefault="00747B28" w:rsidP="0016761B">
      <w:pPr>
        <w:jc w:val="center"/>
        <w:rPr>
          <w:b/>
          <w:bCs/>
          <w:color w:val="FF0000"/>
          <w:sz w:val="72"/>
          <w:szCs w:val="72"/>
        </w:rPr>
      </w:pPr>
      <w:r w:rsidRPr="002162A8">
        <w:rPr>
          <w:b/>
          <w:bCs/>
          <w:color w:val="FF0000"/>
          <w:sz w:val="72"/>
          <w:szCs w:val="72"/>
        </w:rPr>
        <w:t>Data</w:t>
      </w:r>
      <w:r w:rsidR="007014D8" w:rsidRPr="002162A8">
        <w:rPr>
          <w:b/>
          <w:bCs/>
          <w:color w:val="FF0000"/>
          <w:sz w:val="72"/>
          <w:szCs w:val="72"/>
        </w:rPr>
        <w:t xml:space="preserve"> Visualisation </w:t>
      </w:r>
      <w:proofErr w:type="gramStart"/>
      <w:r w:rsidR="007014D8" w:rsidRPr="002162A8">
        <w:rPr>
          <w:b/>
          <w:bCs/>
          <w:color w:val="FF0000"/>
          <w:sz w:val="72"/>
          <w:szCs w:val="72"/>
        </w:rPr>
        <w:t>For</w:t>
      </w:r>
      <w:proofErr w:type="gramEnd"/>
      <w:r w:rsidR="007014D8" w:rsidRPr="002162A8">
        <w:rPr>
          <w:b/>
          <w:bCs/>
          <w:color w:val="FF0000"/>
          <w:sz w:val="72"/>
          <w:szCs w:val="72"/>
        </w:rPr>
        <w:t xml:space="preserve"> Busi</w:t>
      </w:r>
      <w:r w:rsidR="00111809" w:rsidRPr="002162A8">
        <w:rPr>
          <w:b/>
          <w:bCs/>
          <w:color w:val="FF0000"/>
          <w:sz w:val="72"/>
          <w:szCs w:val="72"/>
        </w:rPr>
        <w:t>ness</w:t>
      </w:r>
    </w:p>
    <w:p w14:paraId="20D50CCB" w14:textId="28587CF2" w:rsidR="00111809" w:rsidRDefault="00111809" w:rsidP="0016761B">
      <w:pPr>
        <w:jc w:val="center"/>
        <w:rPr>
          <w:sz w:val="72"/>
          <w:szCs w:val="72"/>
        </w:rPr>
      </w:pPr>
    </w:p>
    <w:p w14:paraId="65BE2867" w14:textId="36C174C2" w:rsidR="00111809" w:rsidRPr="00D91953" w:rsidRDefault="00111809" w:rsidP="0016761B">
      <w:pPr>
        <w:jc w:val="center"/>
        <w:rPr>
          <w:b/>
          <w:bCs/>
          <w:sz w:val="52"/>
          <w:szCs w:val="52"/>
        </w:rPr>
      </w:pPr>
      <w:r w:rsidRPr="00D91953">
        <w:rPr>
          <w:b/>
          <w:bCs/>
          <w:sz w:val="52"/>
          <w:szCs w:val="52"/>
        </w:rPr>
        <w:t>Tutorial Mark Assignment</w:t>
      </w:r>
    </w:p>
    <w:p w14:paraId="36A91051" w14:textId="2F5EDF0A" w:rsidR="00F83FFB" w:rsidRPr="00D91953" w:rsidRDefault="00F83FFB" w:rsidP="0016761B">
      <w:pPr>
        <w:jc w:val="center"/>
        <w:rPr>
          <w:b/>
          <w:bCs/>
          <w:sz w:val="52"/>
          <w:szCs w:val="52"/>
        </w:rPr>
      </w:pPr>
      <w:r w:rsidRPr="00D91953">
        <w:rPr>
          <w:b/>
          <w:bCs/>
          <w:sz w:val="52"/>
          <w:szCs w:val="52"/>
        </w:rPr>
        <w:t>January 2021</w:t>
      </w:r>
    </w:p>
    <w:p w14:paraId="659F4757" w14:textId="2A80C41A" w:rsidR="00F83FFB" w:rsidRDefault="00F83FFB" w:rsidP="0016761B">
      <w:pPr>
        <w:jc w:val="center"/>
        <w:rPr>
          <w:sz w:val="52"/>
          <w:szCs w:val="52"/>
        </w:rPr>
      </w:pPr>
    </w:p>
    <w:p w14:paraId="28EFD7B6" w14:textId="3102B2FA" w:rsidR="00F83FFB" w:rsidRDefault="00F83FFB" w:rsidP="0016761B">
      <w:pPr>
        <w:jc w:val="center"/>
        <w:rPr>
          <w:sz w:val="40"/>
          <w:szCs w:val="40"/>
        </w:rPr>
      </w:pPr>
      <w:r>
        <w:rPr>
          <w:sz w:val="40"/>
          <w:szCs w:val="40"/>
        </w:rPr>
        <w:t xml:space="preserve">Name </w:t>
      </w:r>
      <w:proofErr w:type="gramStart"/>
      <w:r>
        <w:rPr>
          <w:sz w:val="40"/>
          <w:szCs w:val="40"/>
        </w:rPr>
        <w:t>Of</w:t>
      </w:r>
      <w:proofErr w:type="gramEnd"/>
      <w:r>
        <w:rPr>
          <w:sz w:val="40"/>
          <w:szCs w:val="40"/>
        </w:rPr>
        <w:t xml:space="preserve"> Student</w:t>
      </w:r>
      <w:r w:rsidR="001F5468">
        <w:rPr>
          <w:sz w:val="40"/>
          <w:szCs w:val="40"/>
        </w:rPr>
        <w:t xml:space="preserve">: </w:t>
      </w:r>
      <w:commentRangeStart w:id="0"/>
      <w:r w:rsidR="001F5468">
        <w:rPr>
          <w:sz w:val="40"/>
          <w:szCs w:val="40"/>
        </w:rPr>
        <w:t xml:space="preserve">Mohammed Zaidi Bin </w:t>
      </w:r>
      <w:proofErr w:type="spellStart"/>
      <w:r w:rsidR="001F5468">
        <w:rPr>
          <w:sz w:val="40"/>
          <w:szCs w:val="40"/>
        </w:rPr>
        <w:t>Rosni</w:t>
      </w:r>
      <w:commentRangeEnd w:id="0"/>
      <w:proofErr w:type="spellEnd"/>
      <w:r w:rsidR="00856583">
        <w:rPr>
          <w:rStyle w:val="CommentReference"/>
        </w:rPr>
        <w:commentReference w:id="0"/>
      </w:r>
    </w:p>
    <w:p w14:paraId="4F98FEDB" w14:textId="36E42234" w:rsidR="001F5468" w:rsidRPr="00F83FFB" w:rsidRDefault="00FA1DE1" w:rsidP="00FA1DE1">
      <w:pPr>
        <w:jc w:val="center"/>
        <w:rPr>
          <w:sz w:val="40"/>
          <w:szCs w:val="40"/>
        </w:rPr>
      </w:pPr>
      <w:r>
        <w:rPr>
          <w:sz w:val="40"/>
          <w:szCs w:val="40"/>
        </w:rPr>
        <w:t xml:space="preserve">PI No: </w:t>
      </w:r>
      <w:r w:rsidR="002162A8">
        <w:rPr>
          <w:sz w:val="40"/>
          <w:szCs w:val="40"/>
        </w:rPr>
        <w:t>H</w:t>
      </w:r>
      <w:r>
        <w:rPr>
          <w:sz w:val="40"/>
          <w:szCs w:val="40"/>
        </w:rPr>
        <w:t>1811</w:t>
      </w:r>
      <w:r w:rsidR="002162A8">
        <w:rPr>
          <w:sz w:val="40"/>
          <w:szCs w:val="40"/>
        </w:rPr>
        <w:t>070</w:t>
      </w:r>
    </w:p>
    <w:p w14:paraId="40A0ED55" w14:textId="78BDB5C9" w:rsidR="00C11D7D" w:rsidRDefault="00C11D7D"/>
    <w:p w14:paraId="20F3CD0B" w14:textId="440DDD90" w:rsidR="00C11D7D" w:rsidRDefault="00C11D7D"/>
    <w:p w14:paraId="62F9AA7D" w14:textId="1F0E5AB3" w:rsidR="00C11D7D" w:rsidRDefault="00C11D7D"/>
    <w:p w14:paraId="04BA3DFA" w14:textId="77E85517" w:rsidR="00C11D7D" w:rsidRDefault="00C11D7D"/>
    <w:p w14:paraId="2715592E" w14:textId="790AFD11" w:rsidR="00C11D7D" w:rsidRDefault="00C11D7D"/>
    <w:p w14:paraId="359B80B1" w14:textId="29A4E889" w:rsidR="00C11D7D" w:rsidRDefault="00C11D7D"/>
    <w:p w14:paraId="36798844" w14:textId="6F6D70E4" w:rsidR="00C11D7D" w:rsidRDefault="00C11D7D"/>
    <w:p w14:paraId="5490D303" w14:textId="52FC016A" w:rsidR="00C11D7D" w:rsidRDefault="00C11D7D"/>
    <w:p w14:paraId="28CF2BDB" w14:textId="2ED23D10" w:rsidR="00C11D7D" w:rsidRDefault="00C11D7D"/>
    <w:p w14:paraId="527D53BF" w14:textId="2D02A46C" w:rsidR="00C11D7D" w:rsidRDefault="00C11D7D"/>
    <w:p w14:paraId="596A9B80" w14:textId="69DC564A" w:rsidR="00C11D7D" w:rsidRDefault="00C11D7D"/>
    <w:p w14:paraId="44E73817" w14:textId="755F90B6" w:rsidR="00C11D7D" w:rsidRDefault="00C11D7D"/>
    <w:p w14:paraId="6E3F8575" w14:textId="15EFD6B6" w:rsidR="00C11D7D" w:rsidRDefault="00C11D7D"/>
    <w:p w14:paraId="2D0CCBAD" w14:textId="5EEE713B" w:rsidR="00C11D7D" w:rsidRDefault="00C11D7D"/>
    <w:p w14:paraId="7C7AC5E9" w14:textId="0D0787EA" w:rsidR="00C11D7D" w:rsidRDefault="00C11D7D"/>
    <w:p w14:paraId="74F5D0AE" w14:textId="155397A7" w:rsidR="00C11D7D" w:rsidRDefault="00C11D7D"/>
    <w:p w14:paraId="42ED9FA2" w14:textId="3111EC02" w:rsidR="00C11D7D" w:rsidRDefault="00C11D7D"/>
    <w:p w14:paraId="1797E09F" w14:textId="3890E9B6" w:rsidR="00C11D7D" w:rsidRDefault="00C11D7D"/>
    <w:p w14:paraId="2A62BC91" w14:textId="28E8CB29" w:rsidR="00C11D7D" w:rsidRDefault="00C11D7D"/>
    <w:p w14:paraId="177D716B" w14:textId="77777777" w:rsidR="00B13311" w:rsidRDefault="00B13311">
      <w:pPr>
        <w:rPr>
          <w:rFonts w:ascii="Arial" w:hAnsi="Arial" w:cs="Arial"/>
          <w:sz w:val="24"/>
          <w:szCs w:val="24"/>
        </w:rPr>
      </w:pPr>
    </w:p>
    <w:p w14:paraId="1568AC7D" w14:textId="77777777" w:rsidR="00B13311" w:rsidRDefault="00B13311">
      <w:pPr>
        <w:rPr>
          <w:rFonts w:ascii="Arial" w:hAnsi="Arial" w:cs="Arial"/>
          <w:sz w:val="24"/>
          <w:szCs w:val="24"/>
        </w:rPr>
      </w:pPr>
    </w:p>
    <w:p w14:paraId="0D4EF327" w14:textId="77777777" w:rsidR="00B13311" w:rsidRDefault="00B13311">
      <w:pPr>
        <w:rPr>
          <w:rFonts w:ascii="Arial" w:hAnsi="Arial" w:cs="Arial"/>
          <w:sz w:val="24"/>
          <w:szCs w:val="24"/>
        </w:rPr>
      </w:pPr>
    </w:p>
    <w:p w14:paraId="7F28ADB9" w14:textId="27B90D6F" w:rsidR="00637164" w:rsidRDefault="00C11D7D">
      <w:pPr>
        <w:rPr>
          <w:rFonts w:ascii="Arial" w:hAnsi="Arial" w:cs="Arial"/>
          <w:sz w:val="24"/>
          <w:szCs w:val="24"/>
        </w:rPr>
      </w:pPr>
      <w:r w:rsidRPr="003F0429">
        <w:rPr>
          <w:rFonts w:ascii="Arial" w:hAnsi="Arial" w:cs="Arial"/>
          <w:b/>
          <w:bCs/>
          <w:sz w:val="24"/>
          <w:szCs w:val="24"/>
        </w:rPr>
        <w:t>1</w:t>
      </w:r>
      <w:r w:rsidR="002806C3">
        <w:rPr>
          <w:rFonts w:ascii="Arial" w:hAnsi="Arial" w:cs="Arial"/>
          <w:b/>
          <w:bCs/>
          <w:sz w:val="24"/>
          <w:szCs w:val="24"/>
        </w:rPr>
        <w:t>A</w:t>
      </w:r>
      <w:r w:rsidRPr="003F0429">
        <w:rPr>
          <w:rFonts w:ascii="Arial" w:hAnsi="Arial" w:cs="Arial"/>
          <w:b/>
          <w:bCs/>
          <w:sz w:val="24"/>
          <w:szCs w:val="24"/>
        </w:rPr>
        <w:t>)</w:t>
      </w:r>
      <w:r w:rsidRPr="00105D6E">
        <w:rPr>
          <w:rFonts w:ascii="Arial" w:hAnsi="Arial" w:cs="Arial"/>
          <w:sz w:val="24"/>
          <w:szCs w:val="24"/>
        </w:rPr>
        <w:t xml:space="preserve"> Microsoft </w:t>
      </w:r>
      <w:commentRangeStart w:id="2"/>
      <w:r w:rsidRPr="00105D6E">
        <w:rPr>
          <w:rFonts w:ascii="Arial" w:hAnsi="Arial" w:cs="Arial"/>
          <w:sz w:val="24"/>
          <w:szCs w:val="24"/>
        </w:rPr>
        <w:t>mission statement is to render assistance to every industry of any size in innovating and succe</w:t>
      </w:r>
      <w:r w:rsidR="009B4390" w:rsidRPr="00105D6E">
        <w:rPr>
          <w:rFonts w:ascii="Arial" w:hAnsi="Arial" w:cs="Arial"/>
          <w:sz w:val="24"/>
          <w:szCs w:val="24"/>
        </w:rPr>
        <w:t>ed</w:t>
      </w:r>
      <w:r w:rsidRPr="00105D6E">
        <w:rPr>
          <w:rFonts w:ascii="Arial" w:hAnsi="Arial" w:cs="Arial"/>
          <w:sz w:val="24"/>
          <w:szCs w:val="24"/>
        </w:rPr>
        <w:t xml:space="preserve"> by engaging its programme and device through empowerment of every individual and organization </w:t>
      </w:r>
      <w:r w:rsidR="009B4390" w:rsidRPr="00105D6E">
        <w:rPr>
          <w:rFonts w:ascii="Arial" w:hAnsi="Arial" w:cs="Arial"/>
          <w:sz w:val="24"/>
          <w:szCs w:val="24"/>
        </w:rPr>
        <w:t>to be more productive</w:t>
      </w:r>
      <w:r w:rsidR="00244331" w:rsidRPr="00105D6E">
        <w:rPr>
          <w:rFonts w:ascii="Arial" w:hAnsi="Arial" w:cs="Arial"/>
          <w:sz w:val="24"/>
          <w:szCs w:val="24"/>
        </w:rPr>
        <w:t xml:space="preserve"> and achieve </w:t>
      </w:r>
      <w:r w:rsidR="00E43967" w:rsidRPr="00105D6E">
        <w:rPr>
          <w:rFonts w:ascii="Arial" w:hAnsi="Arial" w:cs="Arial"/>
          <w:sz w:val="24"/>
          <w:szCs w:val="24"/>
        </w:rPr>
        <w:t>beyond their capabilities.</w:t>
      </w:r>
      <w:r w:rsidR="00B33028" w:rsidRPr="00105D6E">
        <w:rPr>
          <w:rFonts w:ascii="Arial" w:hAnsi="Arial" w:cs="Arial"/>
          <w:sz w:val="24"/>
          <w:szCs w:val="24"/>
        </w:rPr>
        <w:t xml:space="preserve"> </w:t>
      </w:r>
      <w:commentRangeEnd w:id="2"/>
      <w:r w:rsidR="00CC3B20">
        <w:rPr>
          <w:rStyle w:val="CommentReference"/>
        </w:rPr>
        <w:commentReference w:id="2"/>
      </w:r>
    </w:p>
    <w:p w14:paraId="0528F242" w14:textId="0EE282BB" w:rsidR="00637164" w:rsidRDefault="00637164">
      <w:pPr>
        <w:rPr>
          <w:rFonts w:ascii="Arial" w:hAnsi="Arial" w:cs="Arial"/>
          <w:sz w:val="24"/>
          <w:szCs w:val="24"/>
        </w:rPr>
      </w:pPr>
    </w:p>
    <w:p w14:paraId="22BDEE9E" w14:textId="77777777" w:rsidR="00637164" w:rsidRPr="00105D6E" w:rsidRDefault="00637164">
      <w:pPr>
        <w:rPr>
          <w:rFonts w:ascii="Arial" w:hAnsi="Arial" w:cs="Arial"/>
          <w:sz w:val="24"/>
          <w:szCs w:val="24"/>
        </w:rPr>
      </w:pPr>
    </w:p>
    <w:p w14:paraId="5CF6BFD1" w14:textId="0129A074" w:rsidR="00105D6E" w:rsidRPr="00105D6E" w:rsidRDefault="00105D6E">
      <w:pPr>
        <w:rPr>
          <w:rFonts w:ascii="Arial" w:hAnsi="Arial" w:cs="Arial"/>
          <w:sz w:val="24"/>
          <w:szCs w:val="24"/>
        </w:rPr>
      </w:pPr>
    </w:p>
    <w:p w14:paraId="34FD285B" w14:textId="6F01F6F6" w:rsidR="00105D6E" w:rsidRPr="00105D6E" w:rsidRDefault="00105D6E">
      <w:pPr>
        <w:rPr>
          <w:rFonts w:ascii="Arial" w:hAnsi="Arial" w:cs="Arial"/>
          <w:sz w:val="24"/>
          <w:szCs w:val="24"/>
        </w:rPr>
      </w:pPr>
    </w:p>
    <w:p w14:paraId="74F04983" w14:textId="77777777" w:rsidR="0016484D" w:rsidRPr="00105D6E" w:rsidRDefault="0016484D">
      <w:pPr>
        <w:rPr>
          <w:rFonts w:ascii="Arial" w:hAnsi="Arial" w:cs="Arial"/>
          <w:sz w:val="24"/>
          <w:szCs w:val="24"/>
        </w:rPr>
      </w:pPr>
    </w:p>
    <w:p w14:paraId="17E167BD" w14:textId="55383366" w:rsidR="00E01638" w:rsidRPr="00105D6E" w:rsidRDefault="002806C3">
      <w:pPr>
        <w:rPr>
          <w:rFonts w:ascii="Arial" w:hAnsi="Arial" w:cs="Arial"/>
          <w:sz w:val="24"/>
          <w:szCs w:val="24"/>
        </w:rPr>
      </w:pPr>
      <w:r>
        <w:rPr>
          <w:rFonts w:ascii="Arial" w:hAnsi="Arial" w:cs="Arial"/>
          <w:b/>
          <w:bCs/>
          <w:sz w:val="24"/>
          <w:szCs w:val="24"/>
        </w:rPr>
        <w:t>B</w:t>
      </w:r>
      <w:r w:rsidR="009B4390" w:rsidRPr="003F0429">
        <w:rPr>
          <w:rFonts w:ascii="Arial" w:hAnsi="Arial" w:cs="Arial"/>
          <w:b/>
          <w:bCs/>
          <w:sz w:val="24"/>
          <w:szCs w:val="24"/>
        </w:rPr>
        <w:t>)</w:t>
      </w:r>
      <w:r w:rsidR="00487513" w:rsidRPr="00105D6E">
        <w:rPr>
          <w:rFonts w:ascii="Arial" w:hAnsi="Arial" w:cs="Arial"/>
          <w:sz w:val="24"/>
          <w:szCs w:val="24"/>
        </w:rPr>
        <w:t xml:space="preserve"> </w:t>
      </w:r>
      <w:commentRangeStart w:id="3"/>
      <w:r w:rsidR="00487513" w:rsidRPr="00105D6E">
        <w:rPr>
          <w:rFonts w:ascii="Arial" w:hAnsi="Arial" w:cs="Arial"/>
          <w:sz w:val="24"/>
          <w:szCs w:val="24"/>
        </w:rPr>
        <w:t xml:space="preserve">Microsoft vision for 2020 </w:t>
      </w:r>
      <w:r w:rsidR="00F160AC" w:rsidRPr="00105D6E">
        <w:rPr>
          <w:rFonts w:ascii="Arial" w:hAnsi="Arial" w:cs="Arial"/>
          <w:sz w:val="24"/>
          <w:szCs w:val="24"/>
        </w:rPr>
        <w:t xml:space="preserve">is to </w:t>
      </w:r>
      <w:r w:rsidR="00257EAA" w:rsidRPr="00105D6E">
        <w:rPr>
          <w:rFonts w:ascii="Arial" w:hAnsi="Arial" w:cs="Arial"/>
          <w:sz w:val="24"/>
          <w:szCs w:val="24"/>
        </w:rPr>
        <w:t>empower tech intensity to its customer</w:t>
      </w:r>
      <w:commentRangeEnd w:id="3"/>
      <w:r w:rsidR="00CC3B20">
        <w:rPr>
          <w:rStyle w:val="CommentReference"/>
        </w:rPr>
        <w:commentReference w:id="3"/>
      </w:r>
      <w:r w:rsidR="00257EAA" w:rsidRPr="00105D6E">
        <w:rPr>
          <w:rFonts w:ascii="Arial" w:hAnsi="Arial" w:cs="Arial"/>
          <w:sz w:val="24"/>
          <w:szCs w:val="24"/>
        </w:rPr>
        <w:t xml:space="preserve">. It will </w:t>
      </w:r>
      <w:r w:rsidR="00F160AC" w:rsidRPr="00105D6E">
        <w:rPr>
          <w:rFonts w:ascii="Arial" w:hAnsi="Arial" w:cs="Arial"/>
          <w:sz w:val="24"/>
          <w:szCs w:val="24"/>
        </w:rPr>
        <w:t>help its customers and partners not only to be independent but to become self</w:t>
      </w:r>
      <w:r w:rsidR="00E01638" w:rsidRPr="00105D6E">
        <w:rPr>
          <w:rFonts w:ascii="Arial" w:hAnsi="Arial" w:cs="Arial"/>
          <w:sz w:val="24"/>
          <w:szCs w:val="24"/>
        </w:rPr>
        <w:t>-</w:t>
      </w:r>
      <w:r w:rsidR="00F160AC" w:rsidRPr="00105D6E">
        <w:rPr>
          <w:rFonts w:ascii="Arial" w:hAnsi="Arial" w:cs="Arial"/>
          <w:sz w:val="24"/>
          <w:szCs w:val="24"/>
        </w:rPr>
        <w:t xml:space="preserve">digital capable in </w:t>
      </w:r>
      <w:r w:rsidR="00E01638" w:rsidRPr="00105D6E">
        <w:rPr>
          <w:rFonts w:ascii="Arial" w:hAnsi="Arial" w:cs="Arial"/>
          <w:sz w:val="24"/>
          <w:szCs w:val="24"/>
        </w:rPr>
        <w:t>innovation, business creation and trustworthy.</w:t>
      </w:r>
      <w:r w:rsidR="00B24CC9" w:rsidRPr="00105D6E">
        <w:rPr>
          <w:rFonts w:ascii="Arial" w:hAnsi="Arial" w:cs="Arial"/>
          <w:sz w:val="24"/>
          <w:szCs w:val="24"/>
        </w:rPr>
        <w:t xml:space="preserve"> </w:t>
      </w:r>
      <w:r w:rsidR="00E01638" w:rsidRPr="00105D6E">
        <w:rPr>
          <w:rFonts w:ascii="Arial" w:hAnsi="Arial" w:cs="Arial"/>
          <w:sz w:val="24"/>
          <w:szCs w:val="24"/>
        </w:rPr>
        <w:t>Through its commitment</w:t>
      </w:r>
      <w:r w:rsidR="003C7248" w:rsidRPr="00105D6E">
        <w:rPr>
          <w:rFonts w:ascii="Arial" w:hAnsi="Arial" w:cs="Arial"/>
          <w:sz w:val="24"/>
          <w:szCs w:val="24"/>
        </w:rPr>
        <w:t xml:space="preserve"> over years of agreement, Microsoft will earn its customers trust through various technology </w:t>
      </w:r>
      <w:r w:rsidR="00D75714" w:rsidRPr="00105D6E">
        <w:rPr>
          <w:rFonts w:ascii="Arial" w:hAnsi="Arial" w:cs="Arial"/>
          <w:sz w:val="24"/>
          <w:szCs w:val="24"/>
        </w:rPr>
        <w:t>layers</w:t>
      </w:r>
      <w:r w:rsidR="003C7248" w:rsidRPr="00105D6E">
        <w:rPr>
          <w:rFonts w:ascii="Arial" w:hAnsi="Arial" w:cs="Arial"/>
          <w:sz w:val="24"/>
          <w:szCs w:val="24"/>
        </w:rPr>
        <w:t xml:space="preserve"> through infrastructure, </w:t>
      </w:r>
      <w:r w:rsidR="00011968" w:rsidRPr="00105D6E">
        <w:rPr>
          <w:rFonts w:ascii="Arial" w:hAnsi="Arial" w:cs="Arial"/>
          <w:sz w:val="24"/>
          <w:szCs w:val="24"/>
        </w:rPr>
        <w:t xml:space="preserve">business process flow, </w:t>
      </w:r>
      <w:r w:rsidR="003C7248" w:rsidRPr="00105D6E">
        <w:rPr>
          <w:rFonts w:ascii="Arial" w:hAnsi="Arial" w:cs="Arial"/>
          <w:sz w:val="24"/>
          <w:szCs w:val="24"/>
        </w:rPr>
        <w:t>artificial intelligence</w:t>
      </w:r>
      <w:r w:rsidR="00011968" w:rsidRPr="00105D6E">
        <w:rPr>
          <w:rFonts w:ascii="Arial" w:hAnsi="Arial" w:cs="Arial"/>
          <w:sz w:val="24"/>
          <w:szCs w:val="24"/>
        </w:rPr>
        <w:t xml:space="preserve">, productivity, and partnership. </w:t>
      </w:r>
      <w:r w:rsidR="007A167F" w:rsidRPr="00105D6E">
        <w:rPr>
          <w:rFonts w:ascii="Arial" w:hAnsi="Arial" w:cs="Arial"/>
          <w:sz w:val="24"/>
          <w:szCs w:val="24"/>
        </w:rPr>
        <w:t>From</w:t>
      </w:r>
      <w:r w:rsidR="00011968" w:rsidRPr="00105D6E">
        <w:rPr>
          <w:rFonts w:ascii="Arial" w:hAnsi="Arial" w:cs="Arial"/>
          <w:sz w:val="24"/>
          <w:szCs w:val="24"/>
        </w:rPr>
        <w:t xml:space="preserve"> these approaches, company can compete and grow by building its own proprietary technology </w:t>
      </w:r>
      <w:r w:rsidR="00621918" w:rsidRPr="00105D6E">
        <w:rPr>
          <w:rFonts w:ascii="Arial" w:hAnsi="Arial" w:cs="Arial"/>
          <w:sz w:val="24"/>
          <w:szCs w:val="24"/>
        </w:rPr>
        <w:t>features by embracing Microsoft software and services.</w:t>
      </w:r>
      <w:r w:rsidR="005A1E2E" w:rsidRPr="00105D6E">
        <w:rPr>
          <w:rFonts w:ascii="Arial" w:hAnsi="Arial" w:cs="Arial"/>
          <w:sz w:val="24"/>
          <w:szCs w:val="24"/>
        </w:rPr>
        <w:t xml:space="preserve"> </w:t>
      </w:r>
      <w:r w:rsidR="00AE3B10" w:rsidRPr="00105D6E">
        <w:rPr>
          <w:rFonts w:ascii="Arial" w:hAnsi="Arial" w:cs="Arial"/>
          <w:sz w:val="24"/>
          <w:szCs w:val="24"/>
        </w:rPr>
        <w:t>From this new era of innovation,</w:t>
      </w:r>
      <w:r w:rsidR="00DB6CB8" w:rsidRPr="00105D6E">
        <w:rPr>
          <w:rFonts w:ascii="Arial" w:hAnsi="Arial" w:cs="Arial"/>
          <w:sz w:val="24"/>
          <w:szCs w:val="24"/>
        </w:rPr>
        <w:t xml:space="preserve"> computation </w:t>
      </w:r>
      <w:r w:rsidR="006D7BF3" w:rsidRPr="00105D6E">
        <w:rPr>
          <w:rFonts w:ascii="Arial" w:hAnsi="Arial" w:cs="Arial"/>
          <w:sz w:val="24"/>
          <w:szCs w:val="24"/>
        </w:rPr>
        <w:t xml:space="preserve">is vastly present </w:t>
      </w:r>
      <w:r w:rsidR="00013BFE" w:rsidRPr="00105D6E">
        <w:rPr>
          <w:rFonts w:ascii="Arial" w:hAnsi="Arial" w:cs="Arial"/>
          <w:sz w:val="24"/>
          <w:szCs w:val="24"/>
        </w:rPr>
        <w:t>from the cloud to the edge.</w:t>
      </w:r>
    </w:p>
    <w:p w14:paraId="7069B64F" w14:textId="2B7E4E3D" w:rsidR="00637164" w:rsidRDefault="00CB4E88">
      <w:pPr>
        <w:rPr>
          <w:rFonts w:ascii="Arial" w:hAnsi="Arial" w:cs="Arial"/>
          <w:sz w:val="24"/>
          <w:szCs w:val="24"/>
        </w:rPr>
      </w:pPr>
      <w:r w:rsidRPr="00105D6E">
        <w:rPr>
          <w:rFonts w:ascii="Arial" w:hAnsi="Arial" w:cs="Arial"/>
          <w:sz w:val="24"/>
          <w:szCs w:val="24"/>
        </w:rPr>
        <w:t>With th</w:t>
      </w:r>
      <w:r w:rsidR="000A133C" w:rsidRPr="00105D6E">
        <w:rPr>
          <w:rFonts w:ascii="Arial" w:hAnsi="Arial" w:cs="Arial"/>
          <w:sz w:val="24"/>
          <w:szCs w:val="24"/>
        </w:rPr>
        <w:t>is</w:t>
      </w:r>
      <w:r w:rsidRPr="00105D6E">
        <w:rPr>
          <w:rFonts w:ascii="Arial" w:hAnsi="Arial" w:cs="Arial"/>
          <w:sz w:val="24"/>
          <w:szCs w:val="24"/>
        </w:rPr>
        <w:t xml:space="preserve"> </w:t>
      </w:r>
      <w:r w:rsidR="00BE2219" w:rsidRPr="00105D6E">
        <w:rPr>
          <w:rFonts w:ascii="Arial" w:hAnsi="Arial" w:cs="Arial"/>
          <w:sz w:val="24"/>
          <w:szCs w:val="24"/>
        </w:rPr>
        <w:t xml:space="preserve">artificial intelligence and IOT </w:t>
      </w:r>
      <w:r w:rsidR="000A133C" w:rsidRPr="00105D6E">
        <w:rPr>
          <w:rFonts w:ascii="Arial" w:hAnsi="Arial" w:cs="Arial"/>
          <w:sz w:val="24"/>
          <w:szCs w:val="24"/>
        </w:rPr>
        <w:t>collaboration</w:t>
      </w:r>
      <w:r w:rsidR="00BE2219" w:rsidRPr="00105D6E">
        <w:rPr>
          <w:rFonts w:ascii="Arial" w:hAnsi="Arial" w:cs="Arial"/>
          <w:sz w:val="24"/>
          <w:szCs w:val="24"/>
        </w:rPr>
        <w:t>,</w:t>
      </w:r>
      <w:r w:rsidR="003043D1" w:rsidRPr="00105D6E">
        <w:rPr>
          <w:rFonts w:ascii="Arial" w:hAnsi="Arial" w:cs="Arial"/>
          <w:sz w:val="24"/>
          <w:szCs w:val="24"/>
        </w:rPr>
        <w:t xml:space="preserve"> </w:t>
      </w:r>
      <w:r w:rsidR="00ED10E6" w:rsidRPr="00105D6E">
        <w:rPr>
          <w:rFonts w:ascii="Arial" w:hAnsi="Arial" w:cs="Arial"/>
          <w:sz w:val="24"/>
          <w:szCs w:val="24"/>
        </w:rPr>
        <w:t>human can</w:t>
      </w:r>
      <w:r w:rsidR="00F94E7D" w:rsidRPr="00105D6E">
        <w:rPr>
          <w:rFonts w:ascii="Arial" w:hAnsi="Arial" w:cs="Arial"/>
          <w:sz w:val="24"/>
          <w:szCs w:val="24"/>
        </w:rPr>
        <w:t xml:space="preserve"> have</w:t>
      </w:r>
      <w:r w:rsidR="00ED10E6" w:rsidRPr="00105D6E">
        <w:rPr>
          <w:rFonts w:ascii="Arial" w:hAnsi="Arial" w:cs="Arial"/>
          <w:sz w:val="24"/>
          <w:szCs w:val="24"/>
        </w:rPr>
        <w:t xml:space="preserve"> a better understanding</w:t>
      </w:r>
      <w:r w:rsidR="00E57609" w:rsidRPr="00105D6E">
        <w:rPr>
          <w:rFonts w:ascii="Arial" w:hAnsi="Arial" w:cs="Arial"/>
          <w:sz w:val="24"/>
          <w:szCs w:val="24"/>
        </w:rPr>
        <w:t xml:space="preserve"> behaviour of the </w:t>
      </w:r>
      <w:r w:rsidR="008D4D85" w:rsidRPr="00105D6E">
        <w:rPr>
          <w:rFonts w:ascii="Arial" w:hAnsi="Arial" w:cs="Arial"/>
          <w:sz w:val="24"/>
          <w:szCs w:val="24"/>
        </w:rPr>
        <w:t>surroundings and their activities</w:t>
      </w:r>
      <w:r w:rsidR="00223E4B" w:rsidRPr="00105D6E">
        <w:rPr>
          <w:rFonts w:ascii="Arial" w:hAnsi="Arial" w:cs="Arial"/>
          <w:sz w:val="24"/>
          <w:szCs w:val="24"/>
        </w:rPr>
        <w:t xml:space="preserve"> in their</w:t>
      </w:r>
      <w:r w:rsidR="00DE554D" w:rsidRPr="00105D6E">
        <w:rPr>
          <w:rFonts w:ascii="Arial" w:hAnsi="Arial" w:cs="Arial"/>
          <w:sz w:val="24"/>
          <w:szCs w:val="24"/>
        </w:rPr>
        <w:t xml:space="preserve"> daily</w:t>
      </w:r>
      <w:r w:rsidR="00223E4B" w:rsidRPr="00105D6E">
        <w:rPr>
          <w:rFonts w:ascii="Arial" w:hAnsi="Arial" w:cs="Arial"/>
          <w:sz w:val="24"/>
          <w:szCs w:val="24"/>
        </w:rPr>
        <w:t xml:space="preserve"> lives.</w:t>
      </w:r>
      <w:r w:rsidR="00225A52" w:rsidRPr="00105D6E">
        <w:rPr>
          <w:rFonts w:ascii="Arial" w:hAnsi="Arial" w:cs="Arial"/>
          <w:sz w:val="24"/>
          <w:szCs w:val="24"/>
        </w:rPr>
        <w:t xml:space="preserve"> Through </w:t>
      </w:r>
      <w:r w:rsidR="00847A6C" w:rsidRPr="00105D6E">
        <w:rPr>
          <w:rFonts w:ascii="Arial" w:hAnsi="Arial" w:cs="Arial"/>
          <w:sz w:val="24"/>
          <w:szCs w:val="24"/>
        </w:rPr>
        <w:t>these partnerships</w:t>
      </w:r>
      <w:r w:rsidR="00AE19FC" w:rsidRPr="00105D6E">
        <w:rPr>
          <w:rFonts w:ascii="Arial" w:hAnsi="Arial" w:cs="Arial"/>
          <w:sz w:val="24"/>
          <w:szCs w:val="24"/>
        </w:rPr>
        <w:t>,</w:t>
      </w:r>
      <w:r w:rsidR="00847A6C" w:rsidRPr="00105D6E">
        <w:rPr>
          <w:rFonts w:ascii="Arial" w:hAnsi="Arial" w:cs="Arial"/>
          <w:sz w:val="24"/>
          <w:szCs w:val="24"/>
        </w:rPr>
        <w:t xml:space="preserve"> </w:t>
      </w:r>
      <w:r w:rsidR="006B0DFD" w:rsidRPr="00105D6E">
        <w:rPr>
          <w:rFonts w:ascii="Arial" w:hAnsi="Arial" w:cs="Arial"/>
          <w:sz w:val="24"/>
          <w:szCs w:val="24"/>
        </w:rPr>
        <w:t>Microsoft is committed</w:t>
      </w:r>
      <w:r w:rsidR="00D75861" w:rsidRPr="00105D6E">
        <w:rPr>
          <w:rFonts w:ascii="Arial" w:hAnsi="Arial" w:cs="Arial"/>
          <w:sz w:val="24"/>
          <w:szCs w:val="24"/>
        </w:rPr>
        <w:t xml:space="preserve"> to advance</w:t>
      </w:r>
      <w:r w:rsidR="00F2470E" w:rsidRPr="00105D6E">
        <w:rPr>
          <w:rFonts w:ascii="Arial" w:hAnsi="Arial" w:cs="Arial"/>
          <w:sz w:val="24"/>
          <w:szCs w:val="24"/>
        </w:rPr>
        <w:t xml:space="preserve"> more</w:t>
      </w:r>
      <w:r w:rsidR="00D75861" w:rsidRPr="00105D6E">
        <w:rPr>
          <w:rFonts w:ascii="Arial" w:hAnsi="Arial" w:cs="Arial"/>
          <w:sz w:val="24"/>
          <w:szCs w:val="24"/>
        </w:rPr>
        <w:t xml:space="preserve"> </w:t>
      </w:r>
      <w:r w:rsidR="00307B2B" w:rsidRPr="00105D6E">
        <w:rPr>
          <w:rFonts w:ascii="Arial" w:hAnsi="Arial" w:cs="Arial"/>
          <w:sz w:val="24"/>
          <w:szCs w:val="24"/>
        </w:rPr>
        <w:t>towards</w:t>
      </w:r>
      <w:r w:rsidR="00D75861" w:rsidRPr="00105D6E">
        <w:rPr>
          <w:rFonts w:ascii="Arial" w:hAnsi="Arial" w:cs="Arial"/>
          <w:sz w:val="24"/>
          <w:szCs w:val="24"/>
        </w:rPr>
        <w:t xml:space="preserve"> </w:t>
      </w:r>
      <w:r w:rsidR="00B8178A" w:rsidRPr="00105D6E">
        <w:rPr>
          <w:rFonts w:ascii="Arial" w:hAnsi="Arial" w:cs="Arial"/>
          <w:sz w:val="24"/>
          <w:szCs w:val="24"/>
        </w:rPr>
        <w:t>enormous cloud</w:t>
      </w:r>
      <w:r w:rsidR="00DD6142" w:rsidRPr="00105D6E">
        <w:rPr>
          <w:rFonts w:ascii="Arial" w:hAnsi="Arial" w:cs="Arial"/>
          <w:sz w:val="24"/>
          <w:szCs w:val="24"/>
        </w:rPr>
        <w:t xml:space="preserve"> </w:t>
      </w:r>
      <w:r w:rsidR="006B20AA" w:rsidRPr="00105D6E">
        <w:rPr>
          <w:rFonts w:ascii="Arial" w:hAnsi="Arial" w:cs="Arial"/>
          <w:sz w:val="24"/>
          <w:szCs w:val="24"/>
        </w:rPr>
        <w:t>bonding</w:t>
      </w:r>
      <w:r w:rsidR="00C349D3" w:rsidRPr="00105D6E">
        <w:rPr>
          <w:rFonts w:ascii="Arial" w:hAnsi="Arial" w:cs="Arial"/>
          <w:sz w:val="24"/>
          <w:szCs w:val="24"/>
        </w:rPr>
        <w:t xml:space="preserve"> and </w:t>
      </w:r>
      <w:r w:rsidR="00777641" w:rsidRPr="00105D6E">
        <w:rPr>
          <w:rFonts w:ascii="Arial" w:hAnsi="Arial" w:cs="Arial"/>
          <w:sz w:val="24"/>
          <w:szCs w:val="24"/>
        </w:rPr>
        <w:t>step up</w:t>
      </w:r>
      <w:r w:rsidR="00555198" w:rsidRPr="00105D6E">
        <w:rPr>
          <w:rFonts w:ascii="Arial" w:hAnsi="Arial" w:cs="Arial"/>
          <w:sz w:val="24"/>
          <w:szCs w:val="24"/>
        </w:rPr>
        <w:t xml:space="preserve"> in </w:t>
      </w:r>
      <w:r w:rsidR="00D86DF3" w:rsidRPr="00105D6E">
        <w:rPr>
          <w:rFonts w:ascii="Arial" w:hAnsi="Arial" w:cs="Arial"/>
          <w:sz w:val="24"/>
          <w:szCs w:val="24"/>
        </w:rPr>
        <w:t>all</w:t>
      </w:r>
      <w:r w:rsidR="00782F16" w:rsidRPr="00105D6E">
        <w:rPr>
          <w:rFonts w:ascii="Arial" w:hAnsi="Arial" w:cs="Arial"/>
          <w:sz w:val="24"/>
          <w:szCs w:val="24"/>
        </w:rPr>
        <w:t xml:space="preserve"> layers of technology</w:t>
      </w:r>
      <w:r w:rsidR="00D86DF3" w:rsidRPr="00105D6E">
        <w:rPr>
          <w:rFonts w:ascii="Arial" w:hAnsi="Arial" w:cs="Arial"/>
          <w:sz w:val="24"/>
          <w:szCs w:val="24"/>
        </w:rPr>
        <w:t xml:space="preserve"> </w:t>
      </w:r>
      <w:r w:rsidR="003C658E" w:rsidRPr="00105D6E">
        <w:rPr>
          <w:rFonts w:ascii="Arial" w:hAnsi="Arial" w:cs="Arial"/>
          <w:sz w:val="24"/>
          <w:szCs w:val="24"/>
        </w:rPr>
        <w:t>infrastructure</w:t>
      </w:r>
      <w:r w:rsidR="00782F16" w:rsidRPr="00105D6E">
        <w:rPr>
          <w:rFonts w:ascii="Arial" w:hAnsi="Arial" w:cs="Arial"/>
          <w:sz w:val="24"/>
          <w:szCs w:val="24"/>
        </w:rPr>
        <w:t xml:space="preserve"> fro</w:t>
      </w:r>
      <w:r w:rsidR="003C658E" w:rsidRPr="00105D6E">
        <w:rPr>
          <w:rFonts w:ascii="Arial" w:hAnsi="Arial" w:cs="Arial"/>
          <w:sz w:val="24"/>
          <w:szCs w:val="24"/>
        </w:rPr>
        <w:t>m</w:t>
      </w:r>
      <w:r w:rsidR="00782F16" w:rsidRPr="00105D6E">
        <w:rPr>
          <w:rFonts w:ascii="Arial" w:hAnsi="Arial" w:cs="Arial"/>
          <w:sz w:val="24"/>
          <w:szCs w:val="24"/>
        </w:rPr>
        <w:t xml:space="preserve"> data</w:t>
      </w:r>
      <w:r w:rsidR="00C35699" w:rsidRPr="00105D6E">
        <w:rPr>
          <w:rFonts w:ascii="Arial" w:hAnsi="Arial" w:cs="Arial"/>
          <w:sz w:val="24"/>
          <w:szCs w:val="24"/>
        </w:rPr>
        <w:t>,</w:t>
      </w:r>
      <w:r w:rsidR="003C658E" w:rsidRPr="00105D6E">
        <w:rPr>
          <w:rFonts w:ascii="Arial" w:hAnsi="Arial" w:cs="Arial"/>
          <w:sz w:val="24"/>
          <w:szCs w:val="24"/>
        </w:rPr>
        <w:t xml:space="preserve"> digital </w:t>
      </w:r>
      <w:r w:rsidR="00C35699" w:rsidRPr="00105D6E">
        <w:rPr>
          <w:rFonts w:ascii="Arial" w:hAnsi="Arial" w:cs="Arial"/>
          <w:sz w:val="24"/>
          <w:szCs w:val="24"/>
        </w:rPr>
        <w:t>application,</w:t>
      </w:r>
      <w:r w:rsidR="003C658E" w:rsidRPr="00105D6E">
        <w:rPr>
          <w:rFonts w:ascii="Arial" w:hAnsi="Arial" w:cs="Arial"/>
          <w:sz w:val="24"/>
          <w:szCs w:val="24"/>
        </w:rPr>
        <w:t xml:space="preserve"> </w:t>
      </w:r>
      <w:proofErr w:type="gramStart"/>
      <w:r w:rsidR="00C35699" w:rsidRPr="00105D6E">
        <w:rPr>
          <w:rFonts w:ascii="Arial" w:hAnsi="Arial" w:cs="Arial"/>
          <w:sz w:val="24"/>
          <w:szCs w:val="24"/>
        </w:rPr>
        <w:t>AI</w:t>
      </w:r>
      <w:proofErr w:type="gramEnd"/>
      <w:r w:rsidR="0099096E" w:rsidRPr="00105D6E">
        <w:rPr>
          <w:rFonts w:ascii="Arial" w:hAnsi="Arial" w:cs="Arial"/>
          <w:sz w:val="24"/>
          <w:szCs w:val="24"/>
        </w:rPr>
        <w:t xml:space="preserve"> and business</w:t>
      </w:r>
      <w:r w:rsidR="00912EA1" w:rsidRPr="00105D6E">
        <w:rPr>
          <w:rFonts w:ascii="Arial" w:hAnsi="Arial" w:cs="Arial"/>
          <w:sz w:val="24"/>
          <w:szCs w:val="24"/>
        </w:rPr>
        <w:t xml:space="preserve"> algorithm.</w:t>
      </w:r>
    </w:p>
    <w:p w14:paraId="278C4CF5" w14:textId="4C7121D4" w:rsidR="00637164" w:rsidRDefault="00637164">
      <w:pPr>
        <w:rPr>
          <w:rFonts w:ascii="Arial" w:hAnsi="Arial" w:cs="Arial"/>
          <w:sz w:val="24"/>
          <w:szCs w:val="24"/>
        </w:rPr>
      </w:pPr>
    </w:p>
    <w:p w14:paraId="3BC44EC0" w14:textId="77777777" w:rsidR="00637164" w:rsidRDefault="00637164">
      <w:pPr>
        <w:rPr>
          <w:rFonts w:ascii="Arial" w:hAnsi="Arial" w:cs="Arial"/>
          <w:sz w:val="24"/>
          <w:szCs w:val="24"/>
        </w:rPr>
      </w:pPr>
    </w:p>
    <w:p w14:paraId="3414CDB5" w14:textId="77777777" w:rsidR="00637164" w:rsidRDefault="00637164">
      <w:pPr>
        <w:rPr>
          <w:rFonts w:ascii="Arial" w:hAnsi="Arial" w:cs="Arial"/>
          <w:sz w:val="24"/>
          <w:szCs w:val="24"/>
        </w:rPr>
      </w:pPr>
    </w:p>
    <w:p w14:paraId="33049834" w14:textId="750DF8F5" w:rsidR="003A4D67" w:rsidRPr="00105D6E" w:rsidRDefault="0099096E">
      <w:pPr>
        <w:rPr>
          <w:rFonts w:ascii="Arial" w:hAnsi="Arial" w:cs="Arial"/>
          <w:sz w:val="24"/>
          <w:szCs w:val="24"/>
        </w:rPr>
      </w:pPr>
      <w:r w:rsidRPr="00105D6E">
        <w:rPr>
          <w:rFonts w:ascii="Arial" w:hAnsi="Arial" w:cs="Arial"/>
          <w:sz w:val="24"/>
          <w:szCs w:val="24"/>
        </w:rPr>
        <w:t xml:space="preserve"> </w:t>
      </w:r>
    </w:p>
    <w:p w14:paraId="33FCC574" w14:textId="032FB83B" w:rsidR="00847A6C" w:rsidRPr="00105D6E" w:rsidRDefault="00847A6C">
      <w:pPr>
        <w:rPr>
          <w:rFonts w:ascii="Arial" w:hAnsi="Arial" w:cs="Arial"/>
          <w:sz w:val="24"/>
          <w:szCs w:val="24"/>
        </w:rPr>
      </w:pPr>
    </w:p>
    <w:p w14:paraId="58BB4EAD" w14:textId="24C6393D" w:rsidR="00847A6C" w:rsidRPr="00105D6E" w:rsidRDefault="00847A6C">
      <w:pPr>
        <w:rPr>
          <w:rFonts w:ascii="Arial" w:hAnsi="Arial" w:cs="Arial"/>
          <w:sz w:val="24"/>
          <w:szCs w:val="24"/>
        </w:rPr>
      </w:pPr>
    </w:p>
    <w:p w14:paraId="24444141" w14:textId="77777777" w:rsidR="00323707" w:rsidRPr="00105D6E" w:rsidRDefault="00323707">
      <w:pPr>
        <w:rPr>
          <w:rFonts w:ascii="Arial" w:hAnsi="Arial" w:cs="Arial"/>
          <w:sz w:val="24"/>
          <w:szCs w:val="24"/>
        </w:rPr>
      </w:pPr>
    </w:p>
    <w:p w14:paraId="59F6E076" w14:textId="14321F3A" w:rsidR="00F14CC1" w:rsidRPr="00105D6E" w:rsidRDefault="002806C3">
      <w:pPr>
        <w:rPr>
          <w:rFonts w:ascii="Arial" w:hAnsi="Arial" w:cs="Arial"/>
          <w:sz w:val="24"/>
          <w:szCs w:val="24"/>
        </w:rPr>
      </w:pPr>
      <w:r>
        <w:rPr>
          <w:rFonts w:ascii="Arial" w:hAnsi="Arial" w:cs="Arial"/>
          <w:b/>
          <w:bCs/>
          <w:sz w:val="24"/>
          <w:szCs w:val="24"/>
        </w:rPr>
        <w:t>C</w:t>
      </w:r>
      <w:r w:rsidR="00257EAA" w:rsidRPr="003F0429">
        <w:rPr>
          <w:rFonts w:ascii="Arial" w:hAnsi="Arial" w:cs="Arial"/>
          <w:b/>
          <w:bCs/>
          <w:sz w:val="24"/>
          <w:szCs w:val="24"/>
        </w:rPr>
        <w:t>)</w:t>
      </w:r>
      <w:r w:rsidR="00F14CC1" w:rsidRPr="00105D6E">
        <w:rPr>
          <w:rFonts w:ascii="Arial" w:hAnsi="Arial" w:cs="Arial"/>
          <w:sz w:val="24"/>
          <w:szCs w:val="24"/>
        </w:rPr>
        <w:t xml:space="preserve"> Microsoft strategic theme is to empower every </w:t>
      </w:r>
      <w:r w:rsidR="0016484D" w:rsidRPr="00105D6E">
        <w:rPr>
          <w:rFonts w:ascii="Arial" w:hAnsi="Arial" w:cs="Arial"/>
          <w:sz w:val="24"/>
          <w:szCs w:val="24"/>
        </w:rPr>
        <w:t>individual</w:t>
      </w:r>
      <w:r w:rsidR="00F14CC1" w:rsidRPr="00105D6E">
        <w:rPr>
          <w:rFonts w:ascii="Arial" w:hAnsi="Arial" w:cs="Arial"/>
          <w:sz w:val="24"/>
          <w:szCs w:val="24"/>
        </w:rPr>
        <w:t xml:space="preserve"> and organisation to achieve more</w:t>
      </w:r>
      <w:r w:rsidR="0016484D" w:rsidRPr="00105D6E">
        <w:rPr>
          <w:rFonts w:ascii="Arial" w:hAnsi="Arial" w:cs="Arial"/>
          <w:sz w:val="24"/>
          <w:szCs w:val="24"/>
        </w:rPr>
        <w:t xml:space="preserve"> and</w:t>
      </w:r>
      <w:r w:rsidR="00F14CC1" w:rsidRPr="00105D6E">
        <w:rPr>
          <w:rFonts w:ascii="Arial" w:hAnsi="Arial" w:cs="Arial"/>
          <w:sz w:val="24"/>
          <w:szCs w:val="24"/>
        </w:rPr>
        <w:t xml:space="preserve"> to benefit from the technology</w:t>
      </w:r>
      <w:r w:rsidR="0016484D" w:rsidRPr="00105D6E">
        <w:rPr>
          <w:rFonts w:ascii="Arial" w:hAnsi="Arial" w:cs="Arial"/>
          <w:sz w:val="24"/>
          <w:szCs w:val="24"/>
        </w:rPr>
        <w:t xml:space="preserve"> that was created by them</w:t>
      </w:r>
      <w:r w:rsidR="00F867C3" w:rsidRPr="00105D6E">
        <w:rPr>
          <w:rFonts w:ascii="Arial" w:hAnsi="Arial" w:cs="Arial"/>
          <w:sz w:val="24"/>
          <w:szCs w:val="24"/>
        </w:rPr>
        <w:t xml:space="preserve"> and</w:t>
      </w:r>
      <w:r w:rsidR="00F14CC1" w:rsidRPr="00105D6E">
        <w:rPr>
          <w:rFonts w:ascii="Arial" w:hAnsi="Arial" w:cs="Arial"/>
          <w:sz w:val="24"/>
          <w:szCs w:val="24"/>
        </w:rPr>
        <w:t xml:space="preserve"> </w:t>
      </w:r>
      <w:r w:rsidR="0016484D" w:rsidRPr="00105D6E">
        <w:rPr>
          <w:rFonts w:ascii="Arial" w:hAnsi="Arial" w:cs="Arial"/>
          <w:sz w:val="24"/>
          <w:szCs w:val="24"/>
        </w:rPr>
        <w:t>to realize their</w:t>
      </w:r>
      <w:r w:rsidR="00967EFF" w:rsidRPr="00105D6E">
        <w:rPr>
          <w:rFonts w:ascii="Arial" w:hAnsi="Arial" w:cs="Arial"/>
          <w:sz w:val="24"/>
          <w:szCs w:val="24"/>
        </w:rPr>
        <w:t xml:space="preserve"> customers</w:t>
      </w:r>
      <w:r w:rsidR="0016484D" w:rsidRPr="00105D6E">
        <w:rPr>
          <w:rFonts w:ascii="Arial" w:hAnsi="Arial" w:cs="Arial"/>
          <w:sz w:val="24"/>
          <w:szCs w:val="24"/>
        </w:rPr>
        <w:t xml:space="preserve"> full </w:t>
      </w:r>
      <w:r w:rsidR="00F867C3" w:rsidRPr="00105D6E">
        <w:rPr>
          <w:rFonts w:ascii="Arial" w:hAnsi="Arial" w:cs="Arial"/>
          <w:sz w:val="24"/>
          <w:szCs w:val="24"/>
        </w:rPr>
        <w:t>capabilities</w:t>
      </w:r>
      <w:r w:rsidR="0016484D" w:rsidRPr="00105D6E">
        <w:rPr>
          <w:rFonts w:ascii="Arial" w:hAnsi="Arial" w:cs="Arial"/>
          <w:sz w:val="24"/>
          <w:szCs w:val="24"/>
        </w:rPr>
        <w:t>.</w:t>
      </w:r>
      <w:r w:rsidR="00F867C3" w:rsidRPr="00105D6E">
        <w:rPr>
          <w:rFonts w:ascii="Arial" w:hAnsi="Arial" w:cs="Arial"/>
          <w:sz w:val="24"/>
          <w:szCs w:val="24"/>
        </w:rPr>
        <w:t xml:space="preserve"> It helps small businesses to be more productive, competitive, efficient and </w:t>
      </w:r>
      <w:r w:rsidR="00B72A68">
        <w:rPr>
          <w:rFonts w:ascii="Arial" w:hAnsi="Arial" w:cs="Arial"/>
          <w:sz w:val="24"/>
          <w:szCs w:val="24"/>
        </w:rPr>
        <w:t>excel</w:t>
      </w:r>
      <w:r w:rsidR="00116E37" w:rsidRPr="00105D6E">
        <w:rPr>
          <w:rFonts w:ascii="Arial" w:hAnsi="Arial" w:cs="Arial"/>
          <w:sz w:val="24"/>
          <w:szCs w:val="24"/>
        </w:rPr>
        <w:t xml:space="preserve"> higher.</w:t>
      </w:r>
    </w:p>
    <w:p w14:paraId="38992993" w14:textId="61195501" w:rsidR="00917F04" w:rsidRDefault="00917F04" w:rsidP="00824408">
      <w:pPr>
        <w:rPr>
          <w:rFonts w:ascii="Arial" w:hAnsi="Arial" w:cs="Arial"/>
          <w:sz w:val="24"/>
          <w:szCs w:val="24"/>
        </w:rPr>
      </w:pPr>
      <w:r w:rsidRPr="00105D6E">
        <w:rPr>
          <w:rFonts w:ascii="Arial" w:hAnsi="Arial" w:cs="Arial"/>
          <w:sz w:val="24"/>
          <w:szCs w:val="24"/>
        </w:rPr>
        <w:t>To</w:t>
      </w:r>
      <w:r w:rsidR="003F031C" w:rsidRPr="00105D6E">
        <w:rPr>
          <w:rFonts w:ascii="Arial" w:hAnsi="Arial" w:cs="Arial"/>
          <w:sz w:val="24"/>
          <w:szCs w:val="24"/>
        </w:rPr>
        <w:t xml:space="preserve"> help their customer</w:t>
      </w:r>
      <w:r w:rsidR="00DA0BBB" w:rsidRPr="00105D6E">
        <w:rPr>
          <w:rFonts w:ascii="Arial" w:hAnsi="Arial" w:cs="Arial"/>
          <w:sz w:val="24"/>
          <w:szCs w:val="24"/>
        </w:rPr>
        <w:t xml:space="preserve"> build their own digital </w:t>
      </w:r>
      <w:r w:rsidR="001264F9" w:rsidRPr="00105D6E">
        <w:rPr>
          <w:rFonts w:ascii="Arial" w:hAnsi="Arial" w:cs="Arial"/>
          <w:sz w:val="24"/>
          <w:szCs w:val="24"/>
        </w:rPr>
        <w:t>capability, t</w:t>
      </w:r>
      <w:r w:rsidR="00354983" w:rsidRPr="00105D6E">
        <w:rPr>
          <w:rFonts w:ascii="Arial" w:hAnsi="Arial" w:cs="Arial"/>
          <w:sz w:val="24"/>
          <w:szCs w:val="24"/>
        </w:rPr>
        <w:t xml:space="preserve">he </w:t>
      </w:r>
      <w:r w:rsidR="00E55A31" w:rsidRPr="00105D6E">
        <w:rPr>
          <w:rFonts w:ascii="Arial" w:hAnsi="Arial" w:cs="Arial"/>
          <w:sz w:val="24"/>
          <w:szCs w:val="24"/>
        </w:rPr>
        <w:t>four</w:t>
      </w:r>
      <w:r w:rsidR="00354983" w:rsidRPr="00105D6E">
        <w:rPr>
          <w:rFonts w:ascii="Arial" w:hAnsi="Arial" w:cs="Arial"/>
          <w:sz w:val="24"/>
          <w:szCs w:val="24"/>
        </w:rPr>
        <w:t xml:space="preserve"> strategic themes</w:t>
      </w:r>
      <w:r w:rsidR="00A12B2D" w:rsidRPr="00105D6E">
        <w:rPr>
          <w:rFonts w:ascii="Arial" w:hAnsi="Arial" w:cs="Arial"/>
          <w:sz w:val="24"/>
          <w:szCs w:val="24"/>
        </w:rPr>
        <w:t xml:space="preserve"> that</w:t>
      </w:r>
      <w:r w:rsidR="00590831" w:rsidRPr="00105D6E">
        <w:rPr>
          <w:rFonts w:ascii="Arial" w:hAnsi="Arial" w:cs="Arial"/>
          <w:sz w:val="24"/>
          <w:szCs w:val="24"/>
        </w:rPr>
        <w:t xml:space="preserve"> build the</w:t>
      </w:r>
      <w:r w:rsidR="00A12B2D" w:rsidRPr="00105D6E">
        <w:rPr>
          <w:rFonts w:ascii="Arial" w:hAnsi="Arial" w:cs="Arial"/>
          <w:sz w:val="24"/>
          <w:szCs w:val="24"/>
        </w:rPr>
        <w:t xml:space="preserve"> </w:t>
      </w:r>
      <w:r w:rsidR="00F65C50" w:rsidRPr="00105D6E">
        <w:rPr>
          <w:rFonts w:ascii="Arial" w:hAnsi="Arial" w:cs="Arial"/>
          <w:sz w:val="24"/>
          <w:szCs w:val="24"/>
        </w:rPr>
        <w:t xml:space="preserve">pillar </w:t>
      </w:r>
      <w:r w:rsidR="00876060" w:rsidRPr="00105D6E">
        <w:rPr>
          <w:rFonts w:ascii="Arial" w:hAnsi="Arial" w:cs="Arial"/>
          <w:sz w:val="24"/>
          <w:szCs w:val="24"/>
        </w:rPr>
        <w:t>are</w:t>
      </w:r>
      <w:r w:rsidR="00442E9C" w:rsidRPr="00105D6E">
        <w:rPr>
          <w:rFonts w:ascii="Arial" w:hAnsi="Arial" w:cs="Arial"/>
          <w:sz w:val="24"/>
          <w:szCs w:val="24"/>
        </w:rPr>
        <w:t xml:space="preserve"> </w:t>
      </w:r>
      <w:r w:rsidR="00E55A31" w:rsidRPr="00105D6E">
        <w:rPr>
          <w:rFonts w:ascii="Arial" w:hAnsi="Arial" w:cs="Arial"/>
          <w:sz w:val="24"/>
          <w:szCs w:val="24"/>
        </w:rPr>
        <w:t>through</w:t>
      </w:r>
      <w:r w:rsidR="00442E9C" w:rsidRPr="00105D6E">
        <w:rPr>
          <w:rFonts w:ascii="Arial" w:hAnsi="Arial" w:cs="Arial"/>
          <w:sz w:val="24"/>
          <w:szCs w:val="24"/>
        </w:rPr>
        <w:t xml:space="preserve"> </w:t>
      </w:r>
      <w:commentRangeStart w:id="4"/>
      <w:r w:rsidR="00442E9C" w:rsidRPr="00105D6E">
        <w:rPr>
          <w:rFonts w:ascii="Arial" w:hAnsi="Arial" w:cs="Arial"/>
          <w:sz w:val="24"/>
          <w:szCs w:val="24"/>
        </w:rPr>
        <w:t>innovat</w:t>
      </w:r>
      <w:r w:rsidR="00E55A31" w:rsidRPr="00105D6E">
        <w:rPr>
          <w:rFonts w:ascii="Arial" w:hAnsi="Arial" w:cs="Arial"/>
          <w:sz w:val="24"/>
          <w:szCs w:val="24"/>
        </w:rPr>
        <w:t>ion</w:t>
      </w:r>
      <w:r w:rsidR="00442E9C" w:rsidRPr="00105D6E">
        <w:rPr>
          <w:rFonts w:ascii="Arial" w:hAnsi="Arial" w:cs="Arial"/>
          <w:sz w:val="24"/>
          <w:szCs w:val="24"/>
        </w:rPr>
        <w:t>, creating new business</w:t>
      </w:r>
      <w:r w:rsidR="00A25C33" w:rsidRPr="00105D6E">
        <w:rPr>
          <w:rFonts w:ascii="Arial" w:hAnsi="Arial" w:cs="Arial"/>
          <w:sz w:val="24"/>
          <w:szCs w:val="24"/>
        </w:rPr>
        <w:t xml:space="preserve">, </w:t>
      </w:r>
      <w:r w:rsidR="002E6A3F" w:rsidRPr="00105D6E">
        <w:rPr>
          <w:rFonts w:ascii="Arial" w:hAnsi="Arial" w:cs="Arial"/>
          <w:sz w:val="24"/>
          <w:szCs w:val="24"/>
        </w:rPr>
        <w:t>trust,</w:t>
      </w:r>
      <w:r w:rsidR="00A25C33" w:rsidRPr="00105D6E">
        <w:rPr>
          <w:rFonts w:ascii="Arial" w:hAnsi="Arial" w:cs="Arial"/>
          <w:sz w:val="24"/>
          <w:szCs w:val="24"/>
        </w:rPr>
        <w:t xml:space="preserve"> and environmental</w:t>
      </w:r>
      <w:r w:rsidR="00E55A31" w:rsidRPr="00105D6E">
        <w:rPr>
          <w:rFonts w:ascii="Arial" w:hAnsi="Arial" w:cs="Arial"/>
          <w:sz w:val="24"/>
          <w:szCs w:val="24"/>
        </w:rPr>
        <w:t xml:space="preserve"> and social </w:t>
      </w:r>
      <w:r w:rsidR="008E4B46" w:rsidRPr="00105D6E">
        <w:rPr>
          <w:rFonts w:ascii="Arial" w:hAnsi="Arial" w:cs="Arial"/>
          <w:sz w:val="24"/>
          <w:szCs w:val="24"/>
        </w:rPr>
        <w:t>responsibility.</w:t>
      </w:r>
      <w:commentRangeEnd w:id="4"/>
      <w:r w:rsidR="00CC3B20">
        <w:rPr>
          <w:rStyle w:val="CommentReference"/>
        </w:rPr>
        <w:commentReference w:id="4"/>
      </w:r>
    </w:p>
    <w:p w14:paraId="23DEEE04" w14:textId="3A5DE373" w:rsidR="00637164" w:rsidRDefault="00637164" w:rsidP="00824408">
      <w:pPr>
        <w:rPr>
          <w:rFonts w:ascii="Arial" w:hAnsi="Arial" w:cs="Arial"/>
          <w:sz w:val="24"/>
          <w:szCs w:val="24"/>
        </w:rPr>
      </w:pPr>
    </w:p>
    <w:p w14:paraId="3EEB7E01" w14:textId="6B4DD449" w:rsidR="00637164" w:rsidRDefault="00637164" w:rsidP="00824408">
      <w:pPr>
        <w:rPr>
          <w:rFonts w:ascii="Arial" w:hAnsi="Arial" w:cs="Arial"/>
          <w:sz w:val="24"/>
          <w:szCs w:val="24"/>
        </w:rPr>
      </w:pPr>
    </w:p>
    <w:p w14:paraId="23D5F240" w14:textId="61BB534B" w:rsidR="00637164" w:rsidRDefault="00637164" w:rsidP="00824408">
      <w:pPr>
        <w:rPr>
          <w:rFonts w:ascii="Arial" w:hAnsi="Arial" w:cs="Arial"/>
          <w:sz w:val="24"/>
          <w:szCs w:val="24"/>
        </w:rPr>
      </w:pPr>
    </w:p>
    <w:p w14:paraId="6A77607A" w14:textId="00BD084F" w:rsidR="00637164" w:rsidRDefault="00637164" w:rsidP="00824408">
      <w:pPr>
        <w:rPr>
          <w:rFonts w:ascii="Arial" w:hAnsi="Arial" w:cs="Arial"/>
          <w:sz w:val="24"/>
          <w:szCs w:val="24"/>
        </w:rPr>
      </w:pPr>
    </w:p>
    <w:p w14:paraId="6EF465F6" w14:textId="30F86F1A" w:rsidR="00637164" w:rsidRDefault="00637164" w:rsidP="00824408">
      <w:pPr>
        <w:rPr>
          <w:rFonts w:ascii="Arial" w:hAnsi="Arial" w:cs="Arial"/>
          <w:sz w:val="24"/>
          <w:szCs w:val="24"/>
        </w:rPr>
      </w:pPr>
    </w:p>
    <w:p w14:paraId="45CB0AA4" w14:textId="19641963" w:rsidR="00637164" w:rsidRDefault="00637164" w:rsidP="00824408">
      <w:pPr>
        <w:rPr>
          <w:rFonts w:ascii="Arial" w:hAnsi="Arial" w:cs="Arial"/>
          <w:sz w:val="24"/>
          <w:szCs w:val="24"/>
        </w:rPr>
      </w:pPr>
    </w:p>
    <w:p w14:paraId="302E9C58" w14:textId="0730AA59" w:rsidR="00637164" w:rsidRDefault="00637164" w:rsidP="00824408">
      <w:pPr>
        <w:rPr>
          <w:rFonts w:ascii="Arial" w:hAnsi="Arial" w:cs="Arial"/>
          <w:sz w:val="24"/>
          <w:szCs w:val="24"/>
        </w:rPr>
      </w:pPr>
    </w:p>
    <w:p w14:paraId="7103CBA8" w14:textId="39A8D621" w:rsidR="00637164" w:rsidRDefault="00637164" w:rsidP="00824408">
      <w:pPr>
        <w:rPr>
          <w:rFonts w:ascii="Arial" w:hAnsi="Arial" w:cs="Arial"/>
          <w:sz w:val="24"/>
          <w:szCs w:val="24"/>
        </w:rPr>
      </w:pPr>
    </w:p>
    <w:p w14:paraId="1D2B919F" w14:textId="77777777" w:rsidR="00637164" w:rsidRPr="00105D6E" w:rsidRDefault="00637164" w:rsidP="00824408">
      <w:pPr>
        <w:rPr>
          <w:rFonts w:ascii="Arial" w:hAnsi="Arial" w:cs="Arial"/>
          <w:sz w:val="24"/>
          <w:szCs w:val="24"/>
        </w:rPr>
      </w:pPr>
    </w:p>
    <w:p w14:paraId="1B17E4C5" w14:textId="7EB02A09" w:rsidR="00824408" w:rsidRPr="00105D6E" w:rsidRDefault="00824408" w:rsidP="00824408">
      <w:pPr>
        <w:rPr>
          <w:rFonts w:ascii="Arial" w:hAnsi="Arial" w:cs="Arial"/>
          <w:sz w:val="24"/>
          <w:szCs w:val="24"/>
        </w:rPr>
      </w:pPr>
    </w:p>
    <w:p w14:paraId="47499E9E" w14:textId="498AFE55" w:rsidR="00824408" w:rsidRPr="00151397" w:rsidRDefault="00824408" w:rsidP="00824408">
      <w:pPr>
        <w:rPr>
          <w:rFonts w:ascii="Arial" w:hAnsi="Arial" w:cs="Arial"/>
          <w:b/>
          <w:bCs/>
          <w:sz w:val="24"/>
          <w:szCs w:val="24"/>
          <w:u w:val="single"/>
        </w:rPr>
      </w:pPr>
      <w:r w:rsidRPr="00151397">
        <w:rPr>
          <w:rFonts w:ascii="Arial" w:hAnsi="Arial" w:cs="Arial"/>
          <w:b/>
          <w:bCs/>
          <w:sz w:val="24"/>
          <w:szCs w:val="24"/>
          <w:u w:val="single"/>
        </w:rPr>
        <w:lastRenderedPageBreak/>
        <w:t>Innovation</w:t>
      </w:r>
      <w:r w:rsidR="007D3E2A" w:rsidRPr="00151397">
        <w:rPr>
          <w:rFonts w:ascii="Arial" w:hAnsi="Arial" w:cs="Arial"/>
          <w:b/>
          <w:bCs/>
          <w:sz w:val="24"/>
          <w:szCs w:val="24"/>
          <w:u w:val="single"/>
        </w:rPr>
        <w:t xml:space="preserve"> </w:t>
      </w:r>
    </w:p>
    <w:p w14:paraId="744BD3E0" w14:textId="77777777" w:rsidR="00637164" w:rsidRPr="00105D6E" w:rsidRDefault="00637164" w:rsidP="00824408">
      <w:pPr>
        <w:rPr>
          <w:rFonts w:ascii="Arial" w:hAnsi="Arial" w:cs="Arial"/>
          <w:sz w:val="24"/>
          <w:szCs w:val="24"/>
          <w:u w:val="single"/>
        </w:rPr>
      </w:pPr>
    </w:p>
    <w:p w14:paraId="294FF851" w14:textId="7BF5F3EB" w:rsidR="00685C14" w:rsidRPr="00105D6E" w:rsidRDefault="00685C14" w:rsidP="00824408">
      <w:pPr>
        <w:rPr>
          <w:rFonts w:ascii="Arial" w:hAnsi="Arial" w:cs="Arial"/>
          <w:sz w:val="24"/>
          <w:szCs w:val="24"/>
          <w:u w:val="single"/>
        </w:rPr>
      </w:pPr>
    </w:p>
    <w:p w14:paraId="2788D5B4" w14:textId="7C829B2C" w:rsidR="00876060" w:rsidRPr="00105D6E" w:rsidRDefault="00685C14">
      <w:pPr>
        <w:rPr>
          <w:rFonts w:ascii="Arial" w:hAnsi="Arial" w:cs="Arial"/>
          <w:sz w:val="24"/>
          <w:szCs w:val="24"/>
        </w:rPr>
      </w:pPr>
      <w:commentRangeStart w:id="5"/>
      <w:r w:rsidRPr="00105D6E">
        <w:rPr>
          <w:rFonts w:ascii="Arial" w:hAnsi="Arial" w:cs="Arial"/>
          <w:sz w:val="24"/>
          <w:szCs w:val="24"/>
        </w:rPr>
        <w:t xml:space="preserve">Technology </w:t>
      </w:r>
      <w:r w:rsidR="00CA2FFC" w:rsidRPr="00105D6E">
        <w:rPr>
          <w:rFonts w:ascii="Arial" w:hAnsi="Arial" w:cs="Arial"/>
          <w:sz w:val="24"/>
          <w:szCs w:val="24"/>
        </w:rPr>
        <w:t xml:space="preserve">and computing </w:t>
      </w:r>
      <w:r w:rsidR="0074179F" w:rsidRPr="00105D6E">
        <w:rPr>
          <w:rFonts w:ascii="Arial" w:hAnsi="Arial" w:cs="Arial"/>
          <w:sz w:val="24"/>
          <w:szCs w:val="24"/>
        </w:rPr>
        <w:t>have</w:t>
      </w:r>
      <w:r w:rsidR="00CA2FFC" w:rsidRPr="00105D6E">
        <w:rPr>
          <w:rFonts w:ascii="Arial" w:hAnsi="Arial" w:cs="Arial"/>
          <w:sz w:val="24"/>
          <w:szCs w:val="24"/>
        </w:rPr>
        <w:t xml:space="preserve"> bee</w:t>
      </w:r>
      <w:r w:rsidR="007001F6" w:rsidRPr="00105D6E">
        <w:rPr>
          <w:rFonts w:ascii="Arial" w:hAnsi="Arial" w:cs="Arial"/>
          <w:sz w:val="24"/>
          <w:szCs w:val="24"/>
        </w:rPr>
        <w:t>n</w:t>
      </w:r>
      <w:r w:rsidR="00CB299D" w:rsidRPr="00105D6E">
        <w:rPr>
          <w:rFonts w:ascii="Arial" w:hAnsi="Arial" w:cs="Arial"/>
          <w:sz w:val="24"/>
          <w:szCs w:val="24"/>
        </w:rPr>
        <w:t xml:space="preserve"> </w:t>
      </w:r>
      <w:r w:rsidR="005800AC" w:rsidRPr="00105D6E">
        <w:rPr>
          <w:rFonts w:ascii="Arial" w:hAnsi="Arial" w:cs="Arial"/>
          <w:sz w:val="24"/>
          <w:szCs w:val="24"/>
        </w:rPr>
        <w:t>implanted</w:t>
      </w:r>
      <w:r w:rsidR="002658E2" w:rsidRPr="00105D6E">
        <w:rPr>
          <w:rFonts w:ascii="Arial" w:hAnsi="Arial" w:cs="Arial"/>
          <w:sz w:val="24"/>
          <w:szCs w:val="24"/>
        </w:rPr>
        <w:t xml:space="preserve"> in the </w:t>
      </w:r>
      <w:commentRangeStart w:id="6"/>
      <w:r w:rsidR="002658E2" w:rsidRPr="00105D6E">
        <w:rPr>
          <w:rFonts w:ascii="Arial" w:hAnsi="Arial" w:cs="Arial"/>
          <w:sz w:val="24"/>
          <w:szCs w:val="24"/>
        </w:rPr>
        <w:t>universe</w:t>
      </w:r>
      <w:r w:rsidR="00CB299D" w:rsidRPr="00105D6E">
        <w:rPr>
          <w:rFonts w:ascii="Arial" w:hAnsi="Arial" w:cs="Arial"/>
          <w:sz w:val="24"/>
          <w:szCs w:val="24"/>
        </w:rPr>
        <w:t xml:space="preserve"> </w:t>
      </w:r>
      <w:commentRangeEnd w:id="6"/>
      <w:r w:rsidR="00CC3B20">
        <w:rPr>
          <w:rStyle w:val="CommentReference"/>
        </w:rPr>
        <w:commentReference w:id="6"/>
      </w:r>
      <w:r w:rsidR="00CB299D" w:rsidRPr="00105D6E">
        <w:rPr>
          <w:rFonts w:ascii="Arial" w:hAnsi="Arial" w:cs="Arial"/>
          <w:sz w:val="24"/>
          <w:szCs w:val="24"/>
        </w:rPr>
        <w:t>and</w:t>
      </w:r>
      <w:r w:rsidR="00876060" w:rsidRPr="00105D6E">
        <w:rPr>
          <w:rFonts w:ascii="Arial" w:hAnsi="Arial" w:cs="Arial"/>
          <w:sz w:val="24"/>
          <w:szCs w:val="24"/>
        </w:rPr>
        <w:t xml:space="preserve"> </w:t>
      </w:r>
      <w:commentRangeEnd w:id="5"/>
      <w:r w:rsidR="00CC3B20">
        <w:rPr>
          <w:rStyle w:val="CommentReference"/>
        </w:rPr>
        <w:commentReference w:id="5"/>
      </w:r>
      <w:del w:id="7" w:author="MONACOZACK MONACOZACK">
        <w:r w:rsidR="002658E2" w:rsidRPr="00105D6E">
          <w:rPr>
            <w:rFonts w:ascii="Arial" w:hAnsi="Arial" w:cs="Arial"/>
            <w:sz w:val="24"/>
            <w:szCs w:val="24"/>
          </w:rPr>
          <w:delText>become part of our lives.</w:delText>
        </w:r>
      </w:del>
      <w:ins w:id="8" w:author="MONACOZACK MONACOZACK">
        <w:r w:rsidR="00876060" w:rsidRPr="00105D6E">
          <w:rPr>
            <w:rFonts w:ascii="Arial" w:hAnsi="Arial" w:cs="Arial"/>
            <w:sz w:val="24"/>
            <w:szCs w:val="24"/>
          </w:rPr>
          <w:t>in</w:t>
        </w:r>
        <w:r w:rsidR="00CB299D" w:rsidRPr="00105D6E">
          <w:rPr>
            <w:rFonts w:ascii="Arial" w:hAnsi="Arial" w:cs="Arial"/>
            <w:sz w:val="24"/>
            <w:szCs w:val="24"/>
          </w:rPr>
          <w:t xml:space="preserve"> </w:t>
        </w:r>
      </w:ins>
      <w:ins w:id="9" w:author="Munish Kumar" w:date="2021-02-20T09:19:00Z">
        <w:r w:rsidR="00CC3B20">
          <w:rPr>
            <w:rFonts w:ascii="Arial" w:hAnsi="Arial" w:cs="Arial"/>
            <w:sz w:val="24"/>
            <w:szCs w:val="24"/>
          </w:rPr>
          <w:t xml:space="preserve">our </w:t>
        </w:r>
      </w:ins>
      <w:ins w:id="10" w:author="MONACOZACK MONACOZACK">
        <w:r w:rsidR="00876060" w:rsidRPr="00105D6E">
          <w:rPr>
            <w:rFonts w:ascii="Arial" w:hAnsi="Arial" w:cs="Arial"/>
            <w:sz w:val="24"/>
            <w:szCs w:val="24"/>
          </w:rPr>
          <w:t>daily</w:t>
        </w:r>
        <w:r w:rsidR="002658E2" w:rsidRPr="00105D6E">
          <w:rPr>
            <w:rFonts w:ascii="Arial" w:hAnsi="Arial" w:cs="Arial"/>
            <w:sz w:val="24"/>
            <w:szCs w:val="24"/>
          </w:rPr>
          <w:t xml:space="preserve"> lives.</w:t>
        </w:r>
      </w:ins>
      <w:r w:rsidR="00F43277" w:rsidRPr="00105D6E">
        <w:rPr>
          <w:rFonts w:ascii="Arial" w:hAnsi="Arial" w:cs="Arial"/>
          <w:sz w:val="24"/>
          <w:szCs w:val="24"/>
        </w:rPr>
        <w:t xml:space="preserve"> </w:t>
      </w:r>
      <w:r w:rsidR="00237DA4" w:rsidRPr="00105D6E">
        <w:rPr>
          <w:rFonts w:ascii="Arial" w:hAnsi="Arial" w:cs="Arial"/>
          <w:sz w:val="24"/>
          <w:szCs w:val="24"/>
        </w:rPr>
        <w:t xml:space="preserve">The next era </w:t>
      </w:r>
      <w:r w:rsidR="001E7A8F" w:rsidRPr="00105D6E">
        <w:rPr>
          <w:rFonts w:ascii="Arial" w:hAnsi="Arial" w:cs="Arial"/>
          <w:sz w:val="24"/>
          <w:szCs w:val="24"/>
        </w:rPr>
        <w:t xml:space="preserve">of </w:t>
      </w:r>
      <w:r w:rsidR="00A936A8" w:rsidRPr="00105D6E">
        <w:rPr>
          <w:rFonts w:ascii="Arial" w:hAnsi="Arial" w:cs="Arial"/>
          <w:sz w:val="24"/>
          <w:szCs w:val="24"/>
        </w:rPr>
        <w:t>intelligent</w:t>
      </w:r>
      <w:r w:rsidR="0074179F" w:rsidRPr="00105D6E">
        <w:rPr>
          <w:rFonts w:ascii="Arial" w:hAnsi="Arial" w:cs="Arial"/>
          <w:sz w:val="24"/>
          <w:szCs w:val="24"/>
        </w:rPr>
        <w:t xml:space="preserve"> system</w:t>
      </w:r>
      <w:r w:rsidR="00A936A8" w:rsidRPr="00105D6E">
        <w:rPr>
          <w:rFonts w:ascii="Arial" w:hAnsi="Arial" w:cs="Arial"/>
          <w:sz w:val="24"/>
          <w:szCs w:val="24"/>
        </w:rPr>
        <w:t xml:space="preserve"> </w:t>
      </w:r>
      <w:r w:rsidR="00C67209" w:rsidRPr="00105D6E">
        <w:rPr>
          <w:rFonts w:ascii="Arial" w:hAnsi="Arial" w:cs="Arial"/>
          <w:sz w:val="24"/>
          <w:szCs w:val="24"/>
        </w:rPr>
        <w:t>is to innovate</w:t>
      </w:r>
      <w:r w:rsidR="007D3E2A" w:rsidRPr="00105D6E">
        <w:rPr>
          <w:rFonts w:ascii="Arial" w:hAnsi="Arial" w:cs="Arial"/>
          <w:sz w:val="24"/>
          <w:szCs w:val="24"/>
        </w:rPr>
        <w:t xml:space="preserve"> the customers</w:t>
      </w:r>
      <w:r w:rsidR="00F905C9" w:rsidRPr="00105D6E">
        <w:rPr>
          <w:rFonts w:ascii="Arial" w:hAnsi="Arial" w:cs="Arial"/>
          <w:sz w:val="24"/>
          <w:szCs w:val="24"/>
        </w:rPr>
        <w:t xml:space="preserve"> through intelligent cloud and edge</w:t>
      </w:r>
      <w:r w:rsidR="00345888" w:rsidRPr="00105D6E">
        <w:rPr>
          <w:rFonts w:ascii="Arial" w:hAnsi="Arial" w:cs="Arial"/>
          <w:sz w:val="24"/>
          <w:szCs w:val="24"/>
        </w:rPr>
        <w:t>.</w:t>
      </w:r>
      <w:r w:rsidR="003F18BB" w:rsidRPr="00105D6E">
        <w:rPr>
          <w:rFonts w:ascii="Arial" w:hAnsi="Arial" w:cs="Arial"/>
          <w:sz w:val="24"/>
          <w:szCs w:val="24"/>
        </w:rPr>
        <w:t xml:space="preserve"> </w:t>
      </w:r>
      <w:r w:rsidR="00876060" w:rsidRPr="00105D6E">
        <w:rPr>
          <w:rFonts w:ascii="Arial" w:hAnsi="Arial" w:cs="Arial"/>
          <w:sz w:val="24"/>
          <w:szCs w:val="24"/>
        </w:rPr>
        <w:t>In this</w:t>
      </w:r>
      <w:r w:rsidR="00AC1088" w:rsidRPr="00105D6E">
        <w:rPr>
          <w:rFonts w:ascii="Arial" w:hAnsi="Arial" w:cs="Arial"/>
          <w:sz w:val="24"/>
          <w:szCs w:val="24"/>
        </w:rPr>
        <w:t xml:space="preserve"> </w:t>
      </w:r>
      <w:r w:rsidR="00876060" w:rsidRPr="00105D6E">
        <w:rPr>
          <w:rFonts w:ascii="Arial" w:hAnsi="Arial" w:cs="Arial"/>
          <w:sz w:val="24"/>
          <w:szCs w:val="24"/>
        </w:rPr>
        <w:t xml:space="preserve">transformation, </w:t>
      </w:r>
      <w:del w:id="11" w:author="Munish Kumar" w:date="2021-02-20T09:19:00Z">
        <w:r w:rsidR="00876060" w:rsidRPr="00105D6E" w:rsidDel="00CC3B20">
          <w:rPr>
            <w:rFonts w:ascii="Arial" w:hAnsi="Arial" w:cs="Arial"/>
            <w:sz w:val="24"/>
            <w:szCs w:val="24"/>
          </w:rPr>
          <w:delText xml:space="preserve">huge </w:delText>
        </w:r>
      </w:del>
      <w:ins w:id="12" w:author="Munish Kumar" w:date="2021-02-20T09:19:00Z">
        <w:r w:rsidR="00CC3B20">
          <w:rPr>
            <w:rFonts w:ascii="Arial" w:hAnsi="Arial" w:cs="Arial"/>
            <w:sz w:val="24"/>
            <w:szCs w:val="24"/>
          </w:rPr>
          <w:t>big</w:t>
        </w:r>
        <w:r w:rsidR="00CC3B20" w:rsidRPr="00105D6E">
          <w:rPr>
            <w:rFonts w:ascii="Arial" w:hAnsi="Arial" w:cs="Arial"/>
            <w:sz w:val="24"/>
            <w:szCs w:val="24"/>
          </w:rPr>
          <w:t xml:space="preserve"> </w:t>
        </w:r>
      </w:ins>
      <w:r w:rsidR="00876060" w:rsidRPr="00105D6E">
        <w:rPr>
          <w:rFonts w:ascii="Arial" w:hAnsi="Arial" w:cs="Arial"/>
          <w:sz w:val="24"/>
          <w:szCs w:val="24"/>
        </w:rPr>
        <w:t>data is required in the digital world where customers play an important role in all industry to create value creation. As data volume is</w:t>
      </w:r>
      <w:r w:rsidR="00EB3483" w:rsidRPr="00105D6E">
        <w:rPr>
          <w:rFonts w:ascii="Arial" w:hAnsi="Arial" w:cs="Arial"/>
          <w:sz w:val="24"/>
          <w:szCs w:val="24"/>
        </w:rPr>
        <w:t xml:space="preserve"> tremendously</w:t>
      </w:r>
      <w:r w:rsidR="00876060" w:rsidRPr="00105D6E">
        <w:rPr>
          <w:rFonts w:ascii="Arial" w:hAnsi="Arial" w:cs="Arial"/>
          <w:sz w:val="24"/>
          <w:szCs w:val="24"/>
        </w:rPr>
        <w:t xml:space="preserve"> increasing, it is essential to introduce a superscale cloud datacentres where not only store unlimited data but </w:t>
      </w:r>
      <w:r w:rsidR="001B4EDC" w:rsidRPr="00105D6E">
        <w:rPr>
          <w:rFonts w:ascii="Arial" w:hAnsi="Arial" w:cs="Arial"/>
          <w:sz w:val="24"/>
          <w:szCs w:val="24"/>
        </w:rPr>
        <w:t>perform</w:t>
      </w:r>
      <w:r w:rsidR="00876060" w:rsidRPr="00105D6E">
        <w:rPr>
          <w:rFonts w:ascii="Arial" w:hAnsi="Arial" w:cs="Arial"/>
          <w:sz w:val="24"/>
          <w:szCs w:val="24"/>
        </w:rPr>
        <w:t xml:space="preserve"> analytic</w:t>
      </w:r>
      <w:r w:rsidR="00AC1088" w:rsidRPr="00105D6E">
        <w:rPr>
          <w:rFonts w:ascii="Arial" w:hAnsi="Arial" w:cs="Arial"/>
          <w:sz w:val="24"/>
          <w:szCs w:val="24"/>
        </w:rPr>
        <w:t xml:space="preserve"> function</w:t>
      </w:r>
      <w:r w:rsidR="00876060" w:rsidRPr="00105D6E">
        <w:rPr>
          <w:rFonts w:ascii="Arial" w:hAnsi="Arial" w:cs="Arial"/>
          <w:sz w:val="24"/>
          <w:szCs w:val="24"/>
        </w:rPr>
        <w:t xml:space="preserve"> on all areas particularly when every application is moving towards AI.</w:t>
      </w:r>
      <w:r w:rsidR="003D3846" w:rsidRPr="00105D6E">
        <w:rPr>
          <w:rFonts w:ascii="Arial" w:hAnsi="Arial" w:cs="Arial"/>
          <w:sz w:val="24"/>
          <w:szCs w:val="24"/>
        </w:rPr>
        <w:t xml:space="preserve"> M</w:t>
      </w:r>
      <w:r w:rsidR="009F2037" w:rsidRPr="00105D6E">
        <w:rPr>
          <w:rFonts w:ascii="Arial" w:hAnsi="Arial" w:cs="Arial"/>
          <w:sz w:val="24"/>
          <w:szCs w:val="24"/>
        </w:rPr>
        <w:t xml:space="preserve">ore </w:t>
      </w:r>
      <w:r w:rsidR="00862F79" w:rsidRPr="00105D6E">
        <w:rPr>
          <w:rFonts w:ascii="Arial" w:hAnsi="Arial" w:cs="Arial"/>
          <w:sz w:val="24"/>
          <w:szCs w:val="24"/>
        </w:rPr>
        <w:t>developers of</w:t>
      </w:r>
      <w:r w:rsidR="00E87FC5" w:rsidRPr="00105D6E">
        <w:rPr>
          <w:rFonts w:ascii="Arial" w:hAnsi="Arial" w:cs="Arial"/>
          <w:sz w:val="24"/>
          <w:szCs w:val="24"/>
        </w:rPr>
        <w:t xml:space="preserve"> </w:t>
      </w:r>
      <w:r w:rsidR="00205041" w:rsidRPr="00105D6E">
        <w:rPr>
          <w:rFonts w:ascii="Arial" w:hAnsi="Arial" w:cs="Arial"/>
          <w:sz w:val="24"/>
          <w:szCs w:val="24"/>
        </w:rPr>
        <w:t>digital company</w:t>
      </w:r>
      <w:r w:rsidR="00080BF4" w:rsidRPr="00105D6E">
        <w:rPr>
          <w:rFonts w:ascii="Arial" w:hAnsi="Arial" w:cs="Arial"/>
          <w:sz w:val="24"/>
          <w:szCs w:val="24"/>
        </w:rPr>
        <w:t xml:space="preserve"> play an importa</w:t>
      </w:r>
      <w:r w:rsidR="003D3846" w:rsidRPr="00105D6E">
        <w:rPr>
          <w:rFonts w:ascii="Arial" w:hAnsi="Arial" w:cs="Arial"/>
          <w:sz w:val="24"/>
          <w:szCs w:val="24"/>
        </w:rPr>
        <w:t xml:space="preserve">nt </w:t>
      </w:r>
      <w:r w:rsidR="00FE5AE3" w:rsidRPr="00105D6E">
        <w:rPr>
          <w:rFonts w:ascii="Arial" w:hAnsi="Arial" w:cs="Arial"/>
          <w:sz w:val="24"/>
          <w:szCs w:val="24"/>
        </w:rPr>
        <w:t xml:space="preserve">role </w:t>
      </w:r>
      <w:r w:rsidR="00902C94" w:rsidRPr="00105D6E">
        <w:rPr>
          <w:rFonts w:ascii="Arial" w:hAnsi="Arial" w:cs="Arial"/>
          <w:sz w:val="24"/>
          <w:szCs w:val="24"/>
        </w:rPr>
        <w:t>in</w:t>
      </w:r>
      <w:r w:rsidR="00313020" w:rsidRPr="00105D6E">
        <w:rPr>
          <w:rFonts w:ascii="Arial" w:hAnsi="Arial" w:cs="Arial"/>
          <w:sz w:val="24"/>
          <w:szCs w:val="24"/>
        </w:rPr>
        <w:t xml:space="preserve"> the technology industry</w:t>
      </w:r>
      <w:r w:rsidR="00902C94" w:rsidRPr="00105D6E">
        <w:rPr>
          <w:rFonts w:ascii="Arial" w:hAnsi="Arial" w:cs="Arial"/>
          <w:sz w:val="24"/>
          <w:szCs w:val="24"/>
        </w:rPr>
        <w:t xml:space="preserve"> and</w:t>
      </w:r>
      <w:r w:rsidR="00230607" w:rsidRPr="00105D6E">
        <w:rPr>
          <w:rFonts w:ascii="Arial" w:hAnsi="Arial" w:cs="Arial"/>
          <w:sz w:val="24"/>
          <w:szCs w:val="24"/>
        </w:rPr>
        <w:t xml:space="preserve"> </w:t>
      </w:r>
      <w:r w:rsidR="005657D3" w:rsidRPr="00105D6E">
        <w:rPr>
          <w:rFonts w:ascii="Arial" w:hAnsi="Arial" w:cs="Arial"/>
          <w:sz w:val="24"/>
          <w:szCs w:val="24"/>
        </w:rPr>
        <w:t>therefore Microsoft i</w:t>
      </w:r>
      <w:r w:rsidR="004925DC" w:rsidRPr="00105D6E">
        <w:rPr>
          <w:rFonts w:ascii="Arial" w:hAnsi="Arial" w:cs="Arial"/>
          <w:sz w:val="24"/>
          <w:szCs w:val="24"/>
        </w:rPr>
        <w:t>s investing in</w:t>
      </w:r>
      <w:r w:rsidR="00C71756" w:rsidRPr="00105D6E">
        <w:rPr>
          <w:rFonts w:ascii="Arial" w:hAnsi="Arial" w:cs="Arial"/>
          <w:sz w:val="24"/>
          <w:szCs w:val="24"/>
        </w:rPr>
        <w:t xml:space="preserve"> the most advance</w:t>
      </w:r>
      <w:r w:rsidR="00A715F2" w:rsidRPr="00105D6E">
        <w:rPr>
          <w:rFonts w:ascii="Arial" w:hAnsi="Arial" w:cs="Arial"/>
          <w:sz w:val="24"/>
          <w:szCs w:val="24"/>
        </w:rPr>
        <w:t xml:space="preserve"> software programming</w:t>
      </w:r>
      <w:r w:rsidR="00A97EEA" w:rsidRPr="00105D6E">
        <w:rPr>
          <w:rFonts w:ascii="Arial" w:hAnsi="Arial" w:cs="Arial"/>
          <w:sz w:val="24"/>
          <w:szCs w:val="24"/>
        </w:rPr>
        <w:t>.</w:t>
      </w:r>
      <w:r w:rsidR="007A77A2" w:rsidRPr="00105D6E">
        <w:rPr>
          <w:rFonts w:ascii="Arial" w:hAnsi="Arial" w:cs="Arial"/>
          <w:sz w:val="24"/>
          <w:szCs w:val="24"/>
        </w:rPr>
        <w:t xml:space="preserve"> </w:t>
      </w:r>
      <w:r w:rsidR="00A97EEA" w:rsidRPr="00105D6E">
        <w:rPr>
          <w:rFonts w:ascii="Arial" w:hAnsi="Arial" w:cs="Arial"/>
          <w:sz w:val="24"/>
          <w:szCs w:val="24"/>
        </w:rPr>
        <w:t>T</w:t>
      </w:r>
      <w:r w:rsidR="007A77A2" w:rsidRPr="00105D6E">
        <w:rPr>
          <w:rFonts w:ascii="Arial" w:hAnsi="Arial" w:cs="Arial"/>
          <w:sz w:val="24"/>
          <w:szCs w:val="24"/>
        </w:rPr>
        <w:t>hrough</w:t>
      </w:r>
      <w:r w:rsidR="00A97EEA" w:rsidRPr="00105D6E">
        <w:rPr>
          <w:rFonts w:ascii="Arial" w:hAnsi="Arial" w:cs="Arial"/>
          <w:sz w:val="24"/>
          <w:szCs w:val="24"/>
        </w:rPr>
        <w:t xml:space="preserve"> </w:t>
      </w:r>
      <w:r w:rsidR="004E3B2E" w:rsidRPr="00105D6E">
        <w:rPr>
          <w:rFonts w:ascii="Arial" w:hAnsi="Arial" w:cs="Arial"/>
          <w:sz w:val="24"/>
          <w:szCs w:val="24"/>
        </w:rPr>
        <w:t>GitHub,</w:t>
      </w:r>
      <w:r w:rsidR="009A7E74" w:rsidRPr="00105D6E">
        <w:rPr>
          <w:rFonts w:ascii="Arial" w:hAnsi="Arial" w:cs="Arial"/>
          <w:sz w:val="24"/>
          <w:szCs w:val="24"/>
        </w:rPr>
        <w:t xml:space="preserve"> developers can </w:t>
      </w:r>
      <w:r w:rsidR="00EE60E2" w:rsidRPr="00105D6E">
        <w:rPr>
          <w:rFonts w:ascii="Arial" w:hAnsi="Arial" w:cs="Arial"/>
          <w:sz w:val="24"/>
          <w:szCs w:val="24"/>
        </w:rPr>
        <w:t xml:space="preserve">benefit </w:t>
      </w:r>
      <w:r w:rsidR="00046374" w:rsidRPr="00105D6E">
        <w:rPr>
          <w:rFonts w:ascii="Arial" w:hAnsi="Arial" w:cs="Arial"/>
          <w:sz w:val="24"/>
          <w:szCs w:val="24"/>
        </w:rPr>
        <w:t xml:space="preserve">most </w:t>
      </w:r>
      <w:r w:rsidR="00EE60E2" w:rsidRPr="00105D6E">
        <w:rPr>
          <w:rFonts w:ascii="Arial" w:hAnsi="Arial" w:cs="Arial"/>
          <w:sz w:val="24"/>
          <w:szCs w:val="24"/>
        </w:rPr>
        <w:t xml:space="preserve">through </w:t>
      </w:r>
      <w:r w:rsidR="000E40D6" w:rsidRPr="00105D6E">
        <w:rPr>
          <w:rFonts w:ascii="Arial" w:hAnsi="Arial" w:cs="Arial"/>
          <w:sz w:val="24"/>
          <w:szCs w:val="24"/>
        </w:rPr>
        <w:t>its framework</w:t>
      </w:r>
      <w:r w:rsidR="00673293" w:rsidRPr="00105D6E">
        <w:rPr>
          <w:rFonts w:ascii="Arial" w:hAnsi="Arial" w:cs="Arial"/>
          <w:sz w:val="24"/>
          <w:szCs w:val="24"/>
        </w:rPr>
        <w:t xml:space="preserve">, </w:t>
      </w:r>
      <w:r w:rsidR="004E3B2E" w:rsidRPr="00105D6E">
        <w:rPr>
          <w:rFonts w:ascii="Arial" w:hAnsi="Arial" w:cs="Arial"/>
          <w:sz w:val="24"/>
          <w:szCs w:val="24"/>
        </w:rPr>
        <w:t>language,</w:t>
      </w:r>
      <w:r w:rsidR="00673293" w:rsidRPr="00105D6E">
        <w:rPr>
          <w:rFonts w:ascii="Arial" w:hAnsi="Arial" w:cs="Arial"/>
          <w:sz w:val="24"/>
          <w:szCs w:val="24"/>
        </w:rPr>
        <w:t xml:space="preserve"> and cloud </w:t>
      </w:r>
      <w:r w:rsidR="007A77A2" w:rsidRPr="00105D6E">
        <w:rPr>
          <w:rFonts w:ascii="Arial" w:hAnsi="Arial" w:cs="Arial"/>
          <w:sz w:val="24"/>
          <w:szCs w:val="24"/>
        </w:rPr>
        <w:t xml:space="preserve">independently. </w:t>
      </w:r>
      <w:r w:rsidR="004E3B2E" w:rsidRPr="00105D6E">
        <w:rPr>
          <w:rFonts w:ascii="Arial" w:hAnsi="Arial" w:cs="Arial"/>
          <w:sz w:val="24"/>
          <w:szCs w:val="24"/>
        </w:rPr>
        <w:t>Presently t</w:t>
      </w:r>
      <w:r w:rsidR="007A77A2" w:rsidRPr="00105D6E">
        <w:rPr>
          <w:rFonts w:ascii="Arial" w:hAnsi="Arial" w:cs="Arial"/>
          <w:sz w:val="24"/>
          <w:szCs w:val="24"/>
        </w:rPr>
        <w:t>hey</w:t>
      </w:r>
      <w:r w:rsidR="002E628A" w:rsidRPr="00105D6E">
        <w:rPr>
          <w:rFonts w:ascii="Arial" w:hAnsi="Arial" w:cs="Arial"/>
          <w:sz w:val="24"/>
          <w:szCs w:val="24"/>
        </w:rPr>
        <w:t xml:space="preserve"> have the most </w:t>
      </w:r>
      <w:r w:rsidR="00A43A29" w:rsidRPr="00105D6E">
        <w:rPr>
          <w:rFonts w:ascii="Arial" w:hAnsi="Arial" w:cs="Arial"/>
          <w:sz w:val="24"/>
          <w:szCs w:val="24"/>
        </w:rPr>
        <w:t>cloud p</w:t>
      </w:r>
      <w:r w:rsidR="00902C94" w:rsidRPr="00105D6E">
        <w:rPr>
          <w:rFonts w:ascii="Arial" w:hAnsi="Arial" w:cs="Arial"/>
          <w:sz w:val="24"/>
          <w:szCs w:val="24"/>
        </w:rPr>
        <w:t>r</w:t>
      </w:r>
      <w:r w:rsidR="00A43A29" w:rsidRPr="00105D6E">
        <w:rPr>
          <w:rFonts w:ascii="Arial" w:hAnsi="Arial" w:cs="Arial"/>
          <w:sz w:val="24"/>
          <w:szCs w:val="24"/>
        </w:rPr>
        <w:t xml:space="preserve">oviders in the region and its </w:t>
      </w:r>
      <w:r w:rsidR="00902C94" w:rsidRPr="00105D6E">
        <w:rPr>
          <w:rFonts w:ascii="Arial" w:hAnsi="Arial" w:cs="Arial"/>
          <w:sz w:val="24"/>
          <w:szCs w:val="24"/>
        </w:rPr>
        <w:t>keep growing.</w:t>
      </w:r>
      <w:r w:rsidR="009C606C" w:rsidRPr="00105D6E">
        <w:rPr>
          <w:rFonts w:ascii="Arial" w:hAnsi="Arial" w:cs="Arial"/>
          <w:sz w:val="24"/>
          <w:szCs w:val="24"/>
        </w:rPr>
        <w:t xml:space="preserve"> The introduction of </w:t>
      </w:r>
      <w:r w:rsidR="00A5024B" w:rsidRPr="00105D6E">
        <w:rPr>
          <w:rFonts w:ascii="Arial" w:hAnsi="Arial" w:cs="Arial"/>
          <w:sz w:val="24"/>
          <w:szCs w:val="24"/>
        </w:rPr>
        <w:t>Azure machine learning,</w:t>
      </w:r>
      <w:r w:rsidR="003C256B" w:rsidRPr="00105D6E">
        <w:rPr>
          <w:rFonts w:ascii="Arial" w:hAnsi="Arial" w:cs="Arial"/>
          <w:sz w:val="24"/>
          <w:szCs w:val="24"/>
        </w:rPr>
        <w:t xml:space="preserve"> </w:t>
      </w:r>
    </w:p>
    <w:p w14:paraId="091E42B5" w14:textId="40D403BB" w:rsidR="00910B9D" w:rsidRDefault="00910B9D">
      <w:pPr>
        <w:rPr>
          <w:rFonts w:ascii="Arial" w:hAnsi="Arial" w:cs="Arial"/>
          <w:sz w:val="24"/>
          <w:szCs w:val="24"/>
        </w:rPr>
      </w:pPr>
      <w:r w:rsidRPr="00105D6E">
        <w:rPr>
          <w:rFonts w:ascii="Arial" w:hAnsi="Arial" w:cs="Arial"/>
          <w:sz w:val="24"/>
          <w:szCs w:val="24"/>
        </w:rPr>
        <w:t xml:space="preserve">Developers </w:t>
      </w:r>
      <w:r w:rsidR="005950F1" w:rsidRPr="00105D6E">
        <w:rPr>
          <w:rFonts w:ascii="Arial" w:hAnsi="Arial" w:cs="Arial"/>
          <w:sz w:val="24"/>
          <w:szCs w:val="24"/>
        </w:rPr>
        <w:t>can</w:t>
      </w:r>
      <w:r w:rsidR="001247A2" w:rsidRPr="00105D6E">
        <w:rPr>
          <w:rFonts w:ascii="Arial" w:hAnsi="Arial" w:cs="Arial"/>
          <w:sz w:val="24"/>
          <w:szCs w:val="24"/>
        </w:rPr>
        <w:t xml:space="preserve"> train</w:t>
      </w:r>
      <w:r w:rsidR="007E42D7" w:rsidRPr="00105D6E">
        <w:rPr>
          <w:rFonts w:ascii="Arial" w:hAnsi="Arial" w:cs="Arial"/>
          <w:sz w:val="24"/>
          <w:szCs w:val="24"/>
        </w:rPr>
        <w:t xml:space="preserve"> and build machine learning tool</w:t>
      </w:r>
      <w:r w:rsidR="00C7184C" w:rsidRPr="00105D6E">
        <w:rPr>
          <w:rFonts w:ascii="Arial" w:hAnsi="Arial" w:cs="Arial"/>
          <w:sz w:val="24"/>
          <w:szCs w:val="24"/>
        </w:rPr>
        <w:t xml:space="preserve"> for decision making.</w:t>
      </w:r>
    </w:p>
    <w:p w14:paraId="209FE431" w14:textId="3101FBAD" w:rsidR="00637164" w:rsidRDefault="00637164">
      <w:pPr>
        <w:rPr>
          <w:rFonts w:ascii="Arial" w:hAnsi="Arial" w:cs="Arial"/>
          <w:sz w:val="24"/>
          <w:szCs w:val="24"/>
        </w:rPr>
      </w:pPr>
    </w:p>
    <w:p w14:paraId="3420E774" w14:textId="6D5C0B2E" w:rsidR="00637164" w:rsidRDefault="00637164">
      <w:pPr>
        <w:rPr>
          <w:rFonts w:ascii="Arial" w:hAnsi="Arial" w:cs="Arial"/>
          <w:sz w:val="24"/>
          <w:szCs w:val="24"/>
        </w:rPr>
      </w:pPr>
    </w:p>
    <w:p w14:paraId="7F25CCD5" w14:textId="68300196" w:rsidR="00637164" w:rsidRDefault="00637164">
      <w:pPr>
        <w:rPr>
          <w:rFonts w:ascii="Arial" w:hAnsi="Arial" w:cs="Arial"/>
          <w:sz w:val="24"/>
          <w:szCs w:val="24"/>
        </w:rPr>
      </w:pPr>
    </w:p>
    <w:p w14:paraId="14B9BB3A" w14:textId="77777777" w:rsidR="00637164" w:rsidRPr="00105D6E" w:rsidRDefault="00637164">
      <w:pPr>
        <w:rPr>
          <w:rFonts w:ascii="Arial" w:hAnsi="Arial" w:cs="Arial"/>
          <w:sz w:val="24"/>
          <w:szCs w:val="24"/>
        </w:rPr>
      </w:pPr>
    </w:p>
    <w:p w14:paraId="2A73B036" w14:textId="77777777" w:rsidR="00B13311" w:rsidRDefault="00B13311">
      <w:pPr>
        <w:rPr>
          <w:rFonts w:ascii="Arial" w:hAnsi="Arial" w:cs="Arial"/>
          <w:sz w:val="24"/>
          <w:szCs w:val="24"/>
          <w:u w:val="single"/>
        </w:rPr>
      </w:pPr>
    </w:p>
    <w:p w14:paraId="1B7BB4B9" w14:textId="77777777" w:rsidR="00B13311" w:rsidRDefault="00B13311">
      <w:pPr>
        <w:rPr>
          <w:rFonts w:ascii="Arial" w:hAnsi="Arial" w:cs="Arial"/>
          <w:sz w:val="24"/>
          <w:szCs w:val="24"/>
          <w:u w:val="single"/>
        </w:rPr>
      </w:pPr>
    </w:p>
    <w:p w14:paraId="2C94FEBD" w14:textId="77777777" w:rsidR="00B13311" w:rsidRDefault="00B13311">
      <w:pPr>
        <w:rPr>
          <w:rFonts w:ascii="Arial" w:hAnsi="Arial" w:cs="Arial"/>
          <w:sz w:val="24"/>
          <w:szCs w:val="24"/>
          <w:u w:val="single"/>
        </w:rPr>
      </w:pPr>
    </w:p>
    <w:p w14:paraId="7FB2B120" w14:textId="66935344" w:rsidR="00876060" w:rsidRPr="00151397" w:rsidRDefault="00876060">
      <w:pPr>
        <w:rPr>
          <w:rFonts w:ascii="Arial" w:hAnsi="Arial" w:cs="Arial"/>
          <w:b/>
          <w:bCs/>
          <w:sz w:val="24"/>
          <w:szCs w:val="24"/>
          <w:u w:val="single"/>
        </w:rPr>
      </w:pPr>
      <w:commentRangeStart w:id="13"/>
      <w:r w:rsidRPr="00151397">
        <w:rPr>
          <w:rFonts w:ascii="Arial" w:hAnsi="Arial" w:cs="Arial"/>
          <w:b/>
          <w:bCs/>
          <w:sz w:val="24"/>
          <w:szCs w:val="24"/>
          <w:u w:val="single"/>
        </w:rPr>
        <w:t>Creating New Business</w:t>
      </w:r>
      <w:commentRangeEnd w:id="13"/>
      <w:r w:rsidR="00CC3B20">
        <w:rPr>
          <w:rStyle w:val="CommentReference"/>
        </w:rPr>
        <w:commentReference w:id="13"/>
      </w:r>
    </w:p>
    <w:p w14:paraId="182BE23F" w14:textId="77777777" w:rsidR="00637164" w:rsidRPr="00105D6E" w:rsidRDefault="00637164">
      <w:pPr>
        <w:rPr>
          <w:rFonts w:ascii="Arial" w:hAnsi="Arial" w:cs="Arial"/>
          <w:sz w:val="24"/>
          <w:szCs w:val="24"/>
          <w:u w:val="single"/>
        </w:rPr>
      </w:pPr>
    </w:p>
    <w:p w14:paraId="4ADCE356" w14:textId="170A49D0" w:rsidR="00876060" w:rsidRPr="00105D6E" w:rsidRDefault="00876060">
      <w:pPr>
        <w:rPr>
          <w:rFonts w:ascii="Arial" w:hAnsi="Arial" w:cs="Arial"/>
          <w:sz w:val="24"/>
          <w:szCs w:val="24"/>
          <w:u w:val="single"/>
        </w:rPr>
      </w:pPr>
    </w:p>
    <w:p w14:paraId="243AA467" w14:textId="5ED60E7B" w:rsidR="00C7184C" w:rsidRPr="00105D6E" w:rsidRDefault="00876060">
      <w:pPr>
        <w:rPr>
          <w:rFonts w:ascii="Arial" w:hAnsi="Arial" w:cs="Arial"/>
          <w:sz w:val="24"/>
          <w:szCs w:val="24"/>
        </w:rPr>
      </w:pPr>
      <w:r w:rsidRPr="00105D6E">
        <w:rPr>
          <w:rFonts w:ascii="Arial" w:hAnsi="Arial" w:cs="Arial"/>
          <w:sz w:val="24"/>
          <w:szCs w:val="24"/>
        </w:rPr>
        <w:t>Data is optimised from one system to the other which transforming business into AI through software intelligence where customers can have an insight of their business. Through digital business process, bridging of digital and physical world w</w:t>
      </w:r>
      <w:r w:rsidR="001645D0">
        <w:rPr>
          <w:rFonts w:ascii="Arial" w:hAnsi="Arial" w:cs="Arial"/>
          <w:sz w:val="24"/>
          <w:szCs w:val="24"/>
        </w:rPr>
        <w:t>ould</w:t>
      </w:r>
      <w:r w:rsidRPr="00105D6E">
        <w:rPr>
          <w:rFonts w:ascii="Arial" w:hAnsi="Arial" w:cs="Arial"/>
          <w:sz w:val="24"/>
          <w:szCs w:val="24"/>
        </w:rPr>
        <w:t xml:space="preserve"> enable customers with the correct information and time through mixed reality cloud. Customers can increase their productivity via digital communication and do analytic</w:t>
      </w:r>
      <w:r w:rsidR="00C82352" w:rsidRPr="00105D6E">
        <w:rPr>
          <w:rFonts w:ascii="Arial" w:hAnsi="Arial" w:cs="Arial"/>
          <w:sz w:val="24"/>
          <w:szCs w:val="24"/>
        </w:rPr>
        <w:t xml:space="preserve"> judgement</w:t>
      </w:r>
      <w:r w:rsidRPr="00105D6E">
        <w:rPr>
          <w:rFonts w:ascii="Arial" w:hAnsi="Arial" w:cs="Arial"/>
          <w:sz w:val="24"/>
          <w:szCs w:val="24"/>
        </w:rPr>
        <w:t xml:space="preserve"> and prediction.</w:t>
      </w:r>
      <w:r w:rsidR="00FC247D" w:rsidRPr="00105D6E">
        <w:rPr>
          <w:rFonts w:ascii="Arial" w:hAnsi="Arial" w:cs="Arial"/>
          <w:sz w:val="24"/>
          <w:szCs w:val="24"/>
        </w:rPr>
        <w:t xml:space="preserve"> Through business a</w:t>
      </w:r>
      <w:r w:rsidR="005E132F" w:rsidRPr="00105D6E">
        <w:rPr>
          <w:rFonts w:ascii="Arial" w:hAnsi="Arial" w:cs="Arial"/>
          <w:sz w:val="24"/>
          <w:szCs w:val="24"/>
        </w:rPr>
        <w:t>pplications</w:t>
      </w:r>
      <w:r w:rsidR="000C39AD" w:rsidRPr="00105D6E">
        <w:rPr>
          <w:rFonts w:ascii="Arial" w:hAnsi="Arial" w:cs="Arial"/>
          <w:sz w:val="24"/>
          <w:szCs w:val="24"/>
        </w:rPr>
        <w:t xml:space="preserve"> transformation to AI, </w:t>
      </w:r>
      <w:r w:rsidR="00EA1475" w:rsidRPr="00105D6E">
        <w:rPr>
          <w:rFonts w:ascii="Arial" w:hAnsi="Arial" w:cs="Arial"/>
          <w:sz w:val="24"/>
          <w:szCs w:val="24"/>
        </w:rPr>
        <w:t xml:space="preserve">data </w:t>
      </w:r>
      <w:r w:rsidR="00811BA3" w:rsidRPr="00105D6E">
        <w:rPr>
          <w:rFonts w:ascii="Arial" w:hAnsi="Arial" w:cs="Arial"/>
          <w:sz w:val="24"/>
          <w:szCs w:val="24"/>
        </w:rPr>
        <w:t>conversion to intelligence</w:t>
      </w:r>
      <w:r w:rsidR="00104CFE" w:rsidRPr="00105D6E">
        <w:rPr>
          <w:rFonts w:ascii="Arial" w:hAnsi="Arial" w:cs="Arial"/>
          <w:sz w:val="24"/>
          <w:szCs w:val="24"/>
        </w:rPr>
        <w:t xml:space="preserve"> is done </w:t>
      </w:r>
      <w:r w:rsidR="00BA4234">
        <w:rPr>
          <w:rFonts w:ascii="Arial" w:hAnsi="Arial" w:cs="Arial"/>
          <w:sz w:val="24"/>
          <w:szCs w:val="24"/>
        </w:rPr>
        <w:t>and so</w:t>
      </w:r>
      <w:r w:rsidR="00303DF6" w:rsidRPr="00105D6E">
        <w:rPr>
          <w:rFonts w:ascii="Arial" w:hAnsi="Arial" w:cs="Arial"/>
          <w:sz w:val="24"/>
          <w:szCs w:val="24"/>
        </w:rPr>
        <w:t xml:space="preserve"> enable customers </w:t>
      </w:r>
      <w:r w:rsidR="00CB7929" w:rsidRPr="00105D6E">
        <w:rPr>
          <w:rFonts w:ascii="Arial" w:hAnsi="Arial" w:cs="Arial"/>
          <w:sz w:val="24"/>
          <w:szCs w:val="24"/>
        </w:rPr>
        <w:t xml:space="preserve">to link physical world </w:t>
      </w:r>
      <w:r w:rsidR="007E4EE1" w:rsidRPr="00105D6E">
        <w:rPr>
          <w:rFonts w:ascii="Arial" w:hAnsi="Arial" w:cs="Arial"/>
          <w:sz w:val="24"/>
          <w:szCs w:val="24"/>
        </w:rPr>
        <w:t>to digitize the business algorithm</w:t>
      </w:r>
      <w:r w:rsidR="005E637F" w:rsidRPr="00105D6E">
        <w:rPr>
          <w:rFonts w:ascii="Arial" w:hAnsi="Arial" w:cs="Arial"/>
          <w:sz w:val="24"/>
          <w:szCs w:val="24"/>
        </w:rPr>
        <w:t xml:space="preserve"> in the cloud.</w:t>
      </w:r>
      <w:r w:rsidR="00DC6339" w:rsidRPr="00105D6E">
        <w:rPr>
          <w:rFonts w:ascii="Arial" w:hAnsi="Arial" w:cs="Arial"/>
          <w:sz w:val="24"/>
          <w:szCs w:val="24"/>
        </w:rPr>
        <w:t xml:space="preserve"> </w:t>
      </w:r>
      <w:r w:rsidR="00B62FD3">
        <w:rPr>
          <w:rFonts w:ascii="Arial" w:hAnsi="Arial" w:cs="Arial"/>
          <w:sz w:val="24"/>
          <w:szCs w:val="24"/>
        </w:rPr>
        <w:t>Microsoft</w:t>
      </w:r>
      <w:r w:rsidR="00561C73">
        <w:rPr>
          <w:rFonts w:ascii="Arial" w:hAnsi="Arial" w:cs="Arial"/>
          <w:sz w:val="24"/>
          <w:szCs w:val="24"/>
        </w:rPr>
        <w:t xml:space="preserve"> introduced</w:t>
      </w:r>
      <w:r w:rsidR="00DC6339" w:rsidRPr="00105D6E">
        <w:rPr>
          <w:rFonts w:ascii="Arial" w:hAnsi="Arial" w:cs="Arial"/>
          <w:sz w:val="24"/>
          <w:szCs w:val="24"/>
        </w:rPr>
        <w:t xml:space="preserve"> </w:t>
      </w:r>
      <w:r w:rsidR="00534F53" w:rsidRPr="00105D6E">
        <w:rPr>
          <w:rFonts w:ascii="Arial" w:hAnsi="Arial" w:cs="Arial"/>
          <w:sz w:val="24"/>
          <w:szCs w:val="24"/>
        </w:rPr>
        <w:t>LinkedIn</w:t>
      </w:r>
      <w:r w:rsidR="00DC6339" w:rsidRPr="00105D6E">
        <w:rPr>
          <w:rFonts w:ascii="Arial" w:hAnsi="Arial" w:cs="Arial"/>
          <w:sz w:val="24"/>
          <w:szCs w:val="24"/>
        </w:rPr>
        <w:t xml:space="preserve">, </w:t>
      </w:r>
      <w:r w:rsidR="00561C73">
        <w:rPr>
          <w:rFonts w:ascii="Arial" w:hAnsi="Arial" w:cs="Arial"/>
          <w:sz w:val="24"/>
          <w:szCs w:val="24"/>
        </w:rPr>
        <w:t>where</w:t>
      </w:r>
      <w:r w:rsidR="00DC6339" w:rsidRPr="00105D6E">
        <w:rPr>
          <w:rFonts w:ascii="Arial" w:hAnsi="Arial" w:cs="Arial"/>
          <w:sz w:val="24"/>
          <w:szCs w:val="24"/>
        </w:rPr>
        <w:t xml:space="preserve"> </w:t>
      </w:r>
      <w:r w:rsidR="00561C73">
        <w:rPr>
          <w:rFonts w:ascii="Arial" w:hAnsi="Arial" w:cs="Arial"/>
          <w:sz w:val="24"/>
          <w:szCs w:val="24"/>
        </w:rPr>
        <w:t>it</w:t>
      </w:r>
      <w:r w:rsidR="004823B4">
        <w:rPr>
          <w:rFonts w:ascii="Arial" w:hAnsi="Arial" w:cs="Arial"/>
          <w:sz w:val="24"/>
          <w:szCs w:val="24"/>
        </w:rPr>
        <w:t xml:space="preserve"> </w:t>
      </w:r>
      <w:r w:rsidR="009E5DCC" w:rsidRPr="00105D6E">
        <w:rPr>
          <w:rFonts w:ascii="Arial" w:hAnsi="Arial" w:cs="Arial"/>
          <w:sz w:val="24"/>
          <w:szCs w:val="24"/>
        </w:rPr>
        <w:t>manage</w:t>
      </w:r>
      <w:r w:rsidR="00C160C3">
        <w:rPr>
          <w:rFonts w:ascii="Arial" w:hAnsi="Arial" w:cs="Arial"/>
          <w:sz w:val="24"/>
          <w:szCs w:val="24"/>
        </w:rPr>
        <w:t>d</w:t>
      </w:r>
      <w:r w:rsidR="009E5DCC" w:rsidRPr="00105D6E">
        <w:rPr>
          <w:rFonts w:ascii="Arial" w:hAnsi="Arial" w:cs="Arial"/>
          <w:sz w:val="24"/>
          <w:szCs w:val="24"/>
        </w:rPr>
        <w:t xml:space="preserve"> to scout </w:t>
      </w:r>
      <w:r w:rsidR="00534F53" w:rsidRPr="00105D6E">
        <w:rPr>
          <w:rFonts w:ascii="Arial" w:hAnsi="Arial" w:cs="Arial"/>
          <w:sz w:val="24"/>
          <w:szCs w:val="24"/>
        </w:rPr>
        <w:t>talents</w:t>
      </w:r>
      <w:r w:rsidR="008F632D" w:rsidRPr="00105D6E">
        <w:rPr>
          <w:rFonts w:ascii="Arial" w:hAnsi="Arial" w:cs="Arial"/>
          <w:sz w:val="24"/>
          <w:szCs w:val="24"/>
        </w:rPr>
        <w:t xml:space="preserve"> which is</w:t>
      </w:r>
      <w:r w:rsidR="00C53EFE" w:rsidRPr="00105D6E">
        <w:rPr>
          <w:rFonts w:ascii="Arial" w:hAnsi="Arial" w:cs="Arial"/>
          <w:sz w:val="24"/>
          <w:szCs w:val="24"/>
        </w:rPr>
        <w:t xml:space="preserve"> rather</w:t>
      </w:r>
      <w:r w:rsidR="008F632D" w:rsidRPr="00105D6E">
        <w:rPr>
          <w:rFonts w:ascii="Arial" w:hAnsi="Arial" w:cs="Arial"/>
          <w:sz w:val="24"/>
          <w:szCs w:val="24"/>
        </w:rPr>
        <w:t xml:space="preserve"> competitive</w:t>
      </w:r>
      <w:r w:rsidR="00DA71AC" w:rsidRPr="00105D6E">
        <w:rPr>
          <w:rFonts w:ascii="Arial" w:hAnsi="Arial" w:cs="Arial"/>
          <w:sz w:val="24"/>
          <w:szCs w:val="24"/>
        </w:rPr>
        <w:t xml:space="preserve"> </w:t>
      </w:r>
      <w:r w:rsidR="008F632D" w:rsidRPr="00105D6E">
        <w:rPr>
          <w:rFonts w:ascii="Arial" w:hAnsi="Arial" w:cs="Arial"/>
          <w:sz w:val="24"/>
          <w:szCs w:val="24"/>
        </w:rPr>
        <w:t>in</w:t>
      </w:r>
      <w:r w:rsidR="00DA71AC" w:rsidRPr="00105D6E">
        <w:rPr>
          <w:rFonts w:ascii="Arial" w:hAnsi="Arial" w:cs="Arial"/>
          <w:sz w:val="24"/>
          <w:szCs w:val="24"/>
        </w:rPr>
        <w:t xml:space="preserve"> the job market</w:t>
      </w:r>
      <w:r w:rsidR="00C53EFE" w:rsidRPr="00105D6E">
        <w:rPr>
          <w:rFonts w:ascii="Arial" w:hAnsi="Arial" w:cs="Arial"/>
          <w:sz w:val="24"/>
          <w:szCs w:val="24"/>
        </w:rPr>
        <w:t xml:space="preserve"> and through </w:t>
      </w:r>
      <w:r w:rsidR="007F5DA8" w:rsidRPr="00105D6E">
        <w:rPr>
          <w:rFonts w:ascii="Arial" w:hAnsi="Arial" w:cs="Arial"/>
          <w:sz w:val="24"/>
          <w:szCs w:val="24"/>
        </w:rPr>
        <w:t>this application</w:t>
      </w:r>
      <w:r w:rsidR="00EA5DDB" w:rsidRPr="00105D6E">
        <w:rPr>
          <w:rFonts w:ascii="Arial" w:hAnsi="Arial" w:cs="Arial"/>
          <w:sz w:val="24"/>
          <w:szCs w:val="24"/>
        </w:rPr>
        <w:t>, customer can</w:t>
      </w:r>
      <w:r w:rsidR="00661026" w:rsidRPr="00105D6E">
        <w:rPr>
          <w:rFonts w:ascii="Arial" w:hAnsi="Arial" w:cs="Arial"/>
          <w:sz w:val="24"/>
          <w:szCs w:val="24"/>
        </w:rPr>
        <w:t xml:space="preserve"> </w:t>
      </w:r>
      <w:r w:rsidR="00175897" w:rsidRPr="00105D6E">
        <w:rPr>
          <w:rFonts w:ascii="Arial" w:hAnsi="Arial" w:cs="Arial"/>
          <w:sz w:val="24"/>
          <w:szCs w:val="24"/>
        </w:rPr>
        <w:t>benefit</w:t>
      </w:r>
      <w:r w:rsidR="008B4A61" w:rsidRPr="00105D6E">
        <w:rPr>
          <w:rFonts w:ascii="Arial" w:hAnsi="Arial" w:cs="Arial"/>
          <w:sz w:val="24"/>
          <w:szCs w:val="24"/>
        </w:rPr>
        <w:t xml:space="preserve"> from its advantage</w:t>
      </w:r>
      <w:r w:rsidR="008D17CA" w:rsidRPr="00105D6E">
        <w:rPr>
          <w:rFonts w:ascii="Arial" w:hAnsi="Arial" w:cs="Arial"/>
          <w:sz w:val="24"/>
          <w:szCs w:val="24"/>
        </w:rPr>
        <w:t xml:space="preserve"> for their recruitment programme</w:t>
      </w:r>
      <w:r w:rsidR="00C3154D" w:rsidRPr="00105D6E">
        <w:rPr>
          <w:rFonts w:ascii="Arial" w:hAnsi="Arial" w:cs="Arial"/>
          <w:sz w:val="24"/>
          <w:szCs w:val="24"/>
        </w:rPr>
        <w:t>.</w:t>
      </w:r>
      <w:r w:rsidR="0097774D" w:rsidRPr="00105D6E">
        <w:rPr>
          <w:rFonts w:ascii="Arial" w:hAnsi="Arial" w:cs="Arial"/>
          <w:sz w:val="24"/>
          <w:szCs w:val="24"/>
        </w:rPr>
        <w:t xml:space="preserve"> Through Teams applic</w:t>
      </w:r>
      <w:r w:rsidR="00BB28FD" w:rsidRPr="00105D6E">
        <w:rPr>
          <w:rFonts w:ascii="Arial" w:hAnsi="Arial" w:cs="Arial"/>
          <w:sz w:val="24"/>
          <w:szCs w:val="24"/>
        </w:rPr>
        <w:t>ation</w:t>
      </w:r>
      <w:r w:rsidR="0097774D" w:rsidRPr="00105D6E">
        <w:rPr>
          <w:rFonts w:ascii="Arial" w:hAnsi="Arial" w:cs="Arial"/>
          <w:sz w:val="24"/>
          <w:szCs w:val="24"/>
        </w:rPr>
        <w:t>,</w:t>
      </w:r>
      <w:r w:rsidR="00EC5087" w:rsidRPr="00105D6E">
        <w:rPr>
          <w:rFonts w:ascii="Arial" w:hAnsi="Arial" w:cs="Arial"/>
          <w:sz w:val="24"/>
          <w:szCs w:val="24"/>
        </w:rPr>
        <w:t xml:space="preserve"> more devices</w:t>
      </w:r>
      <w:r w:rsidR="00B16CDC" w:rsidRPr="00105D6E">
        <w:rPr>
          <w:rFonts w:ascii="Arial" w:hAnsi="Arial" w:cs="Arial"/>
          <w:sz w:val="24"/>
          <w:szCs w:val="24"/>
        </w:rPr>
        <w:t xml:space="preserve"> and </w:t>
      </w:r>
      <w:r w:rsidR="003513D7" w:rsidRPr="00105D6E">
        <w:rPr>
          <w:rFonts w:ascii="Arial" w:hAnsi="Arial" w:cs="Arial"/>
          <w:sz w:val="24"/>
          <w:szCs w:val="24"/>
        </w:rPr>
        <w:t>Microsoft app</w:t>
      </w:r>
      <w:r w:rsidR="00BB28FD" w:rsidRPr="00105D6E">
        <w:rPr>
          <w:rFonts w:ascii="Arial" w:hAnsi="Arial" w:cs="Arial"/>
          <w:sz w:val="24"/>
          <w:szCs w:val="24"/>
        </w:rPr>
        <w:t>lication</w:t>
      </w:r>
      <w:r w:rsidR="003513D7" w:rsidRPr="00105D6E">
        <w:rPr>
          <w:rFonts w:ascii="Arial" w:hAnsi="Arial" w:cs="Arial"/>
          <w:sz w:val="24"/>
          <w:szCs w:val="24"/>
        </w:rPr>
        <w:t xml:space="preserve"> can be integrated </w:t>
      </w:r>
      <w:r w:rsidR="001E4ED3" w:rsidRPr="00105D6E">
        <w:rPr>
          <w:rFonts w:ascii="Arial" w:hAnsi="Arial" w:cs="Arial"/>
          <w:sz w:val="24"/>
          <w:szCs w:val="24"/>
        </w:rPr>
        <w:t xml:space="preserve">in </w:t>
      </w:r>
      <w:r w:rsidR="005507F3" w:rsidRPr="00105D6E">
        <w:rPr>
          <w:rFonts w:ascii="Arial" w:hAnsi="Arial" w:cs="Arial"/>
          <w:sz w:val="24"/>
          <w:szCs w:val="24"/>
        </w:rPr>
        <w:t>one</w:t>
      </w:r>
      <w:r w:rsidR="00BB28FD" w:rsidRPr="00105D6E">
        <w:rPr>
          <w:rFonts w:ascii="Arial" w:hAnsi="Arial" w:cs="Arial"/>
          <w:sz w:val="24"/>
          <w:szCs w:val="24"/>
        </w:rPr>
        <w:t xml:space="preserve"> app</w:t>
      </w:r>
      <w:r w:rsidR="005507F3" w:rsidRPr="00105D6E">
        <w:rPr>
          <w:rFonts w:ascii="Arial" w:hAnsi="Arial" w:cs="Arial"/>
          <w:sz w:val="24"/>
          <w:szCs w:val="24"/>
        </w:rPr>
        <w:t xml:space="preserve"> particularly in</w:t>
      </w:r>
      <w:r w:rsidR="00C160C3">
        <w:rPr>
          <w:rFonts w:ascii="Arial" w:hAnsi="Arial" w:cs="Arial"/>
          <w:sz w:val="24"/>
          <w:szCs w:val="24"/>
        </w:rPr>
        <w:t xml:space="preserve"> </w:t>
      </w:r>
      <w:r w:rsidR="00C52112" w:rsidRPr="00105D6E">
        <w:rPr>
          <w:rFonts w:ascii="Arial" w:hAnsi="Arial" w:cs="Arial"/>
          <w:sz w:val="24"/>
          <w:szCs w:val="24"/>
        </w:rPr>
        <w:t>h</w:t>
      </w:r>
      <w:r w:rsidR="00BF7B28" w:rsidRPr="00105D6E">
        <w:rPr>
          <w:rFonts w:ascii="Arial" w:hAnsi="Arial" w:cs="Arial"/>
          <w:sz w:val="24"/>
          <w:szCs w:val="24"/>
        </w:rPr>
        <w:t>ealthcare and retail.</w:t>
      </w:r>
    </w:p>
    <w:p w14:paraId="3C0ACFEC" w14:textId="37D66649" w:rsidR="00C7184C" w:rsidRDefault="00C7184C">
      <w:pPr>
        <w:rPr>
          <w:rFonts w:ascii="Arial" w:hAnsi="Arial" w:cs="Arial"/>
          <w:sz w:val="24"/>
          <w:szCs w:val="24"/>
        </w:rPr>
      </w:pPr>
    </w:p>
    <w:p w14:paraId="371EC46E" w14:textId="3262757F" w:rsidR="00B13311" w:rsidRDefault="00B13311">
      <w:pPr>
        <w:rPr>
          <w:rFonts w:ascii="Arial" w:hAnsi="Arial" w:cs="Arial"/>
          <w:sz w:val="24"/>
          <w:szCs w:val="24"/>
        </w:rPr>
      </w:pPr>
    </w:p>
    <w:p w14:paraId="06425232" w14:textId="34504A7B" w:rsidR="00B13311" w:rsidRDefault="00B13311">
      <w:pPr>
        <w:rPr>
          <w:rFonts w:ascii="Arial" w:hAnsi="Arial" w:cs="Arial"/>
          <w:sz w:val="24"/>
          <w:szCs w:val="24"/>
        </w:rPr>
      </w:pPr>
    </w:p>
    <w:p w14:paraId="0746232F" w14:textId="28C07507" w:rsidR="00637164" w:rsidRDefault="00637164">
      <w:pPr>
        <w:rPr>
          <w:rFonts w:ascii="Arial" w:hAnsi="Arial" w:cs="Arial"/>
          <w:sz w:val="24"/>
          <w:szCs w:val="24"/>
        </w:rPr>
      </w:pPr>
    </w:p>
    <w:p w14:paraId="7A5654CC" w14:textId="5D000C58" w:rsidR="00637164" w:rsidRDefault="00637164">
      <w:pPr>
        <w:rPr>
          <w:rFonts w:ascii="Arial" w:hAnsi="Arial" w:cs="Arial"/>
          <w:sz w:val="24"/>
          <w:szCs w:val="24"/>
        </w:rPr>
      </w:pPr>
    </w:p>
    <w:p w14:paraId="65E67E15" w14:textId="567FDDF8" w:rsidR="00637164" w:rsidRDefault="00637164">
      <w:pPr>
        <w:rPr>
          <w:rFonts w:ascii="Arial" w:hAnsi="Arial" w:cs="Arial"/>
          <w:sz w:val="24"/>
          <w:szCs w:val="24"/>
        </w:rPr>
      </w:pPr>
    </w:p>
    <w:p w14:paraId="027353FB" w14:textId="1D697258" w:rsidR="00637164" w:rsidRDefault="00637164">
      <w:pPr>
        <w:rPr>
          <w:rFonts w:ascii="Arial" w:hAnsi="Arial" w:cs="Arial"/>
          <w:sz w:val="24"/>
          <w:szCs w:val="24"/>
        </w:rPr>
      </w:pPr>
    </w:p>
    <w:p w14:paraId="71544940" w14:textId="77777777" w:rsidR="00637164" w:rsidRDefault="00637164">
      <w:pPr>
        <w:rPr>
          <w:rFonts w:ascii="Arial" w:hAnsi="Arial" w:cs="Arial"/>
          <w:sz w:val="24"/>
          <w:szCs w:val="24"/>
        </w:rPr>
      </w:pPr>
    </w:p>
    <w:p w14:paraId="7FF02DA7" w14:textId="3C144D10" w:rsidR="00B13311" w:rsidRDefault="00B13311">
      <w:pPr>
        <w:rPr>
          <w:rFonts w:ascii="Arial" w:hAnsi="Arial" w:cs="Arial"/>
          <w:sz w:val="24"/>
          <w:szCs w:val="24"/>
        </w:rPr>
      </w:pPr>
    </w:p>
    <w:p w14:paraId="71DD4024" w14:textId="77777777" w:rsidR="00B13311" w:rsidRPr="00105D6E" w:rsidRDefault="00B13311">
      <w:pPr>
        <w:rPr>
          <w:rFonts w:ascii="Arial" w:hAnsi="Arial" w:cs="Arial"/>
          <w:sz w:val="24"/>
          <w:szCs w:val="24"/>
        </w:rPr>
      </w:pPr>
    </w:p>
    <w:p w14:paraId="25BF2B8C" w14:textId="77777777" w:rsidR="00C7184C" w:rsidRPr="00105D6E" w:rsidRDefault="00C7184C">
      <w:pPr>
        <w:rPr>
          <w:rFonts w:ascii="Arial" w:hAnsi="Arial" w:cs="Arial"/>
          <w:sz w:val="24"/>
          <w:szCs w:val="24"/>
        </w:rPr>
      </w:pPr>
    </w:p>
    <w:p w14:paraId="2B0177BC" w14:textId="725B34C5" w:rsidR="00876060" w:rsidRPr="00105D6E" w:rsidRDefault="00876060">
      <w:pPr>
        <w:rPr>
          <w:rFonts w:ascii="Arial" w:hAnsi="Arial" w:cs="Arial"/>
          <w:sz w:val="24"/>
          <w:szCs w:val="24"/>
        </w:rPr>
      </w:pPr>
    </w:p>
    <w:p w14:paraId="4417179F" w14:textId="77777777" w:rsidR="00D53D25" w:rsidRDefault="00D53D25">
      <w:pPr>
        <w:rPr>
          <w:rFonts w:ascii="Arial" w:hAnsi="Arial" w:cs="Arial"/>
          <w:b/>
          <w:bCs/>
          <w:sz w:val="24"/>
          <w:szCs w:val="24"/>
          <w:u w:val="single"/>
        </w:rPr>
      </w:pPr>
    </w:p>
    <w:p w14:paraId="15D8FB41" w14:textId="77777777" w:rsidR="00D53D25" w:rsidRDefault="00D53D25">
      <w:pPr>
        <w:rPr>
          <w:rFonts w:ascii="Arial" w:hAnsi="Arial" w:cs="Arial"/>
          <w:b/>
          <w:bCs/>
          <w:sz w:val="24"/>
          <w:szCs w:val="24"/>
          <w:u w:val="single"/>
        </w:rPr>
      </w:pPr>
    </w:p>
    <w:p w14:paraId="68E23366" w14:textId="77777777" w:rsidR="00D53D25" w:rsidRDefault="00D53D25">
      <w:pPr>
        <w:rPr>
          <w:rFonts w:ascii="Arial" w:hAnsi="Arial" w:cs="Arial"/>
          <w:b/>
          <w:bCs/>
          <w:sz w:val="24"/>
          <w:szCs w:val="24"/>
          <w:u w:val="single"/>
        </w:rPr>
      </w:pPr>
    </w:p>
    <w:p w14:paraId="300462BA" w14:textId="402BBC43" w:rsidR="00876060" w:rsidRPr="00637164" w:rsidRDefault="00876060">
      <w:pPr>
        <w:rPr>
          <w:rFonts w:ascii="Arial" w:hAnsi="Arial" w:cs="Arial"/>
          <w:b/>
          <w:bCs/>
          <w:sz w:val="24"/>
          <w:szCs w:val="24"/>
          <w:u w:val="single"/>
        </w:rPr>
      </w:pPr>
      <w:r w:rsidRPr="00637164">
        <w:rPr>
          <w:rFonts w:ascii="Arial" w:hAnsi="Arial" w:cs="Arial"/>
          <w:b/>
          <w:bCs/>
          <w:sz w:val="24"/>
          <w:szCs w:val="24"/>
          <w:u w:val="single"/>
        </w:rPr>
        <w:t>Trust</w:t>
      </w:r>
    </w:p>
    <w:p w14:paraId="5D21E7FF" w14:textId="77777777" w:rsidR="00637164" w:rsidRPr="00105D6E" w:rsidRDefault="00637164">
      <w:pPr>
        <w:rPr>
          <w:rFonts w:ascii="Arial" w:hAnsi="Arial" w:cs="Arial"/>
          <w:sz w:val="24"/>
          <w:szCs w:val="24"/>
          <w:u w:val="single"/>
        </w:rPr>
      </w:pPr>
    </w:p>
    <w:p w14:paraId="49FA9400" w14:textId="2D0CB06C" w:rsidR="00CF7153" w:rsidRPr="00105D6E" w:rsidRDefault="00CF7153">
      <w:pPr>
        <w:rPr>
          <w:rFonts w:ascii="Arial" w:hAnsi="Arial" w:cs="Arial"/>
          <w:sz w:val="24"/>
          <w:szCs w:val="24"/>
          <w:u w:val="single"/>
        </w:rPr>
      </w:pPr>
    </w:p>
    <w:p w14:paraId="7D013264" w14:textId="44A1CA5C" w:rsidR="007F511E" w:rsidRPr="00105D6E" w:rsidRDefault="00525826">
      <w:pPr>
        <w:rPr>
          <w:rFonts w:ascii="Arial" w:hAnsi="Arial" w:cs="Arial"/>
          <w:sz w:val="24"/>
          <w:szCs w:val="24"/>
        </w:rPr>
      </w:pPr>
      <w:commentRangeStart w:id="14"/>
      <w:r w:rsidRPr="00105D6E">
        <w:rPr>
          <w:rFonts w:ascii="Arial" w:hAnsi="Arial" w:cs="Arial"/>
          <w:sz w:val="24"/>
          <w:szCs w:val="24"/>
        </w:rPr>
        <w:t xml:space="preserve">There are 3 </w:t>
      </w:r>
      <w:r w:rsidR="002432C0" w:rsidRPr="00105D6E">
        <w:rPr>
          <w:rFonts w:ascii="Arial" w:hAnsi="Arial" w:cs="Arial"/>
          <w:sz w:val="24"/>
          <w:szCs w:val="24"/>
        </w:rPr>
        <w:t>cores</w:t>
      </w:r>
      <w:r w:rsidRPr="00105D6E">
        <w:rPr>
          <w:rFonts w:ascii="Arial" w:hAnsi="Arial" w:cs="Arial"/>
          <w:sz w:val="24"/>
          <w:szCs w:val="24"/>
        </w:rPr>
        <w:t xml:space="preserve"> in building and sustaining the trust of </w:t>
      </w:r>
      <w:r w:rsidR="0078069C" w:rsidRPr="00105D6E">
        <w:rPr>
          <w:rFonts w:ascii="Arial" w:hAnsi="Arial" w:cs="Arial"/>
          <w:sz w:val="24"/>
          <w:szCs w:val="24"/>
        </w:rPr>
        <w:t>the customers</w:t>
      </w:r>
      <w:r w:rsidR="008256A8">
        <w:rPr>
          <w:rFonts w:ascii="Arial" w:hAnsi="Arial" w:cs="Arial"/>
          <w:sz w:val="24"/>
          <w:szCs w:val="24"/>
        </w:rPr>
        <w:t xml:space="preserve"> </w:t>
      </w:r>
      <w:r w:rsidR="00AA68A6">
        <w:rPr>
          <w:rFonts w:ascii="Arial" w:hAnsi="Arial" w:cs="Arial"/>
          <w:sz w:val="24"/>
          <w:szCs w:val="24"/>
        </w:rPr>
        <w:t>which consist of</w:t>
      </w:r>
      <w:r w:rsidR="004C17AE" w:rsidRPr="00105D6E">
        <w:rPr>
          <w:rFonts w:ascii="Arial" w:hAnsi="Arial" w:cs="Arial"/>
          <w:sz w:val="24"/>
          <w:szCs w:val="24"/>
        </w:rPr>
        <w:t xml:space="preserve"> </w:t>
      </w:r>
      <w:r w:rsidR="003B4C9A" w:rsidRPr="00105D6E">
        <w:rPr>
          <w:rFonts w:ascii="Arial" w:hAnsi="Arial" w:cs="Arial"/>
          <w:sz w:val="24"/>
          <w:szCs w:val="24"/>
        </w:rPr>
        <w:t xml:space="preserve">privacy, </w:t>
      </w:r>
      <w:r w:rsidR="00EE4010" w:rsidRPr="00105D6E">
        <w:rPr>
          <w:rFonts w:ascii="Arial" w:hAnsi="Arial" w:cs="Arial"/>
          <w:sz w:val="24"/>
          <w:szCs w:val="24"/>
        </w:rPr>
        <w:t>cybersecurity,</w:t>
      </w:r>
      <w:r w:rsidR="003B4C9A" w:rsidRPr="00105D6E">
        <w:rPr>
          <w:rFonts w:ascii="Arial" w:hAnsi="Arial" w:cs="Arial"/>
          <w:sz w:val="24"/>
          <w:szCs w:val="24"/>
        </w:rPr>
        <w:t xml:space="preserve"> and </w:t>
      </w:r>
      <w:r w:rsidR="00FB2BD4" w:rsidRPr="00105D6E">
        <w:rPr>
          <w:rFonts w:ascii="Arial" w:hAnsi="Arial" w:cs="Arial"/>
          <w:sz w:val="24"/>
          <w:szCs w:val="24"/>
        </w:rPr>
        <w:t>introduction of</w:t>
      </w:r>
      <w:r w:rsidR="004F1B1C" w:rsidRPr="00105D6E">
        <w:rPr>
          <w:rFonts w:ascii="Arial" w:hAnsi="Arial" w:cs="Arial"/>
          <w:sz w:val="24"/>
          <w:szCs w:val="24"/>
        </w:rPr>
        <w:t xml:space="preserve"> AI</w:t>
      </w:r>
      <w:r w:rsidR="0078069C" w:rsidRPr="00105D6E">
        <w:rPr>
          <w:rFonts w:ascii="Arial" w:hAnsi="Arial" w:cs="Arial"/>
          <w:sz w:val="24"/>
          <w:szCs w:val="24"/>
        </w:rPr>
        <w:t>.</w:t>
      </w:r>
      <w:r w:rsidR="002432C0" w:rsidRPr="00105D6E">
        <w:rPr>
          <w:rFonts w:ascii="Arial" w:hAnsi="Arial" w:cs="Arial"/>
          <w:sz w:val="24"/>
          <w:szCs w:val="24"/>
        </w:rPr>
        <w:t xml:space="preserve"> Firstly, </w:t>
      </w:r>
      <w:r w:rsidR="00DF5461" w:rsidRPr="00105D6E">
        <w:rPr>
          <w:rFonts w:ascii="Arial" w:hAnsi="Arial" w:cs="Arial"/>
          <w:sz w:val="24"/>
          <w:szCs w:val="24"/>
        </w:rPr>
        <w:t>privacy</w:t>
      </w:r>
      <w:r w:rsidR="004E7B14" w:rsidRPr="00105D6E">
        <w:rPr>
          <w:rFonts w:ascii="Arial" w:hAnsi="Arial" w:cs="Arial"/>
          <w:sz w:val="24"/>
          <w:szCs w:val="24"/>
        </w:rPr>
        <w:t xml:space="preserve"> transparency</w:t>
      </w:r>
      <w:r w:rsidR="00CF4447" w:rsidRPr="00105D6E">
        <w:rPr>
          <w:rFonts w:ascii="Arial" w:hAnsi="Arial" w:cs="Arial"/>
          <w:sz w:val="24"/>
          <w:szCs w:val="24"/>
        </w:rPr>
        <w:t xml:space="preserve"> through </w:t>
      </w:r>
      <w:commentRangeEnd w:id="14"/>
      <w:r w:rsidR="00CC3B20">
        <w:rPr>
          <w:rStyle w:val="CommentReference"/>
        </w:rPr>
        <w:commentReference w:id="14"/>
      </w:r>
      <w:r w:rsidR="00925830" w:rsidRPr="00105D6E">
        <w:rPr>
          <w:rFonts w:ascii="Arial" w:hAnsi="Arial" w:cs="Arial"/>
          <w:sz w:val="24"/>
          <w:szCs w:val="24"/>
        </w:rPr>
        <w:t xml:space="preserve">embracing </w:t>
      </w:r>
      <w:r w:rsidR="00CA0CA5" w:rsidRPr="00105D6E">
        <w:rPr>
          <w:rFonts w:ascii="Arial" w:hAnsi="Arial" w:cs="Arial"/>
          <w:sz w:val="24"/>
          <w:szCs w:val="24"/>
        </w:rPr>
        <w:t>data protection regulation</w:t>
      </w:r>
      <w:r w:rsidR="00A744D0" w:rsidRPr="00105D6E">
        <w:rPr>
          <w:rFonts w:ascii="Arial" w:hAnsi="Arial" w:cs="Arial"/>
          <w:sz w:val="24"/>
          <w:szCs w:val="24"/>
        </w:rPr>
        <w:t xml:space="preserve"> whereby </w:t>
      </w:r>
      <w:r w:rsidR="00547638" w:rsidRPr="00105D6E">
        <w:rPr>
          <w:rFonts w:ascii="Arial" w:hAnsi="Arial" w:cs="Arial"/>
          <w:sz w:val="24"/>
          <w:szCs w:val="24"/>
        </w:rPr>
        <w:t>data storage and process</w:t>
      </w:r>
      <w:r w:rsidR="00670F09" w:rsidRPr="00105D6E">
        <w:rPr>
          <w:rFonts w:ascii="Arial" w:hAnsi="Arial" w:cs="Arial"/>
          <w:sz w:val="24"/>
          <w:szCs w:val="24"/>
        </w:rPr>
        <w:t xml:space="preserve"> were </w:t>
      </w:r>
      <w:r w:rsidR="00B13311" w:rsidRPr="00105D6E">
        <w:rPr>
          <w:rFonts w:ascii="Arial" w:hAnsi="Arial" w:cs="Arial"/>
          <w:sz w:val="24"/>
          <w:szCs w:val="24"/>
        </w:rPr>
        <w:t>managed</w:t>
      </w:r>
      <w:r w:rsidR="0094361D" w:rsidRPr="00105D6E">
        <w:rPr>
          <w:rFonts w:ascii="Arial" w:hAnsi="Arial" w:cs="Arial"/>
          <w:sz w:val="24"/>
          <w:szCs w:val="24"/>
        </w:rPr>
        <w:t xml:space="preserve"> </w:t>
      </w:r>
      <w:r w:rsidR="004D713A" w:rsidRPr="00105D6E">
        <w:rPr>
          <w:rFonts w:ascii="Arial" w:hAnsi="Arial" w:cs="Arial"/>
          <w:sz w:val="24"/>
          <w:szCs w:val="24"/>
        </w:rPr>
        <w:t>and</w:t>
      </w:r>
      <w:r w:rsidR="00C52112" w:rsidRPr="00105D6E">
        <w:rPr>
          <w:rFonts w:ascii="Arial" w:hAnsi="Arial" w:cs="Arial"/>
          <w:sz w:val="24"/>
          <w:szCs w:val="24"/>
        </w:rPr>
        <w:t xml:space="preserve"> Microsoft is committed in protecting the privacy of </w:t>
      </w:r>
      <w:proofErr w:type="gramStart"/>
      <w:r w:rsidR="00C52112" w:rsidRPr="00105D6E">
        <w:rPr>
          <w:rFonts w:ascii="Arial" w:hAnsi="Arial" w:cs="Arial"/>
          <w:sz w:val="24"/>
          <w:szCs w:val="24"/>
        </w:rPr>
        <w:t>customers</w:t>
      </w:r>
      <w:proofErr w:type="gramEnd"/>
      <w:r w:rsidR="00C52112" w:rsidRPr="00105D6E">
        <w:rPr>
          <w:rFonts w:ascii="Arial" w:hAnsi="Arial" w:cs="Arial"/>
          <w:sz w:val="24"/>
          <w:szCs w:val="24"/>
        </w:rPr>
        <w:t xml:space="preserve"> data</w:t>
      </w:r>
      <w:r w:rsidR="0094361D" w:rsidRPr="00105D6E">
        <w:rPr>
          <w:rFonts w:ascii="Arial" w:hAnsi="Arial" w:cs="Arial"/>
          <w:sz w:val="24"/>
          <w:szCs w:val="24"/>
        </w:rPr>
        <w:t xml:space="preserve"> </w:t>
      </w:r>
      <w:r w:rsidR="00713D9D" w:rsidRPr="00105D6E">
        <w:rPr>
          <w:rFonts w:ascii="Arial" w:hAnsi="Arial" w:cs="Arial"/>
          <w:sz w:val="24"/>
          <w:szCs w:val="24"/>
        </w:rPr>
        <w:t>continuously</w:t>
      </w:r>
      <w:r w:rsidR="00C52112" w:rsidRPr="00105D6E">
        <w:rPr>
          <w:rFonts w:ascii="Arial" w:hAnsi="Arial" w:cs="Arial"/>
          <w:sz w:val="24"/>
          <w:szCs w:val="24"/>
        </w:rPr>
        <w:t xml:space="preserve"> and</w:t>
      </w:r>
      <w:r w:rsidR="00713D9D" w:rsidRPr="00105D6E">
        <w:rPr>
          <w:rFonts w:ascii="Arial" w:hAnsi="Arial" w:cs="Arial"/>
          <w:sz w:val="24"/>
          <w:szCs w:val="24"/>
        </w:rPr>
        <w:t xml:space="preserve"> </w:t>
      </w:r>
      <w:r w:rsidR="009F310E" w:rsidRPr="00105D6E">
        <w:rPr>
          <w:rFonts w:ascii="Arial" w:hAnsi="Arial" w:cs="Arial"/>
          <w:sz w:val="24"/>
          <w:szCs w:val="24"/>
        </w:rPr>
        <w:t>creating</w:t>
      </w:r>
      <w:r w:rsidR="00713D9D" w:rsidRPr="00105D6E">
        <w:rPr>
          <w:rFonts w:ascii="Arial" w:hAnsi="Arial" w:cs="Arial"/>
          <w:sz w:val="24"/>
          <w:szCs w:val="24"/>
        </w:rPr>
        <w:t xml:space="preserve"> </w:t>
      </w:r>
      <w:r w:rsidR="00C578C3" w:rsidRPr="00105D6E">
        <w:rPr>
          <w:rFonts w:ascii="Arial" w:hAnsi="Arial" w:cs="Arial"/>
          <w:sz w:val="24"/>
          <w:szCs w:val="24"/>
        </w:rPr>
        <w:t>new privacy law</w:t>
      </w:r>
      <w:r w:rsidR="00713D9D" w:rsidRPr="00105D6E">
        <w:rPr>
          <w:rFonts w:ascii="Arial" w:hAnsi="Arial" w:cs="Arial"/>
          <w:sz w:val="24"/>
          <w:szCs w:val="24"/>
        </w:rPr>
        <w:t>.</w:t>
      </w:r>
      <w:r w:rsidR="00C52112" w:rsidRPr="00105D6E">
        <w:rPr>
          <w:rFonts w:ascii="Arial" w:hAnsi="Arial" w:cs="Arial"/>
          <w:sz w:val="24"/>
          <w:szCs w:val="24"/>
        </w:rPr>
        <w:t xml:space="preserve"> </w:t>
      </w:r>
      <w:r w:rsidR="00713D9D" w:rsidRPr="00105D6E">
        <w:rPr>
          <w:rFonts w:ascii="Arial" w:hAnsi="Arial" w:cs="Arial"/>
          <w:sz w:val="24"/>
          <w:szCs w:val="24"/>
        </w:rPr>
        <w:t>Seco</w:t>
      </w:r>
      <w:r w:rsidR="00FB2BD4" w:rsidRPr="00105D6E">
        <w:rPr>
          <w:rFonts w:ascii="Arial" w:hAnsi="Arial" w:cs="Arial"/>
          <w:sz w:val="24"/>
          <w:szCs w:val="24"/>
        </w:rPr>
        <w:t>ndly</w:t>
      </w:r>
      <w:r w:rsidR="00A10228" w:rsidRPr="00105D6E">
        <w:rPr>
          <w:rFonts w:ascii="Arial" w:hAnsi="Arial" w:cs="Arial"/>
          <w:sz w:val="24"/>
          <w:szCs w:val="24"/>
        </w:rPr>
        <w:t>,</w:t>
      </w:r>
      <w:r w:rsidR="009E0CEC" w:rsidRPr="00105D6E">
        <w:rPr>
          <w:rFonts w:ascii="Arial" w:hAnsi="Arial" w:cs="Arial"/>
          <w:sz w:val="24"/>
          <w:szCs w:val="24"/>
        </w:rPr>
        <w:t xml:space="preserve"> </w:t>
      </w:r>
      <w:r w:rsidR="00C52112" w:rsidRPr="00105D6E">
        <w:rPr>
          <w:rFonts w:ascii="Arial" w:hAnsi="Arial" w:cs="Arial"/>
          <w:sz w:val="24"/>
          <w:szCs w:val="24"/>
        </w:rPr>
        <w:t>input and output signals from servers were</w:t>
      </w:r>
      <w:r w:rsidR="00F02AD9" w:rsidRPr="00105D6E">
        <w:rPr>
          <w:rFonts w:ascii="Arial" w:hAnsi="Arial" w:cs="Arial"/>
          <w:sz w:val="24"/>
          <w:szCs w:val="24"/>
        </w:rPr>
        <w:t xml:space="preserve"> monitored and analyse</w:t>
      </w:r>
      <w:r w:rsidR="00903991" w:rsidRPr="00105D6E">
        <w:rPr>
          <w:rFonts w:ascii="Arial" w:hAnsi="Arial" w:cs="Arial"/>
          <w:sz w:val="24"/>
          <w:szCs w:val="24"/>
        </w:rPr>
        <w:t xml:space="preserve"> for spam and malware to deter cyber</w:t>
      </w:r>
      <w:r w:rsidR="007F511E" w:rsidRPr="00105D6E">
        <w:rPr>
          <w:rFonts w:ascii="Arial" w:hAnsi="Arial" w:cs="Arial"/>
          <w:sz w:val="24"/>
          <w:szCs w:val="24"/>
        </w:rPr>
        <w:t>security threat.</w:t>
      </w:r>
      <w:r w:rsidR="00C52112" w:rsidRPr="00105D6E">
        <w:rPr>
          <w:rFonts w:ascii="Arial" w:hAnsi="Arial" w:cs="Arial"/>
          <w:sz w:val="24"/>
          <w:szCs w:val="24"/>
        </w:rPr>
        <w:t xml:space="preserve"> Microsoft is also collaborating with technology sectors and government to fight increasingly cybersecurity threat. W</w:t>
      </w:r>
      <w:r w:rsidR="00E77DC9" w:rsidRPr="00105D6E">
        <w:rPr>
          <w:rFonts w:ascii="Arial" w:hAnsi="Arial" w:cs="Arial"/>
          <w:sz w:val="24"/>
          <w:szCs w:val="24"/>
        </w:rPr>
        <w:t>ith the introduction of AI</w:t>
      </w:r>
      <w:r w:rsidR="00B2456F" w:rsidRPr="00105D6E">
        <w:rPr>
          <w:rFonts w:ascii="Arial" w:hAnsi="Arial" w:cs="Arial"/>
          <w:sz w:val="24"/>
          <w:szCs w:val="24"/>
        </w:rPr>
        <w:t xml:space="preserve"> such</w:t>
      </w:r>
      <w:r w:rsidR="00C52112" w:rsidRPr="00105D6E">
        <w:rPr>
          <w:rFonts w:ascii="Arial" w:hAnsi="Arial" w:cs="Arial"/>
          <w:sz w:val="24"/>
          <w:szCs w:val="24"/>
        </w:rPr>
        <w:t>, visible approach can be implemented such</w:t>
      </w:r>
      <w:r w:rsidR="00B2456F" w:rsidRPr="00105D6E">
        <w:rPr>
          <w:rFonts w:ascii="Arial" w:hAnsi="Arial" w:cs="Arial"/>
          <w:sz w:val="24"/>
          <w:szCs w:val="24"/>
        </w:rPr>
        <w:t xml:space="preserve"> as facial recogni</w:t>
      </w:r>
      <w:r w:rsidR="001A6C65" w:rsidRPr="00105D6E">
        <w:rPr>
          <w:rFonts w:ascii="Arial" w:hAnsi="Arial" w:cs="Arial"/>
          <w:sz w:val="24"/>
          <w:szCs w:val="24"/>
        </w:rPr>
        <w:t>tion</w:t>
      </w:r>
      <w:r w:rsidR="009F310E" w:rsidRPr="00105D6E">
        <w:rPr>
          <w:rFonts w:ascii="Arial" w:hAnsi="Arial" w:cs="Arial"/>
          <w:sz w:val="24"/>
          <w:szCs w:val="24"/>
        </w:rPr>
        <w:t xml:space="preserve"> and </w:t>
      </w:r>
      <w:r w:rsidR="00C17D4C" w:rsidRPr="00105D6E">
        <w:rPr>
          <w:rFonts w:ascii="Arial" w:hAnsi="Arial" w:cs="Arial"/>
          <w:sz w:val="24"/>
          <w:szCs w:val="24"/>
        </w:rPr>
        <w:t>biometric</w:t>
      </w:r>
      <w:r w:rsidR="009E716E" w:rsidRPr="00105D6E">
        <w:rPr>
          <w:rFonts w:ascii="Arial" w:hAnsi="Arial" w:cs="Arial"/>
          <w:sz w:val="24"/>
          <w:szCs w:val="24"/>
        </w:rPr>
        <w:t xml:space="preserve"> technology</w:t>
      </w:r>
      <w:r w:rsidR="00C52112" w:rsidRPr="00105D6E">
        <w:rPr>
          <w:rFonts w:ascii="Arial" w:hAnsi="Arial" w:cs="Arial"/>
          <w:sz w:val="24"/>
          <w:szCs w:val="24"/>
        </w:rPr>
        <w:t xml:space="preserve">. </w:t>
      </w:r>
      <w:r w:rsidR="003809B4" w:rsidRPr="00105D6E">
        <w:rPr>
          <w:rFonts w:ascii="Arial" w:hAnsi="Arial" w:cs="Arial"/>
          <w:sz w:val="24"/>
          <w:szCs w:val="24"/>
        </w:rPr>
        <w:t>Microsoft believe</w:t>
      </w:r>
      <w:r w:rsidR="00AA2EBA">
        <w:rPr>
          <w:rFonts w:ascii="Arial" w:hAnsi="Arial" w:cs="Arial"/>
          <w:sz w:val="24"/>
          <w:szCs w:val="24"/>
        </w:rPr>
        <w:t>d</w:t>
      </w:r>
      <w:r w:rsidR="00B037FF" w:rsidRPr="00105D6E">
        <w:rPr>
          <w:rFonts w:ascii="Arial" w:hAnsi="Arial" w:cs="Arial"/>
          <w:sz w:val="24"/>
          <w:szCs w:val="24"/>
        </w:rPr>
        <w:t xml:space="preserve"> that the customers interest and privacy</w:t>
      </w:r>
      <w:r w:rsidR="00CB5BF0" w:rsidRPr="00105D6E">
        <w:rPr>
          <w:rFonts w:ascii="Arial" w:hAnsi="Arial" w:cs="Arial"/>
          <w:sz w:val="24"/>
          <w:szCs w:val="24"/>
        </w:rPr>
        <w:t xml:space="preserve"> </w:t>
      </w:r>
      <w:r w:rsidR="003D0FE3" w:rsidRPr="00105D6E">
        <w:rPr>
          <w:rFonts w:ascii="Arial" w:hAnsi="Arial" w:cs="Arial"/>
          <w:sz w:val="24"/>
          <w:szCs w:val="24"/>
        </w:rPr>
        <w:t>will be protect</w:t>
      </w:r>
      <w:r w:rsidR="005524AC" w:rsidRPr="00105D6E">
        <w:rPr>
          <w:rFonts w:ascii="Arial" w:hAnsi="Arial" w:cs="Arial"/>
          <w:sz w:val="24"/>
          <w:szCs w:val="24"/>
        </w:rPr>
        <w:t>ed</w:t>
      </w:r>
      <w:r w:rsidR="000F5F32" w:rsidRPr="00105D6E">
        <w:rPr>
          <w:rFonts w:ascii="Arial" w:hAnsi="Arial" w:cs="Arial"/>
          <w:sz w:val="24"/>
          <w:szCs w:val="24"/>
        </w:rPr>
        <w:t xml:space="preserve"> </w:t>
      </w:r>
      <w:r w:rsidR="00B94978" w:rsidRPr="00105D6E">
        <w:rPr>
          <w:rFonts w:ascii="Arial" w:hAnsi="Arial" w:cs="Arial"/>
          <w:sz w:val="24"/>
          <w:szCs w:val="24"/>
        </w:rPr>
        <w:t>with</w:t>
      </w:r>
      <w:r w:rsidR="004012AF" w:rsidRPr="00105D6E">
        <w:rPr>
          <w:rFonts w:ascii="Arial" w:hAnsi="Arial" w:cs="Arial"/>
          <w:sz w:val="24"/>
          <w:szCs w:val="24"/>
        </w:rPr>
        <w:t xml:space="preserve"> integrity</w:t>
      </w:r>
      <w:r w:rsidR="00C52112" w:rsidRPr="00105D6E">
        <w:rPr>
          <w:rFonts w:ascii="Arial" w:hAnsi="Arial" w:cs="Arial"/>
          <w:sz w:val="24"/>
          <w:szCs w:val="24"/>
        </w:rPr>
        <w:t xml:space="preserve"> and undoubtedly technology and the people can make changes to improves everyday lives.</w:t>
      </w:r>
    </w:p>
    <w:p w14:paraId="11401CB8" w14:textId="639A78E9" w:rsidR="009021C6" w:rsidRPr="00105D6E" w:rsidRDefault="009021C6">
      <w:pPr>
        <w:rPr>
          <w:rFonts w:ascii="Arial" w:hAnsi="Arial" w:cs="Arial"/>
          <w:sz w:val="24"/>
          <w:szCs w:val="24"/>
        </w:rPr>
      </w:pPr>
    </w:p>
    <w:p w14:paraId="381D7A15" w14:textId="5DE13FA2" w:rsidR="009021C6" w:rsidRPr="00105D6E" w:rsidRDefault="009021C6">
      <w:pPr>
        <w:rPr>
          <w:rFonts w:ascii="Arial" w:hAnsi="Arial" w:cs="Arial"/>
          <w:sz w:val="24"/>
          <w:szCs w:val="24"/>
        </w:rPr>
      </w:pPr>
    </w:p>
    <w:p w14:paraId="2764DC4C" w14:textId="636420FB" w:rsidR="009021C6" w:rsidRPr="00105D6E" w:rsidRDefault="009021C6">
      <w:pPr>
        <w:rPr>
          <w:rFonts w:ascii="Arial" w:hAnsi="Arial" w:cs="Arial"/>
          <w:sz w:val="24"/>
          <w:szCs w:val="24"/>
        </w:rPr>
      </w:pPr>
    </w:p>
    <w:p w14:paraId="13522111" w14:textId="50CB4185" w:rsidR="009021C6" w:rsidRPr="00105D6E" w:rsidRDefault="009021C6">
      <w:pPr>
        <w:rPr>
          <w:rFonts w:ascii="Arial" w:hAnsi="Arial" w:cs="Arial"/>
          <w:sz w:val="24"/>
          <w:szCs w:val="24"/>
        </w:rPr>
      </w:pPr>
    </w:p>
    <w:p w14:paraId="209D7BF0" w14:textId="54A859E3" w:rsidR="009021C6" w:rsidRPr="00105D6E" w:rsidRDefault="009021C6">
      <w:pPr>
        <w:rPr>
          <w:rFonts w:ascii="Arial" w:hAnsi="Arial" w:cs="Arial"/>
          <w:sz w:val="24"/>
          <w:szCs w:val="24"/>
        </w:rPr>
      </w:pPr>
    </w:p>
    <w:p w14:paraId="598D400A" w14:textId="77777777" w:rsidR="009021C6" w:rsidRPr="00105D6E" w:rsidRDefault="009021C6">
      <w:pPr>
        <w:rPr>
          <w:rFonts w:ascii="Arial" w:hAnsi="Arial" w:cs="Arial"/>
          <w:sz w:val="24"/>
          <w:szCs w:val="24"/>
        </w:rPr>
      </w:pPr>
    </w:p>
    <w:p w14:paraId="0D9B2F6A" w14:textId="1576BE91" w:rsidR="004012AF" w:rsidRPr="00105D6E" w:rsidRDefault="004012AF">
      <w:pPr>
        <w:rPr>
          <w:rFonts w:ascii="Arial" w:hAnsi="Arial" w:cs="Arial"/>
          <w:sz w:val="24"/>
          <w:szCs w:val="24"/>
        </w:rPr>
      </w:pPr>
    </w:p>
    <w:p w14:paraId="077977FA" w14:textId="527F089C" w:rsidR="004012AF" w:rsidRPr="00637164" w:rsidRDefault="00A32AA2">
      <w:pPr>
        <w:rPr>
          <w:rFonts w:ascii="Arial" w:hAnsi="Arial" w:cs="Arial"/>
          <w:b/>
          <w:bCs/>
          <w:sz w:val="24"/>
          <w:szCs w:val="24"/>
          <w:u w:val="single"/>
        </w:rPr>
      </w:pPr>
      <w:r w:rsidRPr="00637164">
        <w:rPr>
          <w:rFonts w:ascii="Arial" w:hAnsi="Arial" w:cs="Arial"/>
          <w:b/>
          <w:bCs/>
          <w:sz w:val="24"/>
          <w:szCs w:val="24"/>
          <w:u w:val="single"/>
        </w:rPr>
        <w:t>Environmental and Social Responsibility</w:t>
      </w:r>
    </w:p>
    <w:p w14:paraId="6E7A3D08" w14:textId="62845F7B" w:rsidR="00AD35A6" w:rsidRPr="00105D6E" w:rsidRDefault="00AD35A6">
      <w:pPr>
        <w:rPr>
          <w:rFonts w:ascii="Arial" w:hAnsi="Arial" w:cs="Arial"/>
          <w:sz w:val="24"/>
          <w:szCs w:val="24"/>
          <w:u w:val="single"/>
        </w:rPr>
      </w:pPr>
    </w:p>
    <w:p w14:paraId="0B4FCA07" w14:textId="0DDD135A" w:rsidR="00AD35A6" w:rsidRPr="00105D6E" w:rsidRDefault="00AD35A6">
      <w:pPr>
        <w:rPr>
          <w:rFonts w:ascii="Arial" w:hAnsi="Arial" w:cs="Arial"/>
          <w:sz w:val="24"/>
          <w:szCs w:val="24"/>
        </w:rPr>
      </w:pPr>
      <w:r w:rsidRPr="00105D6E">
        <w:rPr>
          <w:rFonts w:ascii="Arial" w:hAnsi="Arial" w:cs="Arial"/>
          <w:sz w:val="24"/>
          <w:szCs w:val="24"/>
        </w:rPr>
        <w:t>Microsoft pla</w:t>
      </w:r>
      <w:r w:rsidR="005F4912" w:rsidRPr="00105D6E">
        <w:rPr>
          <w:rFonts w:ascii="Arial" w:hAnsi="Arial" w:cs="Arial"/>
          <w:sz w:val="24"/>
          <w:szCs w:val="24"/>
        </w:rPr>
        <w:t>ys an important role in keeping</w:t>
      </w:r>
      <w:r w:rsidR="00AE5228" w:rsidRPr="00105D6E">
        <w:rPr>
          <w:rFonts w:ascii="Arial" w:hAnsi="Arial" w:cs="Arial"/>
          <w:sz w:val="24"/>
          <w:szCs w:val="24"/>
        </w:rPr>
        <w:t xml:space="preserve"> the environment </w:t>
      </w:r>
      <w:r w:rsidR="002F5667" w:rsidRPr="00105D6E">
        <w:rPr>
          <w:rFonts w:ascii="Arial" w:hAnsi="Arial" w:cs="Arial"/>
          <w:sz w:val="24"/>
          <w:szCs w:val="24"/>
        </w:rPr>
        <w:t>sustainable</w:t>
      </w:r>
      <w:r w:rsidR="00000790" w:rsidRPr="00105D6E">
        <w:rPr>
          <w:rFonts w:ascii="Arial" w:hAnsi="Arial" w:cs="Arial"/>
          <w:sz w:val="24"/>
          <w:szCs w:val="24"/>
        </w:rPr>
        <w:t xml:space="preserve"> and</w:t>
      </w:r>
      <w:r w:rsidR="00081184" w:rsidRPr="00105D6E">
        <w:rPr>
          <w:rFonts w:ascii="Arial" w:hAnsi="Arial" w:cs="Arial"/>
          <w:sz w:val="24"/>
          <w:szCs w:val="24"/>
        </w:rPr>
        <w:t xml:space="preserve"> </w:t>
      </w:r>
      <w:r w:rsidR="00746DBD" w:rsidRPr="00105D6E">
        <w:rPr>
          <w:rFonts w:ascii="Arial" w:hAnsi="Arial" w:cs="Arial"/>
          <w:sz w:val="24"/>
          <w:szCs w:val="24"/>
        </w:rPr>
        <w:t>socially</w:t>
      </w:r>
      <w:r w:rsidR="00081184" w:rsidRPr="00105D6E">
        <w:rPr>
          <w:rFonts w:ascii="Arial" w:hAnsi="Arial" w:cs="Arial"/>
          <w:sz w:val="24"/>
          <w:szCs w:val="24"/>
        </w:rPr>
        <w:t xml:space="preserve"> responsible</w:t>
      </w:r>
      <w:r w:rsidR="002F5667" w:rsidRPr="00105D6E">
        <w:rPr>
          <w:rFonts w:ascii="Arial" w:hAnsi="Arial" w:cs="Arial"/>
          <w:sz w:val="24"/>
          <w:szCs w:val="24"/>
        </w:rPr>
        <w:t>. It is vital for future</w:t>
      </w:r>
      <w:r w:rsidR="00BB64C1" w:rsidRPr="00105D6E">
        <w:rPr>
          <w:rFonts w:ascii="Arial" w:hAnsi="Arial" w:cs="Arial"/>
          <w:sz w:val="24"/>
          <w:szCs w:val="24"/>
        </w:rPr>
        <w:t xml:space="preserve"> as</w:t>
      </w:r>
      <w:r w:rsidR="007F1016" w:rsidRPr="00105D6E">
        <w:rPr>
          <w:rFonts w:ascii="Arial" w:hAnsi="Arial" w:cs="Arial"/>
          <w:sz w:val="24"/>
          <w:szCs w:val="24"/>
        </w:rPr>
        <w:t xml:space="preserve"> everyone can benefit</w:t>
      </w:r>
      <w:r w:rsidR="00AA2EBA">
        <w:rPr>
          <w:rFonts w:ascii="Arial" w:hAnsi="Arial" w:cs="Arial"/>
          <w:sz w:val="24"/>
          <w:szCs w:val="24"/>
        </w:rPr>
        <w:t>s</w:t>
      </w:r>
      <w:r w:rsidR="00E438AE" w:rsidRPr="00105D6E">
        <w:rPr>
          <w:rFonts w:ascii="Arial" w:hAnsi="Arial" w:cs="Arial"/>
          <w:sz w:val="24"/>
          <w:szCs w:val="24"/>
        </w:rPr>
        <w:t xml:space="preserve"> and utilised</w:t>
      </w:r>
      <w:r w:rsidR="007F1016" w:rsidRPr="00105D6E">
        <w:rPr>
          <w:rFonts w:ascii="Arial" w:hAnsi="Arial" w:cs="Arial"/>
          <w:sz w:val="24"/>
          <w:szCs w:val="24"/>
        </w:rPr>
        <w:t xml:space="preserve"> from the technology</w:t>
      </w:r>
      <w:r w:rsidR="00E438AE" w:rsidRPr="00105D6E">
        <w:rPr>
          <w:rFonts w:ascii="Arial" w:hAnsi="Arial" w:cs="Arial"/>
          <w:sz w:val="24"/>
          <w:szCs w:val="24"/>
        </w:rPr>
        <w:t xml:space="preserve"> that was</w:t>
      </w:r>
      <w:r w:rsidR="007F1016" w:rsidRPr="00105D6E">
        <w:rPr>
          <w:rFonts w:ascii="Arial" w:hAnsi="Arial" w:cs="Arial"/>
          <w:sz w:val="24"/>
          <w:szCs w:val="24"/>
        </w:rPr>
        <w:t xml:space="preserve"> </w:t>
      </w:r>
      <w:r w:rsidR="00AA3D02" w:rsidRPr="00105D6E">
        <w:rPr>
          <w:rFonts w:ascii="Arial" w:hAnsi="Arial" w:cs="Arial"/>
          <w:sz w:val="24"/>
          <w:szCs w:val="24"/>
        </w:rPr>
        <w:t>created.</w:t>
      </w:r>
      <w:r w:rsidR="002F5667" w:rsidRPr="00105D6E">
        <w:rPr>
          <w:rFonts w:ascii="Arial" w:hAnsi="Arial" w:cs="Arial"/>
          <w:sz w:val="24"/>
          <w:szCs w:val="24"/>
        </w:rPr>
        <w:t xml:space="preserve"> </w:t>
      </w:r>
    </w:p>
    <w:p w14:paraId="1DBE0513" w14:textId="29E79E16" w:rsidR="00765956" w:rsidRDefault="005A1611">
      <w:pPr>
        <w:rPr>
          <w:rFonts w:ascii="Arial" w:hAnsi="Arial" w:cs="Arial"/>
          <w:sz w:val="24"/>
          <w:szCs w:val="24"/>
        </w:rPr>
      </w:pPr>
      <w:commentRangeStart w:id="15"/>
      <w:r w:rsidRPr="00105D6E">
        <w:rPr>
          <w:rFonts w:ascii="Arial" w:hAnsi="Arial" w:cs="Arial"/>
          <w:sz w:val="24"/>
          <w:szCs w:val="24"/>
        </w:rPr>
        <w:t>They have move towards carbon free</w:t>
      </w:r>
      <w:r w:rsidR="00BE063C" w:rsidRPr="00105D6E">
        <w:rPr>
          <w:rFonts w:ascii="Arial" w:hAnsi="Arial" w:cs="Arial"/>
          <w:sz w:val="24"/>
          <w:szCs w:val="24"/>
        </w:rPr>
        <w:t xml:space="preserve"> by reducing carbon emission</w:t>
      </w:r>
      <w:r w:rsidR="008909E2" w:rsidRPr="00105D6E">
        <w:rPr>
          <w:rFonts w:ascii="Arial" w:hAnsi="Arial" w:cs="Arial"/>
          <w:sz w:val="24"/>
          <w:szCs w:val="24"/>
        </w:rPr>
        <w:t xml:space="preserve"> and </w:t>
      </w:r>
      <w:r w:rsidR="00135650" w:rsidRPr="00105D6E">
        <w:rPr>
          <w:rFonts w:ascii="Arial" w:hAnsi="Arial" w:cs="Arial"/>
          <w:sz w:val="24"/>
          <w:szCs w:val="24"/>
        </w:rPr>
        <w:t>committed in sustaining their data centre</w:t>
      </w:r>
      <w:r w:rsidR="00A614FD" w:rsidRPr="00105D6E">
        <w:rPr>
          <w:rFonts w:ascii="Arial" w:hAnsi="Arial" w:cs="Arial"/>
          <w:sz w:val="24"/>
          <w:szCs w:val="24"/>
        </w:rPr>
        <w:t xml:space="preserve"> </w:t>
      </w:r>
      <w:r w:rsidR="00835ABE" w:rsidRPr="00105D6E">
        <w:rPr>
          <w:rFonts w:ascii="Arial" w:hAnsi="Arial" w:cs="Arial"/>
          <w:sz w:val="24"/>
          <w:szCs w:val="24"/>
        </w:rPr>
        <w:t xml:space="preserve">through </w:t>
      </w:r>
      <w:r w:rsidR="00870585" w:rsidRPr="00105D6E">
        <w:rPr>
          <w:rFonts w:ascii="Arial" w:hAnsi="Arial" w:cs="Arial"/>
          <w:sz w:val="24"/>
          <w:szCs w:val="24"/>
        </w:rPr>
        <w:t xml:space="preserve">100% </w:t>
      </w:r>
      <w:r w:rsidR="00835ABE" w:rsidRPr="00105D6E">
        <w:rPr>
          <w:rFonts w:ascii="Arial" w:hAnsi="Arial" w:cs="Arial"/>
          <w:sz w:val="24"/>
          <w:szCs w:val="24"/>
        </w:rPr>
        <w:t>rene</w:t>
      </w:r>
      <w:r w:rsidR="009D4656" w:rsidRPr="00105D6E">
        <w:rPr>
          <w:rFonts w:ascii="Arial" w:hAnsi="Arial" w:cs="Arial"/>
          <w:sz w:val="24"/>
          <w:szCs w:val="24"/>
        </w:rPr>
        <w:t xml:space="preserve">wable energy targeting </w:t>
      </w:r>
      <w:r w:rsidR="006C131A" w:rsidRPr="00105D6E">
        <w:rPr>
          <w:rFonts w:ascii="Arial" w:hAnsi="Arial" w:cs="Arial"/>
          <w:sz w:val="24"/>
          <w:szCs w:val="24"/>
        </w:rPr>
        <w:t xml:space="preserve">nil waste </w:t>
      </w:r>
      <w:r w:rsidR="002806C3" w:rsidRPr="00105D6E">
        <w:rPr>
          <w:rFonts w:ascii="Arial" w:hAnsi="Arial" w:cs="Arial"/>
          <w:sz w:val="24"/>
          <w:szCs w:val="24"/>
        </w:rPr>
        <w:t xml:space="preserve">operation. </w:t>
      </w:r>
      <w:commentRangeEnd w:id="15"/>
      <w:r w:rsidR="00CC3B20">
        <w:rPr>
          <w:rStyle w:val="CommentReference"/>
        </w:rPr>
        <w:commentReference w:id="15"/>
      </w:r>
      <w:r w:rsidR="002806C3" w:rsidRPr="00105D6E">
        <w:rPr>
          <w:rFonts w:ascii="Arial" w:hAnsi="Arial" w:cs="Arial"/>
          <w:sz w:val="24"/>
          <w:szCs w:val="24"/>
        </w:rPr>
        <w:t>They</w:t>
      </w:r>
      <w:r w:rsidR="00E52C9F" w:rsidRPr="00105D6E">
        <w:rPr>
          <w:rFonts w:ascii="Arial" w:hAnsi="Arial" w:cs="Arial"/>
          <w:sz w:val="24"/>
          <w:szCs w:val="24"/>
        </w:rPr>
        <w:t xml:space="preserve"> have taken steps by </w:t>
      </w:r>
      <w:r w:rsidR="00BE57A8" w:rsidRPr="00105D6E">
        <w:rPr>
          <w:rFonts w:ascii="Arial" w:hAnsi="Arial" w:cs="Arial"/>
          <w:sz w:val="24"/>
          <w:szCs w:val="24"/>
        </w:rPr>
        <w:t>training</w:t>
      </w:r>
      <w:r w:rsidR="00451970" w:rsidRPr="00105D6E">
        <w:rPr>
          <w:rFonts w:ascii="Arial" w:hAnsi="Arial" w:cs="Arial"/>
          <w:sz w:val="24"/>
          <w:szCs w:val="24"/>
        </w:rPr>
        <w:t xml:space="preserve"> young</w:t>
      </w:r>
      <w:r w:rsidR="00BE57A8" w:rsidRPr="00105D6E">
        <w:rPr>
          <w:rFonts w:ascii="Arial" w:hAnsi="Arial" w:cs="Arial"/>
          <w:sz w:val="24"/>
          <w:szCs w:val="24"/>
        </w:rPr>
        <w:t xml:space="preserve"> people</w:t>
      </w:r>
      <w:r w:rsidR="005E0177" w:rsidRPr="00105D6E">
        <w:rPr>
          <w:rFonts w:ascii="Arial" w:hAnsi="Arial" w:cs="Arial"/>
          <w:sz w:val="24"/>
          <w:szCs w:val="24"/>
        </w:rPr>
        <w:t xml:space="preserve"> in </w:t>
      </w:r>
      <w:r w:rsidR="00955340" w:rsidRPr="00105D6E">
        <w:rPr>
          <w:rFonts w:ascii="Arial" w:hAnsi="Arial" w:cs="Arial"/>
          <w:sz w:val="24"/>
          <w:szCs w:val="24"/>
        </w:rPr>
        <w:t xml:space="preserve">high </w:t>
      </w:r>
      <w:r w:rsidR="005E0177" w:rsidRPr="00105D6E">
        <w:rPr>
          <w:rFonts w:ascii="Arial" w:hAnsi="Arial" w:cs="Arial"/>
          <w:sz w:val="24"/>
          <w:szCs w:val="24"/>
        </w:rPr>
        <w:t>school</w:t>
      </w:r>
      <w:r w:rsidR="00B73E0A" w:rsidRPr="00105D6E">
        <w:rPr>
          <w:rFonts w:ascii="Arial" w:hAnsi="Arial" w:cs="Arial"/>
          <w:sz w:val="24"/>
          <w:szCs w:val="24"/>
        </w:rPr>
        <w:t>s</w:t>
      </w:r>
      <w:r w:rsidR="004C584B" w:rsidRPr="00105D6E">
        <w:rPr>
          <w:rFonts w:ascii="Arial" w:hAnsi="Arial" w:cs="Arial"/>
          <w:sz w:val="24"/>
          <w:szCs w:val="24"/>
        </w:rPr>
        <w:t xml:space="preserve"> to team up with </w:t>
      </w:r>
      <w:r w:rsidR="00881C81" w:rsidRPr="00105D6E">
        <w:rPr>
          <w:rFonts w:ascii="Arial" w:hAnsi="Arial" w:cs="Arial"/>
          <w:sz w:val="24"/>
          <w:szCs w:val="24"/>
        </w:rPr>
        <w:t xml:space="preserve">Microsoft </w:t>
      </w:r>
      <w:r w:rsidR="00B73E0A" w:rsidRPr="00105D6E">
        <w:rPr>
          <w:rFonts w:ascii="Arial" w:hAnsi="Arial" w:cs="Arial"/>
          <w:sz w:val="24"/>
          <w:szCs w:val="24"/>
        </w:rPr>
        <w:t>volunteers</w:t>
      </w:r>
      <w:r w:rsidR="00AA2EBA">
        <w:rPr>
          <w:rFonts w:ascii="Arial" w:hAnsi="Arial" w:cs="Arial"/>
          <w:sz w:val="24"/>
          <w:szCs w:val="24"/>
        </w:rPr>
        <w:t xml:space="preserve"> </w:t>
      </w:r>
      <w:r w:rsidR="00A7256F" w:rsidRPr="00105D6E">
        <w:rPr>
          <w:rFonts w:ascii="Arial" w:hAnsi="Arial" w:cs="Arial"/>
          <w:sz w:val="24"/>
          <w:szCs w:val="24"/>
        </w:rPr>
        <w:t>to teach computer science</w:t>
      </w:r>
      <w:r w:rsidR="00CB0D53" w:rsidRPr="00105D6E">
        <w:rPr>
          <w:rFonts w:ascii="Arial" w:hAnsi="Arial" w:cs="Arial"/>
          <w:sz w:val="24"/>
          <w:szCs w:val="24"/>
        </w:rPr>
        <w:t>.</w:t>
      </w:r>
      <w:r w:rsidR="001711C9" w:rsidRPr="00105D6E">
        <w:rPr>
          <w:rFonts w:ascii="Arial" w:hAnsi="Arial" w:cs="Arial"/>
          <w:sz w:val="24"/>
          <w:szCs w:val="24"/>
        </w:rPr>
        <w:t xml:space="preserve"> </w:t>
      </w:r>
      <w:r w:rsidR="00973E2D" w:rsidRPr="00105D6E">
        <w:rPr>
          <w:rFonts w:ascii="Arial" w:hAnsi="Arial" w:cs="Arial"/>
          <w:sz w:val="24"/>
          <w:szCs w:val="24"/>
        </w:rPr>
        <w:t xml:space="preserve">Microsoft is </w:t>
      </w:r>
      <w:r w:rsidR="00632766" w:rsidRPr="00105D6E">
        <w:rPr>
          <w:rFonts w:ascii="Arial" w:hAnsi="Arial" w:cs="Arial"/>
          <w:sz w:val="24"/>
          <w:szCs w:val="24"/>
        </w:rPr>
        <w:t>working</w:t>
      </w:r>
      <w:r w:rsidR="00973E2D" w:rsidRPr="00105D6E">
        <w:rPr>
          <w:rFonts w:ascii="Arial" w:hAnsi="Arial" w:cs="Arial"/>
          <w:sz w:val="24"/>
          <w:szCs w:val="24"/>
        </w:rPr>
        <w:t xml:space="preserve"> </w:t>
      </w:r>
      <w:r w:rsidR="007D4813" w:rsidRPr="00105D6E">
        <w:rPr>
          <w:rFonts w:ascii="Arial" w:hAnsi="Arial" w:cs="Arial"/>
          <w:sz w:val="24"/>
          <w:szCs w:val="24"/>
        </w:rPr>
        <w:t xml:space="preserve">to </w:t>
      </w:r>
      <w:r w:rsidR="00973E2D" w:rsidRPr="00105D6E">
        <w:rPr>
          <w:rFonts w:ascii="Arial" w:hAnsi="Arial" w:cs="Arial"/>
          <w:sz w:val="24"/>
          <w:szCs w:val="24"/>
        </w:rPr>
        <w:t xml:space="preserve">make </w:t>
      </w:r>
      <w:r w:rsidR="00711E9E" w:rsidRPr="00105D6E">
        <w:rPr>
          <w:rFonts w:ascii="Arial" w:hAnsi="Arial" w:cs="Arial"/>
          <w:sz w:val="24"/>
          <w:szCs w:val="24"/>
        </w:rPr>
        <w:t>broadband</w:t>
      </w:r>
      <w:r w:rsidR="00090844" w:rsidRPr="00105D6E">
        <w:rPr>
          <w:rFonts w:ascii="Arial" w:hAnsi="Arial" w:cs="Arial"/>
          <w:sz w:val="24"/>
          <w:szCs w:val="24"/>
        </w:rPr>
        <w:t xml:space="preserve"> possible to all parts</w:t>
      </w:r>
      <w:r w:rsidR="00AB541B" w:rsidRPr="00105D6E">
        <w:rPr>
          <w:rFonts w:ascii="Arial" w:hAnsi="Arial" w:cs="Arial"/>
          <w:sz w:val="24"/>
          <w:szCs w:val="24"/>
        </w:rPr>
        <w:t xml:space="preserve"> of the region</w:t>
      </w:r>
      <w:r w:rsidR="00573834" w:rsidRPr="00105D6E">
        <w:rPr>
          <w:rFonts w:ascii="Arial" w:hAnsi="Arial" w:cs="Arial"/>
          <w:sz w:val="24"/>
          <w:szCs w:val="24"/>
        </w:rPr>
        <w:t xml:space="preserve"> and </w:t>
      </w:r>
      <w:r w:rsidR="000B6105" w:rsidRPr="00105D6E">
        <w:rPr>
          <w:rFonts w:ascii="Arial" w:hAnsi="Arial" w:cs="Arial"/>
          <w:sz w:val="24"/>
          <w:szCs w:val="24"/>
        </w:rPr>
        <w:t>support non-profit organization</w:t>
      </w:r>
      <w:r w:rsidR="00322ECB" w:rsidRPr="00105D6E">
        <w:rPr>
          <w:rFonts w:ascii="Arial" w:hAnsi="Arial" w:cs="Arial"/>
          <w:sz w:val="24"/>
          <w:szCs w:val="24"/>
        </w:rPr>
        <w:t xml:space="preserve"> by </w:t>
      </w:r>
      <w:r w:rsidR="001A7B5B" w:rsidRPr="00105D6E">
        <w:rPr>
          <w:rFonts w:ascii="Arial" w:hAnsi="Arial" w:cs="Arial"/>
          <w:sz w:val="24"/>
          <w:szCs w:val="24"/>
        </w:rPr>
        <w:t>donating free and discounted software</w:t>
      </w:r>
      <w:r w:rsidR="00855C17" w:rsidRPr="00105D6E">
        <w:rPr>
          <w:rFonts w:ascii="Arial" w:hAnsi="Arial" w:cs="Arial"/>
          <w:sz w:val="24"/>
          <w:szCs w:val="24"/>
        </w:rPr>
        <w:t xml:space="preserve"> and services.</w:t>
      </w:r>
    </w:p>
    <w:p w14:paraId="5B4EFC4B" w14:textId="0031B6A5" w:rsidR="00637164" w:rsidRDefault="00637164">
      <w:pPr>
        <w:rPr>
          <w:rFonts w:ascii="Arial" w:hAnsi="Arial" w:cs="Arial"/>
          <w:sz w:val="24"/>
          <w:szCs w:val="24"/>
        </w:rPr>
      </w:pPr>
    </w:p>
    <w:p w14:paraId="0E3892EA" w14:textId="2B68CC9D" w:rsidR="00637164" w:rsidRDefault="00637164">
      <w:pPr>
        <w:rPr>
          <w:rFonts w:ascii="Arial" w:hAnsi="Arial" w:cs="Arial"/>
          <w:sz w:val="24"/>
          <w:szCs w:val="24"/>
        </w:rPr>
      </w:pPr>
    </w:p>
    <w:p w14:paraId="6E7E6E51" w14:textId="55600869" w:rsidR="00637164" w:rsidRDefault="00637164">
      <w:pPr>
        <w:rPr>
          <w:rFonts w:ascii="Arial" w:hAnsi="Arial" w:cs="Arial"/>
          <w:sz w:val="24"/>
          <w:szCs w:val="24"/>
        </w:rPr>
      </w:pPr>
    </w:p>
    <w:p w14:paraId="602F9A74" w14:textId="1D454D14" w:rsidR="00637164" w:rsidRDefault="00637164">
      <w:pPr>
        <w:rPr>
          <w:rFonts w:ascii="Arial" w:hAnsi="Arial" w:cs="Arial"/>
          <w:sz w:val="24"/>
          <w:szCs w:val="24"/>
        </w:rPr>
      </w:pPr>
    </w:p>
    <w:p w14:paraId="06AAB230" w14:textId="5D829E92" w:rsidR="00637164" w:rsidRDefault="00637164">
      <w:pPr>
        <w:rPr>
          <w:rFonts w:ascii="Arial" w:hAnsi="Arial" w:cs="Arial"/>
          <w:sz w:val="24"/>
          <w:szCs w:val="24"/>
        </w:rPr>
      </w:pPr>
    </w:p>
    <w:p w14:paraId="770A3DA6" w14:textId="77777777" w:rsidR="00637164" w:rsidRDefault="00637164">
      <w:pPr>
        <w:rPr>
          <w:rFonts w:ascii="Arial" w:hAnsi="Arial" w:cs="Arial"/>
          <w:sz w:val="24"/>
          <w:szCs w:val="24"/>
        </w:rPr>
      </w:pPr>
    </w:p>
    <w:p w14:paraId="5788D787" w14:textId="77777777" w:rsidR="00637164" w:rsidRPr="00105D6E" w:rsidRDefault="00637164">
      <w:pPr>
        <w:rPr>
          <w:rFonts w:ascii="Arial" w:hAnsi="Arial" w:cs="Arial"/>
          <w:sz w:val="24"/>
          <w:szCs w:val="24"/>
        </w:rPr>
      </w:pPr>
    </w:p>
    <w:p w14:paraId="69DC0E32" w14:textId="7553C1CA" w:rsidR="002E6A3F" w:rsidRDefault="002E6A3F">
      <w:pPr>
        <w:rPr>
          <w:rFonts w:ascii="Arial" w:hAnsi="Arial" w:cs="Arial"/>
          <w:sz w:val="24"/>
          <w:szCs w:val="24"/>
          <w:u w:val="single"/>
        </w:rPr>
      </w:pPr>
    </w:p>
    <w:p w14:paraId="293E4AAF" w14:textId="55C3EF6B" w:rsidR="00D53D25" w:rsidRDefault="00D53D25">
      <w:pPr>
        <w:rPr>
          <w:rFonts w:ascii="Arial" w:hAnsi="Arial" w:cs="Arial"/>
          <w:sz w:val="24"/>
          <w:szCs w:val="24"/>
          <w:u w:val="single"/>
        </w:rPr>
      </w:pPr>
    </w:p>
    <w:p w14:paraId="58C4BF86" w14:textId="0EF467DA" w:rsidR="00D53D25" w:rsidRDefault="00D53D25">
      <w:pPr>
        <w:rPr>
          <w:rFonts w:ascii="Arial" w:hAnsi="Arial" w:cs="Arial"/>
          <w:sz w:val="24"/>
          <w:szCs w:val="24"/>
          <w:u w:val="single"/>
        </w:rPr>
      </w:pPr>
    </w:p>
    <w:p w14:paraId="5140C673" w14:textId="77777777" w:rsidR="00D53D25" w:rsidRDefault="00D53D25">
      <w:pPr>
        <w:rPr>
          <w:rFonts w:ascii="Arial" w:hAnsi="Arial" w:cs="Arial"/>
          <w:sz w:val="24"/>
          <w:szCs w:val="24"/>
          <w:u w:val="single"/>
        </w:rPr>
      </w:pPr>
    </w:p>
    <w:p w14:paraId="3DD2CAB5" w14:textId="5AB767BB" w:rsidR="008F1613" w:rsidRDefault="008F1613">
      <w:pPr>
        <w:rPr>
          <w:rFonts w:ascii="Arial" w:hAnsi="Arial" w:cs="Arial"/>
          <w:sz w:val="24"/>
          <w:szCs w:val="24"/>
          <w:u w:val="single"/>
        </w:rPr>
      </w:pPr>
    </w:p>
    <w:p w14:paraId="491352F1" w14:textId="0561B182" w:rsidR="008F1613" w:rsidRDefault="008F1613">
      <w:pPr>
        <w:rPr>
          <w:rFonts w:ascii="Arial" w:hAnsi="Arial" w:cs="Arial"/>
          <w:sz w:val="24"/>
          <w:szCs w:val="24"/>
          <w:u w:val="single"/>
        </w:rPr>
      </w:pPr>
    </w:p>
    <w:p w14:paraId="0FE3866C" w14:textId="77777777" w:rsidR="008F1613" w:rsidRPr="00105D6E" w:rsidRDefault="008F1613">
      <w:pPr>
        <w:rPr>
          <w:rFonts w:ascii="Arial" w:hAnsi="Arial" w:cs="Arial"/>
          <w:sz w:val="24"/>
          <w:szCs w:val="24"/>
          <w:u w:val="single"/>
        </w:rPr>
      </w:pPr>
    </w:p>
    <w:p w14:paraId="68F4A2D9" w14:textId="0694C458" w:rsidR="00876060" w:rsidRPr="00105D6E" w:rsidRDefault="002862E5">
      <w:pPr>
        <w:rPr>
          <w:rFonts w:ascii="Arial" w:hAnsi="Arial" w:cs="Arial"/>
          <w:sz w:val="24"/>
          <w:szCs w:val="24"/>
        </w:rPr>
      </w:pPr>
      <w:r>
        <w:rPr>
          <w:rFonts w:ascii="Arial" w:hAnsi="Arial" w:cs="Arial"/>
          <w:b/>
          <w:bCs/>
          <w:sz w:val="24"/>
          <w:szCs w:val="24"/>
        </w:rPr>
        <w:t>D</w:t>
      </w:r>
      <w:r w:rsidR="00322B43" w:rsidRPr="003F0429">
        <w:rPr>
          <w:rFonts w:ascii="Arial" w:hAnsi="Arial" w:cs="Arial"/>
          <w:b/>
          <w:bCs/>
          <w:sz w:val="24"/>
          <w:szCs w:val="24"/>
        </w:rPr>
        <w:t>)</w:t>
      </w:r>
      <w:r w:rsidR="00637164">
        <w:rPr>
          <w:rFonts w:ascii="Arial" w:hAnsi="Arial" w:cs="Arial"/>
          <w:sz w:val="24"/>
          <w:szCs w:val="24"/>
        </w:rPr>
        <w:t xml:space="preserve"> </w:t>
      </w:r>
      <w:r w:rsidR="003E0A00" w:rsidRPr="00105D6E">
        <w:rPr>
          <w:rFonts w:ascii="Arial" w:hAnsi="Arial" w:cs="Arial"/>
          <w:sz w:val="24"/>
          <w:szCs w:val="24"/>
        </w:rPr>
        <w:t>The</w:t>
      </w:r>
      <w:r w:rsidR="00706339" w:rsidRPr="00105D6E">
        <w:rPr>
          <w:rFonts w:ascii="Arial" w:hAnsi="Arial" w:cs="Arial"/>
          <w:sz w:val="24"/>
          <w:szCs w:val="24"/>
        </w:rPr>
        <w:t xml:space="preserve"> four stages of data visualisation</w:t>
      </w:r>
      <w:r w:rsidR="00EC317F" w:rsidRPr="00105D6E">
        <w:rPr>
          <w:rFonts w:ascii="Arial" w:hAnsi="Arial" w:cs="Arial"/>
          <w:sz w:val="24"/>
          <w:szCs w:val="24"/>
        </w:rPr>
        <w:t xml:space="preserve"> process </w:t>
      </w:r>
      <w:r w:rsidR="00D304BB" w:rsidRPr="00105D6E">
        <w:rPr>
          <w:rFonts w:ascii="Arial" w:hAnsi="Arial" w:cs="Arial"/>
          <w:sz w:val="24"/>
          <w:szCs w:val="24"/>
        </w:rPr>
        <w:t>are.</w:t>
      </w:r>
    </w:p>
    <w:p w14:paraId="2A7A5D8B" w14:textId="0CE2BF6C" w:rsidR="00EC317F" w:rsidRPr="00105D6E" w:rsidRDefault="00EC317F">
      <w:pPr>
        <w:rPr>
          <w:rFonts w:ascii="Arial" w:hAnsi="Arial" w:cs="Arial"/>
          <w:sz w:val="24"/>
          <w:szCs w:val="24"/>
        </w:rPr>
      </w:pPr>
    </w:p>
    <w:p w14:paraId="71D646AE" w14:textId="2A0CC67C" w:rsidR="00EC317F" w:rsidRPr="00114B40" w:rsidRDefault="00ED436A" w:rsidP="00EC317F">
      <w:pPr>
        <w:pStyle w:val="ListParagraph"/>
        <w:numPr>
          <w:ilvl w:val="0"/>
          <w:numId w:val="3"/>
        </w:numPr>
        <w:rPr>
          <w:rFonts w:ascii="Arial" w:hAnsi="Arial" w:cs="Arial"/>
          <w:b/>
          <w:bCs/>
          <w:sz w:val="24"/>
          <w:szCs w:val="24"/>
          <w:u w:val="single"/>
        </w:rPr>
      </w:pPr>
      <w:commentRangeStart w:id="16"/>
      <w:r w:rsidRPr="00114B40">
        <w:rPr>
          <w:rFonts w:ascii="Arial" w:hAnsi="Arial" w:cs="Arial"/>
          <w:b/>
          <w:bCs/>
          <w:sz w:val="24"/>
          <w:szCs w:val="24"/>
        </w:rPr>
        <w:t>Data Collection and Storage</w:t>
      </w:r>
    </w:p>
    <w:p w14:paraId="5BEAADB2" w14:textId="0054CB54" w:rsidR="00ED436A" w:rsidRPr="00114B40" w:rsidRDefault="00BF1686" w:rsidP="00EC317F">
      <w:pPr>
        <w:pStyle w:val="ListParagraph"/>
        <w:numPr>
          <w:ilvl w:val="0"/>
          <w:numId w:val="3"/>
        </w:numPr>
        <w:rPr>
          <w:rFonts w:ascii="Arial" w:hAnsi="Arial" w:cs="Arial"/>
          <w:b/>
          <w:bCs/>
          <w:sz w:val="24"/>
          <w:szCs w:val="24"/>
          <w:u w:val="single"/>
        </w:rPr>
      </w:pPr>
      <w:r w:rsidRPr="00114B40">
        <w:rPr>
          <w:rFonts w:ascii="Arial" w:hAnsi="Arial" w:cs="Arial"/>
          <w:b/>
          <w:bCs/>
          <w:sz w:val="24"/>
          <w:szCs w:val="24"/>
        </w:rPr>
        <w:t>Data Pre-Processing</w:t>
      </w:r>
    </w:p>
    <w:p w14:paraId="50090B3D" w14:textId="7AECFF0D" w:rsidR="00BF1686" w:rsidRPr="00114B40" w:rsidRDefault="00D304BB" w:rsidP="00EC317F">
      <w:pPr>
        <w:pStyle w:val="ListParagraph"/>
        <w:numPr>
          <w:ilvl w:val="0"/>
          <w:numId w:val="3"/>
        </w:numPr>
        <w:rPr>
          <w:rFonts w:ascii="Arial" w:hAnsi="Arial" w:cs="Arial"/>
          <w:b/>
          <w:bCs/>
          <w:sz w:val="24"/>
          <w:szCs w:val="24"/>
          <w:u w:val="single"/>
        </w:rPr>
      </w:pPr>
      <w:r w:rsidRPr="00114B40">
        <w:rPr>
          <w:rFonts w:ascii="Arial" w:hAnsi="Arial" w:cs="Arial"/>
          <w:b/>
          <w:bCs/>
          <w:sz w:val="24"/>
          <w:szCs w:val="24"/>
        </w:rPr>
        <w:t>Graphics Engine</w:t>
      </w:r>
    </w:p>
    <w:p w14:paraId="710198EB" w14:textId="340B1780" w:rsidR="00D304BB" w:rsidRPr="00114B40" w:rsidRDefault="00FB7ADA" w:rsidP="00EC317F">
      <w:pPr>
        <w:pStyle w:val="ListParagraph"/>
        <w:numPr>
          <w:ilvl w:val="0"/>
          <w:numId w:val="3"/>
        </w:numPr>
        <w:rPr>
          <w:rFonts w:ascii="Arial" w:hAnsi="Arial" w:cs="Arial"/>
          <w:b/>
          <w:bCs/>
          <w:sz w:val="24"/>
          <w:szCs w:val="24"/>
          <w:u w:val="single"/>
        </w:rPr>
      </w:pPr>
      <w:r w:rsidRPr="00114B40">
        <w:rPr>
          <w:rFonts w:ascii="Arial" w:hAnsi="Arial" w:cs="Arial"/>
          <w:b/>
          <w:bCs/>
          <w:sz w:val="24"/>
          <w:szCs w:val="24"/>
        </w:rPr>
        <w:t xml:space="preserve">Human Visual </w:t>
      </w:r>
      <w:r w:rsidR="00265836" w:rsidRPr="00114B40">
        <w:rPr>
          <w:rFonts w:ascii="Arial" w:hAnsi="Arial" w:cs="Arial"/>
          <w:b/>
          <w:bCs/>
          <w:sz w:val="24"/>
          <w:szCs w:val="24"/>
        </w:rPr>
        <w:t>a</w:t>
      </w:r>
      <w:r w:rsidRPr="00114B40">
        <w:rPr>
          <w:rFonts w:ascii="Arial" w:hAnsi="Arial" w:cs="Arial"/>
          <w:b/>
          <w:bCs/>
          <w:sz w:val="24"/>
          <w:szCs w:val="24"/>
        </w:rPr>
        <w:t>nd Cog</w:t>
      </w:r>
      <w:r w:rsidR="00265836" w:rsidRPr="00114B40">
        <w:rPr>
          <w:rFonts w:ascii="Arial" w:hAnsi="Arial" w:cs="Arial"/>
          <w:b/>
          <w:bCs/>
          <w:sz w:val="24"/>
          <w:szCs w:val="24"/>
        </w:rPr>
        <w:t>nitive Processing</w:t>
      </w:r>
      <w:commentRangeEnd w:id="16"/>
      <w:r w:rsidR="00CC3B20">
        <w:rPr>
          <w:rStyle w:val="CommentReference"/>
        </w:rPr>
        <w:commentReference w:id="16"/>
      </w:r>
    </w:p>
    <w:p w14:paraId="2891552E" w14:textId="77777777" w:rsidR="001A6A30" w:rsidRPr="001A6A30" w:rsidRDefault="001A6A30" w:rsidP="001A6A30">
      <w:pPr>
        <w:rPr>
          <w:rFonts w:ascii="Arial" w:hAnsi="Arial" w:cs="Arial"/>
          <w:sz w:val="24"/>
          <w:szCs w:val="24"/>
          <w:u w:val="single"/>
        </w:rPr>
      </w:pPr>
    </w:p>
    <w:p w14:paraId="0A2633DC" w14:textId="76A044AD" w:rsidR="00876060" w:rsidRPr="00105D6E" w:rsidRDefault="00876060">
      <w:pPr>
        <w:rPr>
          <w:rFonts w:ascii="Arial" w:hAnsi="Arial" w:cs="Arial"/>
          <w:sz w:val="24"/>
          <w:szCs w:val="24"/>
        </w:rPr>
      </w:pPr>
    </w:p>
    <w:p w14:paraId="1D14A070" w14:textId="42E3F871" w:rsidR="00CD0174" w:rsidRPr="008F1613" w:rsidRDefault="00A270FC">
      <w:pPr>
        <w:rPr>
          <w:rFonts w:ascii="Arial" w:hAnsi="Arial" w:cs="Arial"/>
          <w:b/>
          <w:bCs/>
          <w:sz w:val="24"/>
          <w:szCs w:val="24"/>
          <w:u w:val="single"/>
        </w:rPr>
      </w:pPr>
      <w:r w:rsidRPr="008F1613">
        <w:rPr>
          <w:rFonts w:ascii="Arial" w:hAnsi="Arial" w:cs="Arial"/>
          <w:b/>
          <w:bCs/>
          <w:sz w:val="24"/>
          <w:szCs w:val="24"/>
          <w:u w:val="single"/>
        </w:rPr>
        <w:t>Data Collective and Storage</w:t>
      </w:r>
      <w:r w:rsidR="000E53D1" w:rsidRPr="008F1613">
        <w:rPr>
          <w:rFonts w:ascii="Arial" w:hAnsi="Arial" w:cs="Arial"/>
          <w:b/>
          <w:bCs/>
          <w:sz w:val="24"/>
          <w:szCs w:val="24"/>
          <w:u w:val="single"/>
        </w:rPr>
        <w:t xml:space="preserve">  </w:t>
      </w:r>
    </w:p>
    <w:p w14:paraId="3EBED247" w14:textId="77777777" w:rsidR="001A6A30" w:rsidRPr="00105D6E" w:rsidRDefault="001A6A30">
      <w:pPr>
        <w:rPr>
          <w:rFonts w:ascii="Arial" w:hAnsi="Arial" w:cs="Arial"/>
          <w:sz w:val="24"/>
          <w:szCs w:val="24"/>
          <w:u w:val="single"/>
        </w:rPr>
      </w:pPr>
    </w:p>
    <w:p w14:paraId="0B889E2D" w14:textId="77777777" w:rsidR="00C84666" w:rsidRPr="00105D6E" w:rsidRDefault="00C84666">
      <w:pPr>
        <w:rPr>
          <w:rFonts w:ascii="Arial" w:hAnsi="Arial" w:cs="Arial"/>
          <w:sz w:val="24"/>
          <w:szCs w:val="24"/>
          <w:u w:val="single"/>
        </w:rPr>
      </w:pPr>
    </w:p>
    <w:p w14:paraId="7D77A52B" w14:textId="199C459A" w:rsidR="00876060" w:rsidRDefault="00471E50" w:rsidP="00D5291D">
      <w:pPr>
        <w:pStyle w:val="ListParagraph"/>
        <w:numPr>
          <w:ilvl w:val="0"/>
          <w:numId w:val="4"/>
        </w:numPr>
        <w:rPr>
          <w:rFonts w:ascii="Arial" w:hAnsi="Arial" w:cs="Arial"/>
          <w:sz w:val="24"/>
          <w:szCs w:val="24"/>
        </w:rPr>
      </w:pPr>
      <w:r w:rsidRPr="00105D6E">
        <w:rPr>
          <w:rFonts w:ascii="Arial" w:hAnsi="Arial" w:cs="Arial"/>
          <w:sz w:val="24"/>
          <w:szCs w:val="24"/>
        </w:rPr>
        <w:t>Some of the c</w:t>
      </w:r>
      <w:r w:rsidR="005563B5" w:rsidRPr="00105D6E">
        <w:rPr>
          <w:rFonts w:ascii="Arial" w:hAnsi="Arial" w:cs="Arial"/>
          <w:sz w:val="24"/>
          <w:szCs w:val="24"/>
        </w:rPr>
        <w:t xml:space="preserve">hallenges that may be face </w:t>
      </w:r>
      <w:r w:rsidR="001B52C5" w:rsidRPr="00105D6E">
        <w:rPr>
          <w:rFonts w:ascii="Arial" w:hAnsi="Arial" w:cs="Arial"/>
          <w:sz w:val="24"/>
          <w:szCs w:val="24"/>
        </w:rPr>
        <w:t>such as</w:t>
      </w:r>
      <w:r w:rsidR="006E2EC9" w:rsidRPr="00105D6E">
        <w:rPr>
          <w:rFonts w:ascii="Arial" w:hAnsi="Arial" w:cs="Arial"/>
          <w:sz w:val="24"/>
          <w:szCs w:val="24"/>
        </w:rPr>
        <w:t xml:space="preserve"> breach of privacy whereby </w:t>
      </w:r>
      <w:commentRangeStart w:id="17"/>
      <w:r w:rsidR="00F61260" w:rsidRPr="00105D6E">
        <w:rPr>
          <w:rFonts w:ascii="Arial" w:hAnsi="Arial" w:cs="Arial"/>
          <w:sz w:val="24"/>
          <w:szCs w:val="24"/>
        </w:rPr>
        <w:t>data of customer may be</w:t>
      </w:r>
      <w:r w:rsidR="00BF26D1" w:rsidRPr="00105D6E">
        <w:rPr>
          <w:rFonts w:ascii="Arial" w:hAnsi="Arial" w:cs="Arial"/>
          <w:sz w:val="24"/>
          <w:szCs w:val="24"/>
        </w:rPr>
        <w:t xml:space="preserve"> </w:t>
      </w:r>
      <w:r w:rsidR="00B9701A" w:rsidRPr="00105D6E">
        <w:rPr>
          <w:rFonts w:ascii="Arial" w:hAnsi="Arial" w:cs="Arial"/>
          <w:sz w:val="24"/>
          <w:szCs w:val="24"/>
        </w:rPr>
        <w:t>hacked</w:t>
      </w:r>
      <w:r w:rsidR="00BF26D1" w:rsidRPr="00105D6E">
        <w:rPr>
          <w:rFonts w:ascii="Arial" w:hAnsi="Arial" w:cs="Arial"/>
          <w:sz w:val="24"/>
          <w:szCs w:val="24"/>
        </w:rPr>
        <w:t xml:space="preserve"> or intrude if there is a lapse in cybersecurity</w:t>
      </w:r>
      <w:r w:rsidR="00216ABE" w:rsidRPr="00105D6E">
        <w:rPr>
          <w:rFonts w:ascii="Arial" w:hAnsi="Arial" w:cs="Arial"/>
          <w:sz w:val="24"/>
          <w:szCs w:val="24"/>
        </w:rPr>
        <w:t>. All businesses process</w:t>
      </w:r>
      <w:r w:rsidR="003F1984" w:rsidRPr="00105D6E">
        <w:rPr>
          <w:rFonts w:ascii="Arial" w:hAnsi="Arial" w:cs="Arial"/>
          <w:sz w:val="24"/>
          <w:szCs w:val="24"/>
        </w:rPr>
        <w:t xml:space="preserve"> and trade secret </w:t>
      </w:r>
      <w:r w:rsidR="008F406B" w:rsidRPr="00105D6E">
        <w:rPr>
          <w:rFonts w:ascii="Arial" w:hAnsi="Arial" w:cs="Arial"/>
          <w:sz w:val="24"/>
          <w:szCs w:val="24"/>
        </w:rPr>
        <w:t xml:space="preserve">will be </w:t>
      </w:r>
      <w:r w:rsidR="00FA7ED1" w:rsidRPr="00105D6E">
        <w:rPr>
          <w:rFonts w:ascii="Arial" w:hAnsi="Arial" w:cs="Arial"/>
          <w:sz w:val="24"/>
          <w:szCs w:val="24"/>
        </w:rPr>
        <w:t>hijacked</w:t>
      </w:r>
      <w:r w:rsidR="009E03D2" w:rsidRPr="00105D6E">
        <w:rPr>
          <w:rFonts w:ascii="Arial" w:hAnsi="Arial" w:cs="Arial"/>
          <w:sz w:val="24"/>
          <w:szCs w:val="24"/>
        </w:rPr>
        <w:t xml:space="preserve"> if</w:t>
      </w:r>
      <w:r w:rsidR="00B92C58" w:rsidRPr="00105D6E">
        <w:rPr>
          <w:rFonts w:ascii="Arial" w:hAnsi="Arial" w:cs="Arial"/>
          <w:sz w:val="24"/>
          <w:szCs w:val="24"/>
        </w:rPr>
        <w:t xml:space="preserve"> there is lapse</w:t>
      </w:r>
      <w:r w:rsidR="00902814">
        <w:rPr>
          <w:rFonts w:ascii="Arial" w:hAnsi="Arial" w:cs="Arial"/>
          <w:sz w:val="24"/>
          <w:szCs w:val="24"/>
        </w:rPr>
        <w:t>d</w:t>
      </w:r>
      <w:r w:rsidR="00B92C58" w:rsidRPr="00105D6E">
        <w:rPr>
          <w:rFonts w:ascii="Arial" w:hAnsi="Arial" w:cs="Arial"/>
          <w:sz w:val="24"/>
          <w:szCs w:val="24"/>
        </w:rPr>
        <w:t xml:space="preserve"> </w:t>
      </w:r>
      <w:r w:rsidR="00902814" w:rsidRPr="00105D6E">
        <w:rPr>
          <w:rFonts w:ascii="Arial" w:hAnsi="Arial" w:cs="Arial"/>
          <w:sz w:val="24"/>
          <w:szCs w:val="24"/>
        </w:rPr>
        <w:t>in security</w:t>
      </w:r>
      <w:r w:rsidR="00D74794" w:rsidRPr="00105D6E">
        <w:rPr>
          <w:rFonts w:ascii="Arial" w:hAnsi="Arial" w:cs="Arial"/>
          <w:sz w:val="24"/>
          <w:szCs w:val="24"/>
        </w:rPr>
        <w:t xml:space="preserve"> operation</w:t>
      </w:r>
      <w:r w:rsidR="00F3112C" w:rsidRPr="00105D6E">
        <w:rPr>
          <w:rFonts w:ascii="Arial" w:hAnsi="Arial" w:cs="Arial"/>
          <w:sz w:val="24"/>
          <w:szCs w:val="24"/>
        </w:rPr>
        <w:t>.</w:t>
      </w:r>
    </w:p>
    <w:p w14:paraId="6FA92827" w14:textId="77777777" w:rsidR="000D2E57" w:rsidRPr="00105D6E" w:rsidRDefault="000D2E57" w:rsidP="000D2E57">
      <w:pPr>
        <w:pStyle w:val="ListParagraph"/>
        <w:rPr>
          <w:rFonts w:ascii="Arial" w:hAnsi="Arial" w:cs="Arial"/>
          <w:sz w:val="24"/>
          <w:szCs w:val="24"/>
        </w:rPr>
      </w:pPr>
    </w:p>
    <w:p w14:paraId="7EC0602A" w14:textId="0CCE5AE3" w:rsidR="00D5291D" w:rsidRPr="00105D6E" w:rsidRDefault="00D5291D" w:rsidP="00D5291D">
      <w:pPr>
        <w:pStyle w:val="ListParagraph"/>
        <w:numPr>
          <w:ilvl w:val="0"/>
          <w:numId w:val="4"/>
        </w:numPr>
        <w:rPr>
          <w:rFonts w:ascii="Arial" w:hAnsi="Arial" w:cs="Arial"/>
          <w:sz w:val="24"/>
          <w:szCs w:val="24"/>
        </w:rPr>
      </w:pPr>
      <w:r w:rsidRPr="00105D6E">
        <w:rPr>
          <w:rFonts w:ascii="Arial" w:hAnsi="Arial" w:cs="Arial"/>
          <w:sz w:val="24"/>
          <w:szCs w:val="24"/>
        </w:rPr>
        <w:t xml:space="preserve">Cost of running a big data </w:t>
      </w:r>
      <w:r w:rsidR="00A412C1" w:rsidRPr="00105D6E">
        <w:rPr>
          <w:rFonts w:ascii="Arial" w:hAnsi="Arial" w:cs="Arial"/>
          <w:sz w:val="24"/>
          <w:szCs w:val="24"/>
        </w:rPr>
        <w:t>is costly as you need</w:t>
      </w:r>
      <w:r w:rsidR="004553C1" w:rsidRPr="00105D6E">
        <w:rPr>
          <w:rFonts w:ascii="Arial" w:hAnsi="Arial" w:cs="Arial"/>
          <w:sz w:val="24"/>
          <w:szCs w:val="24"/>
        </w:rPr>
        <w:t xml:space="preserve"> hi-technology servers and </w:t>
      </w:r>
      <w:r w:rsidR="00195201" w:rsidRPr="00105D6E">
        <w:rPr>
          <w:rFonts w:ascii="Arial" w:hAnsi="Arial" w:cs="Arial"/>
          <w:sz w:val="24"/>
          <w:szCs w:val="24"/>
        </w:rPr>
        <w:t>engage</w:t>
      </w:r>
      <w:r w:rsidR="00902814">
        <w:rPr>
          <w:rFonts w:ascii="Arial" w:hAnsi="Arial" w:cs="Arial"/>
          <w:sz w:val="24"/>
          <w:szCs w:val="24"/>
        </w:rPr>
        <w:t>d</w:t>
      </w:r>
      <w:r w:rsidR="00195201" w:rsidRPr="00105D6E">
        <w:rPr>
          <w:rFonts w:ascii="Arial" w:hAnsi="Arial" w:cs="Arial"/>
          <w:sz w:val="24"/>
          <w:szCs w:val="24"/>
        </w:rPr>
        <w:t xml:space="preserve"> </w:t>
      </w:r>
      <w:r w:rsidR="005A0AC3" w:rsidRPr="00105D6E">
        <w:rPr>
          <w:rFonts w:ascii="Arial" w:hAnsi="Arial" w:cs="Arial"/>
          <w:sz w:val="24"/>
          <w:szCs w:val="24"/>
        </w:rPr>
        <w:t>workers</w:t>
      </w:r>
      <w:r w:rsidR="00195201" w:rsidRPr="00105D6E">
        <w:rPr>
          <w:rFonts w:ascii="Arial" w:hAnsi="Arial" w:cs="Arial"/>
          <w:sz w:val="24"/>
          <w:szCs w:val="24"/>
        </w:rPr>
        <w:t xml:space="preserve"> to maintain </w:t>
      </w:r>
      <w:r w:rsidR="00124C23">
        <w:rPr>
          <w:rFonts w:ascii="Arial" w:hAnsi="Arial" w:cs="Arial"/>
          <w:sz w:val="24"/>
          <w:szCs w:val="24"/>
        </w:rPr>
        <w:t>a</w:t>
      </w:r>
      <w:r w:rsidR="00726E5B" w:rsidRPr="00105D6E">
        <w:rPr>
          <w:rFonts w:ascii="Arial" w:hAnsi="Arial" w:cs="Arial"/>
          <w:sz w:val="24"/>
          <w:szCs w:val="24"/>
        </w:rPr>
        <w:t>nd</w:t>
      </w:r>
      <w:r w:rsidR="005A0AC3" w:rsidRPr="00105D6E">
        <w:rPr>
          <w:rFonts w:ascii="Arial" w:hAnsi="Arial" w:cs="Arial"/>
          <w:sz w:val="24"/>
          <w:szCs w:val="24"/>
        </w:rPr>
        <w:t xml:space="preserve"> </w:t>
      </w:r>
      <w:r w:rsidR="00F9065F" w:rsidRPr="00105D6E">
        <w:rPr>
          <w:rFonts w:ascii="Arial" w:hAnsi="Arial" w:cs="Arial"/>
          <w:sz w:val="24"/>
          <w:szCs w:val="24"/>
        </w:rPr>
        <w:t>periodically</w:t>
      </w:r>
      <w:r w:rsidR="00726E5B" w:rsidRPr="00105D6E">
        <w:rPr>
          <w:rFonts w:ascii="Arial" w:hAnsi="Arial" w:cs="Arial"/>
          <w:sz w:val="24"/>
          <w:szCs w:val="24"/>
        </w:rPr>
        <w:t xml:space="preserve"> upgrading </w:t>
      </w:r>
      <w:r w:rsidR="00124C23">
        <w:rPr>
          <w:rFonts w:ascii="Arial" w:hAnsi="Arial" w:cs="Arial"/>
          <w:sz w:val="24"/>
          <w:szCs w:val="24"/>
        </w:rPr>
        <w:t>the</w:t>
      </w:r>
      <w:r w:rsidR="00726E5B" w:rsidRPr="00105D6E">
        <w:rPr>
          <w:rFonts w:ascii="Arial" w:hAnsi="Arial" w:cs="Arial"/>
          <w:sz w:val="24"/>
          <w:szCs w:val="24"/>
        </w:rPr>
        <w:t xml:space="preserve"> </w:t>
      </w:r>
      <w:r w:rsidR="00C84666" w:rsidRPr="00105D6E">
        <w:rPr>
          <w:rFonts w:ascii="Arial" w:hAnsi="Arial" w:cs="Arial"/>
          <w:sz w:val="24"/>
          <w:szCs w:val="24"/>
        </w:rPr>
        <w:t>operating system.</w:t>
      </w:r>
      <w:commentRangeEnd w:id="17"/>
      <w:r w:rsidR="00CC3B20">
        <w:rPr>
          <w:rStyle w:val="CommentReference"/>
        </w:rPr>
        <w:commentReference w:id="17"/>
      </w:r>
    </w:p>
    <w:p w14:paraId="22C6D5FD" w14:textId="410C0880" w:rsidR="00C84666" w:rsidRPr="00105D6E" w:rsidRDefault="00C84666" w:rsidP="00C84666">
      <w:pPr>
        <w:pStyle w:val="ListParagraph"/>
        <w:rPr>
          <w:rFonts w:ascii="Arial" w:hAnsi="Arial" w:cs="Arial"/>
          <w:sz w:val="24"/>
          <w:szCs w:val="24"/>
        </w:rPr>
      </w:pPr>
    </w:p>
    <w:p w14:paraId="05AEFC2E" w14:textId="250D36D9" w:rsidR="00C84666" w:rsidRPr="00105D6E" w:rsidRDefault="00C84666" w:rsidP="00C84666">
      <w:pPr>
        <w:pStyle w:val="ListParagraph"/>
        <w:rPr>
          <w:rFonts w:ascii="Arial" w:hAnsi="Arial" w:cs="Arial"/>
          <w:sz w:val="24"/>
          <w:szCs w:val="24"/>
        </w:rPr>
      </w:pPr>
    </w:p>
    <w:p w14:paraId="06FDD6E9" w14:textId="3995D5B8" w:rsidR="00C84666" w:rsidRPr="008F1613" w:rsidRDefault="000F0530" w:rsidP="000F0530">
      <w:pPr>
        <w:rPr>
          <w:rFonts w:ascii="Arial" w:hAnsi="Arial" w:cs="Arial"/>
          <w:b/>
          <w:bCs/>
          <w:sz w:val="24"/>
          <w:szCs w:val="24"/>
          <w:u w:val="single"/>
        </w:rPr>
      </w:pPr>
      <w:r w:rsidRPr="008F1613">
        <w:rPr>
          <w:rFonts w:ascii="Arial" w:hAnsi="Arial" w:cs="Arial"/>
          <w:b/>
          <w:bCs/>
          <w:sz w:val="24"/>
          <w:szCs w:val="24"/>
          <w:u w:val="single"/>
        </w:rPr>
        <w:t>Data Pre-Processing</w:t>
      </w:r>
    </w:p>
    <w:p w14:paraId="4434CB36" w14:textId="77777777" w:rsidR="001A6A30" w:rsidRPr="00105D6E" w:rsidRDefault="001A6A30" w:rsidP="000F0530">
      <w:pPr>
        <w:rPr>
          <w:rFonts w:ascii="Arial" w:hAnsi="Arial" w:cs="Arial"/>
          <w:sz w:val="24"/>
          <w:szCs w:val="24"/>
          <w:u w:val="single"/>
        </w:rPr>
      </w:pPr>
    </w:p>
    <w:p w14:paraId="09345065" w14:textId="36FCEC50" w:rsidR="000F0530" w:rsidRPr="00105D6E" w:rsidRDefault="000F0530" w:rsidP="000F0530">
      <w:pPr>
        <w:rPr>
          <w:rFonts w:ascii="Arial" w:hAnsi="Arial" w:cs="Arial"/>
          <w:sz w:val="24"/>
          <w:szCs w:val="24"/>
          <w:u w:val="single"/>
        </w:rPr>
      </w:pPr>
      <w:commentRangeStart w:id="18"/>
    </w:p>
    <w:p w14:paraId="200286B1" w14:textId="3864A884" w:rsidR="000F0530" w:rsidRDefault="00DA6E0E" w:rsidP="00FF43C4">
      <w:pPr>
        <w:pStyle w:val="ListParagraph"/>
        <w:numPr>
          <w:ilvl w:val="0"/>
          <w:numId w:val="5"/>
        </w:numPr>
        <w:rPr>
          <w:rFonts w:ascii="Arial" w:hAnsi="Arial" w:cs="Arial"/>
          <w:sz w:val="24"/>
          <w:szCs w:val="24"/>
        </w:rPr>
      </w:pPr>
      <w:r w:rsidRPr="00105D6E">
        <w:rPr>
          <w:rFonts w:ascii="Arial" w:hAnsi="Arial" w:cs="Arial"/>
          <w:sz w:val="24"/>
          <w:szCs w:val="24"/>
        </w:rPr>
        <w:t>When data is inconsistence</w:t>
      </w:r>
      <w:r w:rsidR="00DB7A83" w:rsidRPr="00105D6E">
        <w:rPr>
          <w:rFonts w:ascii="Arial" w:hAnsi="Arial" w:cs="Arial"/>
          <w:sz w:val="24"/>
          <w:szCs w:val="24"/>
        </w:rPr>
        <w:t xml:space="preserve"> which turn out into </w:t>
      </w:r>
      <w:r w:rsidR="0001327F" w:rsidRPr="00105D6E">
        <w:rPr>
          <w:rFonts w:ascii="Arial" w:hAnsi="Arial" w:cs="Arial"/>
          <w:sz w:val="24"/>
          <w:szCs w:val="24"/>
        </w:rPr>
        <w:t>different variables</w:t>
      </w:r>
      <w:r w:rsidRPr="00105D6E">
        <w:rPr>
          <w:rFonts w:ascii="Arial" w:hAnsi="Arial" w:cs="Arial"/>
          <w:sz w:val="24"/>
          <w:szCs w:val="24"/>
        </w:rPr>
        <w:t>, it will lead to</w:t>
      </w:r>
      <w:r w:rsidR="00964B5B" w:rsidRPr="00105D6E">
        <w:rPr>
          <w:rFonts w:ascii="Arial" w:hAnsi="Arial" w:cs="Arial"/>
          <w:sz w:val="24"/>
          <w:szCs w:val="24"/>
        </w:rPr>
        <w:t xml:space="preserve"> integrity</w:t>
      </w:r>
      <w:r w:rsidR="00FF43C4" w:rsidRPr="00105D6E">
        <w:rPr>
          <w:rFonts w:ascii="Arial" w:hAnsi="Arial" w:cs="Arial"/>
          <w:sz w:val="24"/>
          <w:szCs w:val="24"/>
        </w:rPr>
        <w:t xml:space="preserve"> </w:t>
      </w:r>
      <w:r w:rsidR="00DE7802" w:rsidRPr="00105D6E">
        <w:rPr>
          <w:rFonts w:ascii="Arial" w:hAnsi="Arial" w:cs="Arial"/>
          <w:sz w:val="24"/>
          <w:szCs w:val="24"/>
        </w:rPr>
        <w:t>trade off as</w:t>
      </w:r>
      <w:r w:rsidR="00C16CDA" w:rsidRPr="00105D6E">
        <w:rPr>
          <w:rFonts w:ascii="Arial" w:hAnsi="Arial" w:cs="Arial"/>
          <w:sz w:val="24"/>
          <w:szCs w:val="24"/>
        </w:rPr>
        <w:t xml:space="preserve"> it </w:t>
      </w:r>
      <w:r w:rsidR="00B2274B" w:rsidRPr="00105D6E">
        <w:rPr>
          <w:rFonts w:ascii="Arial" w:hAnsi="Arial" w:cs="Arial"/>
          <w:sz w:val="24"/>
          <w:szCs w:val="24"/>
        </w:rPr>
        <w:t>is resulting</w:t>
      </w:r>
      <w:r w:rsidR="00F1117E" w:rsidRPr="00105D6E">
        <w:rPr>
          <w:rFonts w:ascii="Arial" w:hAnsi="Arial" w:cs="Arial"/>
          <w:sz w:val="24"/>
          <w:szCs w:val="24"/>
        </w:rPr>
        <w:t xml:space="preserve"> huge problems in executing the </w:t>
      </w:r>
      <w:r w:rsidR="00FA5F6A" w:rsidRPr="00105D6E">
        <w:rPr>
          <w:rFonts w:ascii="Arial" w:hAnsi="Arial" w:cs="Arial"/>
          <w:sz w:val="24"/>
          <w:szCs w:val="24"/>
        </w:rPr>
        <w:t>process</w:t>
      </w:r>
      <w:r w:rsidR="0001327F" w:rsidRPr="00105D6E">
        <w:rPr>
          <w:rFonts w:ascii="Arial" w:hAnsi="Arial" w:cs="Arial"/>
          <w:sz w:val="24"/>
          <w:szCs w:val="24"/>
        </w:rPr>
        <w:t>.</w:t>
      </w:r>
    </w:p>
    <w:p w14:paraId="08A197E3" w14:textId="77777777" w:rsidR="001A6A30" w:rsidRPr="00105D6E" w:rsidRDefault="001A6A30" w:rsidP="000D2E57">
      <w:pPr>
        <w:pStyle w:val="ListParagraph"/>
        <w:ind w:left="660"/>
        <w:rPr>
          <w:rFonts w:ascii="Arial" w:hAnsi="Arial" w:cs="Arial"/>
          <w:sz w:val="24"/>
          <w:szCs w:val="24"/>
        </w:rPr>
      </w:pPr>
    </w:p>
    <w:p w14:paraId="2E798A0A" w14:textId="30F53DAC" w:rsidR="00DE1F68" w:rsidRDefault="00236A4D" w:rsidP="00FF43C4">
      <w:pPr>
        <w:pStyle w:val="ListParagraph"/>
        <w:numPr>
          <w:ilvl w:val="0"/>
          <w:numId w:val="5"/>
        </w:numPr>
        <w:rPr>
          <w:rFonts w:ascii="Arial" w:hAnsi="Arial" w:cs="Arial"/>
          <w:sz w:val="24"/>
          <w:szCs w:val="24"/>
        </w:rPr>
      </w:pPr>
      <w:r w:rsidRPr="00105D6E">
        <w:rPr>
          <w:rFonts w:ascii="Arial" w:hAnsi="Arial" w:cs="Arial"/>
          <w:sz w:val="24"/>
          <w:szCs w:val="24"/>
        </w:rPr>
        <w:t>Inputting</w:t>
      </w:r>
      <w:r w:rsidR="0049460D" w:rsidRPr="00105D6E">
        <w:rPr>
          <w:rFonts w:ascii="Arial" w:hAnsi="Arial" w:cs="Arial"/>
          <w:sz w:val="24"/>
          <w:szCs w:val="24"/>
        </w:rPr>
        <w:t xml:space="preserve"> the</w:t>
      </w:r>
      <w:r w:rsidRPr="00105D6E">
        <w:rPr>
          <w:rFonts w:ascii="Arial" w:hAnsi="Arial" w:cs="Arial"/>
          <w:sz w:val="24"/>
          <w:szCs w:val="24"/>
        </w:rPr>
        <w:t xml:space="preserve"> </w:t>
      </w:r>
      <w:r w:rsidR="00440DD5" w:rsidRPr="00105D6E">
        <w:rPr>
          <w:rFonts w:ascii="Arial" w:hAnsi="Arial" w:cs="Arial"/>
          <w:sz w:val="24"/>
          <w:szCs w:val="24"/>
        </w:rPr>
        <w:t xml:space="preserve">wrong regional format </w:t>
      </w:r>
      <w:r w:rsidR="00303492" w:rsidRPr="00105D6E">
        <w:rPr>
          <w:rFonts w:ascii="Arial" w:hAnsi="Arial" w:cs="Arial"/>
          <w:sz w:val="24"/>
          <w:szCs w:val="24"/>
        </w:rPr>
        <w:t>can also cause the process to fail</w:t>
      </w:r>
      <w:r w:rsidR="00B2274B" w:rsidRPr="00105D6E">
        <w:rPr>
          <w:rFonts w:ascii="Arial" w:hAnsi="Arial" w:cs="Arial"/>
          <w:sz w:val="24"/>
          <w:szCs w:val="24"/>
        </w:rPr>
        <w:t xml:space="preserve"> </w:t>
      </w:r>
      <w:r w:rsidR="00E51612" w:rsidRPr="00105D6E">
        <w:rPr>
          <w:rFonts w:ascii="Arial" w:hAnsi="Arial" w:cs="Arial"/>
          <w:sz w:val="24"/>
          <w:szCs w:val="24"/>
        </w:rPr>
        <w:t>specifically if you are working on the date format.</w:t>
      </w:r>
      <w:commentRangeEnd w:id="18"/>
      <w:r w:rsidR="00CC3B20">
        <w:rPr>
          <w:rStyle w:val="CommentReference"/>
        </w:rPr>
        <w:commentReference w:id="18"/>
      </w:r>
    </w:p>
    <w:p w14:paraId="4B4BB039" w14:textId="77777777" w:rsidR="001A6A30" w:rsidRPr="001A6A30" w:rsidRDefault="001A6A30" w:rsidP="001A6A30">
      <w:pPr>
        <w:rPr>
          <w:rFonts w:ascii="Arial" w:hAnsi="Arial" w:cs="Arial"/>
          <w:sz w:val="24"/>
          <w:szCs w:val="24"/>
        </w:rPr>
      </w:pPr>
    </w:p>
    <w:p w14:paraId="294296C9" w14:textId="6058BF15" w:rsidR="00E51612" w:rsidRPr="00105D6E" w:rsidRDefault="00E51612" w:rsidP="00E51612">
      <w:pPr>
        <w:rPr>
          <w:rFonts w:ascii="Arial" w:hAnsi="Arial" w:cs="Arial"/>
          <w:sz w:val="24"/>
          <w:szCs w:val="24"/>
        </w:rPr>
      </w:pPr>
    </w:p>
    <w:p w14:paraId="47A76F35" w14:textId="1DDC3F21" w:rsidR="00E51612" w:rsidRPr="008F1613" w:rsidRDefault="00F42A6B" w:rsidP="00E51612">
      <w:pPr>
        <w:rPr>
          <w:rFonts w:ascii="Arial" w:hAnsi="Arial" w:cs="Arial"/>
          <w:b/>
          <w:bCs/>
          <w:sz w:val="24"/>
          <w:szCs w:val="24"/>
          <w:u w:val="single"/>
        </w:rPr>
      </w:pPr>
      <w:r w:rsidRPr="008F1613">
        <w:rPr>
          <w:rFonts w:ascii="Arial" w:hAnsi="Arial" w:cs="Arial"/>
          <w:b/>
          <w:bCs/>
          <w:sz w:val="24"/>
          <w:szCs w:val="24"/>
          <w:u w:val="single"/>
        </w:rPr>
        <w:t>Graphics Engine</w:t>
      </w:r>
    </w:p>
    <w:p w14:paraId="256EA7F0" w14:textId="212D5896" w:rsidR="001014BF" w:rsidRPr="00105D6E" w:rsidRDefault="001014BF" w:rsidP="00E51612">
      <w:pPr>
        <w:rPr>
          <w:rFonts w:ascii="Arial" w:hAnsi="Arial" w:cs="Arial"/>
          <w:sz w:val="24"/>
          <w:szCs w:val="24"/>
          <w:u w:val="single"/>
        </w:rPr>
      </w:pPr>
    </w:p>
    <w:p w14:paraId="63AC4762" w14:textId="2BA8FD36" w:rsidR="001014BF" w:rsidRDefault="00CC74EA" w:rsidP="001014BF">
      <w:pPr>
        <w:pStyle w:val="ListParagraph"/>
        <w:numPr>
          <w:ilvl w:val="0"/>
          <w:numId w:val="6"/>
        </w:numPr>
        <w:rPr>
          <w:rFonts w:ascii="Arial" w:hAnsi="Arial" w:cs="Arial"/>
          <w:sz w:val="24"/>
          <w:szCs w:val="24"/>
        </w:rPr>
      </w:pPr>
      <w:r w:rsidRPr="00105D6E">
        <w:rPr>
          <w:rFonts w:ascii="Arial" w:hAnsi="Arial" w:cs="Arial"/>
          <w:sz w:val="24"/>
          <w:szCs w:val="24"/>
        </w:rPr>
        <w:t xml:space="preserve">Through </w:t>
      </w:r>
      <w:r w:rsidR="00677E3F" w:rsidRPr="00105D6E">
        <w:rPr>
          <w:rFonts w:ascii="Arial" w:hAnsi="Arial" w:cs="Arial"/>
          <w:sz w:val="24"/>
          <w:szCs w:val="24"/>
        </w:rPr>
        <w:t>Artificial Intelligence,</w:t>
      </w:r>
      <w:r w:rsidR="003C5061" w:rsidRPr="00105D6E">
        <w:rPr>
          <w:rFonts w:ascii="Arial" w:hAnsi="Arial" w:cs="Arial"/>
          <w:sz w:val="24"/>
          <w:szCs w:val="24"/>
        </w:rPr>
        <w:t xml:space="preserve"> more data storage is required </w:t>
      </w:r>
      <w:r w:rsidR="00981356" w:rsidRPr="00105D6E">
        <w:rPr>
          <w:rFonts w:ascii="Arial" w:hAnsi="Arial" w:cs="Arial"/>
          <w:sz w:val="24"/>
          <w:szCs w:val="24"/>
        </w:rPr>
        <w:t>to run the mobile application</w:t>
      </w:r>
      <w:r w:rsidR="00983719" w:rsidRPr="00105D6E">
        <w:rPr>
          <w:rFonts w:ascii="Arial" w:hAnsi="Arial" w:cs="Arial"/>
          <w:sz w:val="24"/>
          <w:szCs w:val="24"/>
        </w:rPr>
        <w:t xml:space="preserve"> a</w:t>
      </w:r>
      <w:r w:rsidR="00AE0306" w:rsidRPr="00105D6E">
        <w:rPr>
          <w:rFonts w:ascii="Arial" w:hAnsi="Arial" w:cs="Arial"/>
          <w:sz w:val="24"/>
          <w:szCs w:val="24"/>
        </w:rPr>
        <w:t>nd thus upgrading</w:t>
      </w:r>
      <w:r w:rsidR="003B3D84">
        <w:rPr>
          <w:rFonts w:ascii="Arial" w:hAnsi="Arial" w:cs="Arial"/>
          <w:sz w:val="24"/>
          <w:szCs w:val="24"/>
        </w:rPr>
        <w:t xml:space="preserve"> of </w:t>
      </w:r>
      <w:r w:rsidR="00935AA8">
        <w:rPr>
          <w:rFonts w:ascii="Arial" w:hAnsi="Arial" w:cs="Arial"/>
          <w:sz w:val="24"/>
          <w:szCs w:val="24"/>
        </w:rPr>
        <w:t>test run</w:t>
      </w:r>
      <w:r w:rsidR="00AE0306" w:rsidRPr="00105D6E">
        <w:rPr>
          <w:rFonts w:ascii="Arial" w:hAnsi="Arial" w:cs="Arial"/>
          <w:sz w:val="24"/>
          <w:szCs w:val="24"/>
        </w:rPr>
        <w:t xml:space="preserve"> of </w:t>
      </w:r>
      <w:r w:rsidR="00ED2120" w:rsidRPr="00105D6E">
        <w:rPr>
          <w:rFonts w:ascii="Arial" w:hAnsi="Arial" w:cs="Arial"/>
          <w:sz w:val="24"/>
          <w:szCs w:val="24"/>
        </w:rPr>
        <w:t>data is necessary.</w:t>
      </w:r>
    </w:p>
    <w:p w14:paraId="1B3392D4" w14:textId="77777777" w:rsidR="000D2E57" w:rsidRPr="00105D6E" w:rsidRDefault="000D2E57" w:rsidP="000D2E57">
      <w:pPr>
        <w:pStyle w:val="ListParagraph"/>
        <w:ind w:left="615"/>
        <w:rPr>
          <w:rFonts w:ascii="Arial" w:hAnsi="Arial" w:cs="Arial"/>
          <w:sz w:val="24"/>
          <w:szCs w:val="24"/>
        </w:rPr>
      </w:pPr>
    </w:p>
    <w:p w14:paraId="6252D2BB" w14:textId="504EDB24" w:rsidR="00ED2120" w:rsidRDefault="009D752E" w:rsidP="001014BF">
      <w:pPr>
        <w:pStyle w:val="ListParagraph"/>
        <w:numPr>
          <w:ilvl w:val="0"/>
          <w:numId w:val="6"/>
        </w:numPr>
        <w:rPr>
          <w:rFonts w:ascii="Arial" w:hAnsi="Arial" w:cs="Arial"/>
          <w:sz w:val="24"/>
          <w:szCs w:val="24"/>
        </w:rPr>
      </w:pPr>
      <w:commentRangeStart w:id="19"/>
      <w:r w:rsidRPr="00105D6E">
        <w:rPr>
          <w:rFonts w:ascii="Arial" w:hAnsi="Arial" w:cs="Arial"/>
          <w:sz w:val="24"/>
          <w:szCs w:val="24"/>
        </w:rPr>
        <w:t>As some of the graphic application require the user to</w:t>
      </w:r>
      <w:r w:rsidR="00EC7697" w:rsidRPr="00105D6E">
        <w:rPr>
          <w:rFonts w:ascii="Arial" w:hAnsi="Arial" w:cs="Arial"/>
          <w:sz w:val="24"/>
          <w:szCs w:val="24"/>
        </w:rPr>
        <w:t xml:space="preserve"> provide their personnel information</w:t>
      </w:r>
      <w:r w:rsidR="00043FF6">
        <w:rPr>
          <w:rFonts w:ascii="Arial" w:hAnsi="Arial" w:cs="Arial"/>
          <w:sz w:val="24"/>
          <w:szCs w:val="24"/>
        </w:rPr>
        <w:t xml:space="preserve"> for access</w:t>
      </w:r>
      <w:r w:rsidR="00EC7697" w:rsidRPr="00105D6E">
        <w:rPr>
          <w:rFonts w:ascii="Arial" w:hAnsi="Arial" w:cs="Arial"/>
          <w:sz w:val="24"/>
          <w:szCs w:val="24"/>
        </w:rPr>
        <w:t xml:space="preserve">, there is a risk </w:t>
      </w:r>
      <w:r w:rsidR="009F5A96" w:rsidRPr="00105D6E">
        <w:rPr>
          <w:rFonts w:ascii="Arial" w:hAnsi="Arial" w:cs="Arial"/>
          <w:sz w:val="24"/>
          <w:szCs w:val="24"/>
        </w:rPr>
        <w:t>of security breach</w:t>
      </w:r>
      <w:r w:rsidR="00EF6386" w:rsidRPr="00105D6E">
        <w:rPr>
          <w:rFonts w:ascii="Arial" w:hAnsi="Arial" w:cs="Arial"/>
          <w:sz w:val="24"/>
          <w:szCs w:val="24"/>
        </w:rPr>
        <w:t xml:space="preserve"> of data </w:t>
      </w:r>
      <w:r w:rsidR="003A46FC" w:rsidRPr="00105D6E">
        <w:rPr>
          <w:rFonts w:ascii="Arial" w:hAnsi="Arial" w:cs="Arial"/>
          <w:sz w:val="24"/>
          <w:szCs w:val="24"/>
        </w:rPr>
        <w:t>personnel protection.</w:t>
      </w:r>
      <w:commentRangeEnd w:id="19"/>
      <w:r w:rsidR="00CC3B20">
        <w:rPr>
          <w:rStyle w:val="CommentReference"/>
        </w:rPr>
        <w:commentReference w:id="19"/>
      </w:r>
    </w:p>
    <w:p w14:paraId="2C728CB1" w14:textId="74FE385A" w:rsidR="005F2E92" w:rsidRDefault="005F2E92" w:rsidP="001A6A30">
      <w:pPr>
        <w:pStyle w:val="ListParagraph"/>
        <w:ind w:left="615"/>
        <w:rPr>
          <w:rFonts w:ascii="Arial" w:hAnsi="Arial" w:cs="Arial"/>
          <w:sz w:val="24"/>
          <w:szCs w:val="24"/>
        </w:rPr>
      </w:pPr>
    </w:p>
    <w:p w14:paraId="57C4B8E0" w14:textId="77777777" w:rsidR="001A6A30" w:rsidRPr="00105D6E" w:rsidRDefault="001A6A30" w:rsidP="001A6A30">
      <w:pPr>
        <w:pStyle w:val="ListParagraph"/>
        <w:ind w:left="615"/>
        <w:rPr>
          <w:rFonts w:ascii="Arial" w:hAnsi="Arial" w:cs="Arial"/>
          <w:sz w:val="24"/>
          <w:szCs w:val="24"/>
        </w:rPr>
      </w:pPr>
    </w:p>
    <w:p w14:paraId="0EC1A2D6" w14:textId="40573532" w:rsidR="003A46FC" w:rsidRPr="00105D6E" w:rsidRDefault="003A46FC" w:rsidP="003A46FC">
      <w:pPr>
        <w:rPr>
          <w:rFonts w:ascii="Arial" w:hAnsi="Arial" w:cs="Arial"/>
          <w:sz w:val="24"/>
          <w:szCs w:val="24"/>
        </w:rPr>
      </w:pPr>
    </w:p>
    <w:p w14:paraId="6CA08A51" w14:textId="3FCE8E03" w:rsidR="003A46FC" w:rsidRPr="008F1613" w:rsidRDefault="003A46FC" w:rsidP="003A46FC">
      <w:pPr>
        <w:rPr>
          <w:rFonts w:ascii="Arial" w:hAnsi="Arial" w:cs="Arial"/>
          <w:b/>
          <w:bCs/>
          <w:sz w:val="24"/>
          <w:szCs w:val="24"/>
          <w:u w:val="single"/>
        </w:rPr>
      </w:pPr>
      <w:r w:rsidRPr="008F1613">
        <w:rPr>
          <w:rFonts w:ascii="Arial" w:hAnsi="Arial" w:cs="Arial"/>
          <w:b/>
          <w:bCs/>
          <w:sz w:val="24"/>
          <w:szCs w:val="24"/>
          <w:u w:val="single"/>
        </w:rPr>
        <w:t xml:space="preserve">Human Visual </w:t>
      </w:r>
      <w:r w:rsidR="00D13F53" w:rsidRPr="008F1613">
        <w:rPr>
          <w:rFonts w:ascii="Arial" w:hAnsi="Arial" w:cs="Arial"/>
          <w:b/>
          <w:bCs/>
          <w:sz w:val="24"/>
          <w:szCs w:val="24"/>
          <w:u w:val="single"/>
        </w:rPr>
        <w:t>a</w:t>
      </w:r>
      <w:r w:rsidRPr="008F1613">
        <w:rPr>
          <w:rFonts w:ascii="Arial" w:hAnsi="Arial" w:cs="Arial"/>
          <w:b/>
          <w:bCs/>
          <w:sz w:val="24"/>
          <w:szCs w:val="24"/>
          <w:u w:val="single"/>
        </w:rPr>
        <w:t>nd Cognitive</w:t>
      </w:r>
      <w:r w:rsidR="00D13F53" w:rsidRPr="008F1613">
        <w:rPr>
          <w:rFonts w:ascii="Arial" w:hAnsi="Arial" w:cs="Arial"/>
          <w:b/>
          <w:bCs/>
          <w:sz w:val="24"/>
          <w:szCs w:val="24"/>
          <w:u w:val="single"/>
        </w:rPr>
        <w:t xml:space="preserve"> Processing</w:t>
      </w:r>
    </w:p>
    <w:p w14:paraId="722AD165" w14:textId="6FAFF464" w:rsidR="00D13F53" w:rsidRPr="00105D6E" w:rsidRDefault="00D13F53" w:rsidP="003A46FC">
      <w:pPr>
        <w:rPr>
          <w:rFonts w:ascii="Arial" w:hAnsi="Arial" w:cs="Arial"/>
          <w:sz w:val="24"/>
          <w:szCs w:val="24"/>
          <w:u w:val="single"/>
        </w:rPr>
      </w:pPr>
    </w:p>
    <w:p w14:paraId="4C3FA553" w14:textId="249491EE" w:rsidR="00D13F53" w:rsidRDefault="00D65518" w:rsidP="00F62D66">
      <w:pPr>
        <w:pStyle w:val="ListParagraph"/>
        <w:numPr>
          <w:ilvl w:val="0"/>
          <w:numId w:val="7"/>
        </w:numPr>
        <w:rPr>
          <w:rFonts w:ascii="Arial" w:hAnsi="Arial" w:cs="Arial"/>
          <w:sz w:val="24"/>
          <w:szCs w:val="24"/>
        </w:rPr>
      </w:pPr>
      <w:r w:rsidRPr="00105D6E">
        <w:rPr>
          <w:rFonts w:ascii="Arial" w:hAnsi="Arial" w:cs="Arial"/>
          <w:sz w:val="24"/>
          <w:szCs w:val="24"/>
        </w:rPr>
        <w:t xml:space="preserve">When data </w:t>
      </w:r>
      <w:r w:rsidR="007A48AE" w:rsidRPr="00105D6E">
        <w:rPr>
          <w:rFonts w:ascii="Arial" w:hAnsi="Arial" w:cs="Arial"/>
          <w:sz w:val="24"/>
          <w:szCs w:val="24"/>
        </w:rPr>
        <w:t>was corrupted</w:t>
      </w:r>
      <w:r w:rsidR="00B701D7" w:rsidRPr="00105D6E">
        <w:rPr>
          <w:rFonts w:ascii="Arial" w:hAnsi="Arial" w:cs="Arial"/>
          <w:sz w:val="24"/>
          <w:szCs w:val="24"/>
        </w:rPr>
        <w:t xml:space="preserve">, chances of wrong interpretation of data </w:t>
      </w:r>
      <w:r w:rsidR="00152BB1" w:rsidRPr="00105D6E">
        <w:rPr>
          <w:rFonts w:ascii="Arial" w:hAnsi="Arial" w:cs="Arial"/>
          <w:sz w:val="24"/>
          <w:szCs w:val="24"/>
        </w:rPr>
        <w:t xml:space="preserve">can cause wrong decision. A proper </w:t>
      </w:r>
      <w:r w:rsidR="005C7ACF" w:rsidRPr="00105D6E">
        <w:rPr>
          <w:rFonts w:ascii="Arial" w:hAnsi="Arial" w:cs="Arial"/>
          <w:sz w:val="24"/>
          <w:szCs w:val="24"/>
        </w:rPr>
        <w:t>storage of data is essential in decision making</w:t>
      </w:r>
      <w:r w:rsidR="00EE1790" w:rsidRPr="00105D6E">
        <w:rPr>
          <w:rFonts w:ascii="Arial" w:hAnsi="Arial" w:cs="Arial"/>
          <w:sz w:val="24"/>
          <w:szCs w:val="24"/>
        </w:rPr>
        <w:t>.</w:t>
      </w:r>
    </w:p>
    <w:p w14:paraId="72AF12CD" w14:textId="77777777" w:rsidR="000D2E57" w:rsidRPr="00105D6E" w:rsidRDefault="000D2E57" w:rsidP="000D2E57">
      <w:pPr>
        <w:pStyle w:val="ListParagraph"/>
        <w:ind w:left="615"/>
        <w:rPr>
          <w:rFonts w:ascii="Arial" w:hAnsi="Arial" w:cs="Arial"/>
          <w:sz w:val="24"/>
          <w:szCs w:val="24"/>
        </w:rPr>
      </w:pPr>
      <w:commentRangeStart w:id="20"/>
    </w:p>
    <w:p w14:paraId="48485A8A" w14:textId="6CBB5B9F" w:rsidR="005C7ACF" w:rsidRPr="00043FF6" w:rsidRDefault="005B470F" w:rsidP="00E77C95">
      <w:pPr>
        <w:pStyle w:val="ListParagraph"/>
        <w:numPr>
          <w:ilvl w:val="0"/>
          <w:numId w:val="7"/>
        </w:numPr>
        <w:rPr>
          <w:rFonts w:ascii="Arial" w:hAnsi="Arial" w:cs="Arial"/>
          <w:sz w:val="24"/>
          <w:szCs w:val="24"/>
        </w:rPr>
      </w:pPr>
      <w:r w:rsidRPr="00043FF6">
        <w:rPr>
          <w:rFonts w:ascii="Arial" w:hAnsi="Arial" w:cs="Arial"/>
          <w:sz w:val="24"/>
          <w:szCs w:val="24"/>
        </w:rPr>
        <w:t xml:space="preserve">Different data </w:t>
      </w:r>
      <w:r w:rsidR="001C0460" w:rsidRPr="00043FF6">
        <w:rPr>
          <w:rFonts w:ascii="Arial" w:hAnsi="Arial" w:cs="Arial"/>
          <w:sz w:val="24"/>
          <w:szCs w:val="24"/>
        </w:rPr>
        <w:t xml:space="preserve">will determine </w:t>
      </w:r>
      <w:r w:rsidR="000C48F8" w:rsidRPr="00043FF6">
        <w:rPr>
          <w:rFonts w:ascii="Arial" w:hAnsi="Arial" w:cs="Arial"/>
          <w:sz w:val="24"/>
          <w:szCs w:val="24"/>
        </w:rPr>
        <w:t>its own unique process.</w:t>
      </w:r>
      <w:r w:rsidR="00AB15BB" w:rsidRPr="00043FF6">
        <w:rPr>
          <w:rFonts w:ascii="Arial" w:hAnsi="Arial" w:cs="Arial"/>
          <w:sz w:val="24"/>
          <w:szCs w:val="24"/>
        </w:rPr>
        <w:t xml:space="preserve"> </w:t>
      </w:r>
      <w:r w:rsidR="000C48F8" w:rsidRPr="00043FF6">
        <w:rPr>
          <w:rFonts w:ascii="Arial" w:hAnsi="Arial" w:cs="Arial"/>
          <w:sz w:val="24"/>
          <w:szCs w:val="24"/>
        </w:rPr>
        <w:t>Therefore</w:t>
      </w:r>
      <w:r w:rsidR="00AB15BB" w:rsidRPr="00043FF6">
        <w:rPr>
          <w:rFonts w:ascii="Arial" w:hAnsi="Arial" w:cs="Arial"/>
          <w:sz w:val="24"/>
          <w:szCs w:val="24"/>
        </w:rPr>
        <w:t>, it is necessary to engage</w:t>
      </w:r>
      <w:r w:rsidR="00212BD9" w:rsidRPr="00043FF6">
        <w:rPr>
          <w:rFonts w:ascii="Arial" w:hAnsi="Arial" w:cs="Arial"/>
          <w:sz w:val="24"/>
          <w:szCs w:val="24"/>
        </w:rPr>
        <w:t xml:space="preserve"> the</w:t>
      </w:r>
      <w:r w:rsidR="00043FF6">
        <w:rPr>
          <w:rFonts w:ascii="Arial" w:hAnsi="Arial" w:cs="Arial"/>
          <w:sz w:val="24"/>
          <w:szCs w:val="24"/>
        </w:rPr>
        <w:t xml:space="preserve"> </w:t>
      </w:r>
      <w:r w:rsidR="00FD25C3" w:rsidRPr="00043FF6">
        <w:rPr>
          <w:rFonts w:ascii="Arial" w:hAnsi="Arial" w:cs="Arial"/>
          <w:sz w:val="24"/>
          <w:szCs w:val="24"/>
        </w:rPr>
        <w:t>r</w:t>
      </w:r>
      <w:r w:rsidR="00212BD9" w:rsidRPr="00043FF6">
        <w:rPr>
          <w:rFonts w:ascii="Arial" w:hAnsi="Arial" w:cs="Arial"/>
          <w:sz w:val="24"/>
          <w:szCs w:val="24"/>
        </w:rPr>
        <w:t xml:space="preserve">ight person to </w:t>
      </w:r>
      <w:r w:rsidR="00FD25C3" w:rsidRPr="00043FF6">
        <w:rPr>
          <w:rFonts w:ascii="Arial" w:hAnsi="Arial" w:cs="Arial"/>
          <w:sz w:val="24"/>
          <w:szCs w:val="24"/>
        </w:rPr>
        <w:t>analyse</w:t>
      </w:r>
      <w:r w:rsidR="00212BD9" w:rsidRPr="00043FF6">
        <w:rPr>
          <w:rFonts w:ascii="Arial" w:hAnsi="Arial" w:cs="Arial"/>
          <w:sz w:val="24"/>
          <w:szCs w:val="24"/>
        </w:rPr>
        <w:t xml:space="preserve"> the data</w:t>
      </w:r>
      <w:r w:rsidR="005D379D" w:rsidRPr="00043FF6">
        <w:rPr>
          <w:rFonts w:ascii="Arial" w:hAnsi="Arial" w:cs="Arial"/>
          <w:sz w:val="24"/>
          <w:szCs w:val="24"/>
        </w:rPr>
        <w:t xml:space="preserve"> to define the model</w:t>
      </w:r>
      <w:r w:rsidR="00FC0DF8" w:rsidRPr="00043FF6">
        <w:rPr>
          <w:rFonts w:ascii="Arial" w:hAnsi="Arial" w:cs="Arial"/>
          <w:sz w:val="24"/>
          <w:szCs w:val="24"/>
        </w:rPr>
        <w:t>.</w:t>
      </w:r>
      <w:r w:rsidR="000C48F8" w:rsidRPr="00043FF6">
        <w:rPr>
          <w:rFonts w:ascii="Arial" w:hAnsi="Arial" w:cs="Arial"/>
          <w:sz w:val="24"/>
          <w:szCs w:val="24"/>
        </w:rPr>
        <w:t xml:space="preserve"> </w:t>
      </w:r>
      <w:r w:rsidRPr="00043FF6">
        <w:rPr>
          <w:rFonts w:ascii="Arial" w:hAnsi="Arial" w:cs="Arial"/>
          <w:sz w:val="24"/>
          <w:szCs w:val="24"/>
        </w:rPr>
        <w:t xml:space="preserve"> </w:t>
      </w:r>
      <w:commentRangeEnd w:id="20"/>
      <w:r w:rsidR="00CC3B20">
        <w:rPr>
          <w:rStyle w:val="CommentReference"/>
        </w:rPr>
        <w:commentReference w:id="20"/>
      </w:r>
    </w:p>
    <w:p w14:paraId="64994434" w14:textId="66DA6CF5" w:rsidR="00393BC9" w:rsidRPr="00105D6E" w:rsidRDefault="00393BC9" w:rsidP="00212BD9">
      <w:pPr>
        <w:pStyle w:val="ListParagraph"/>
        <w:ind w:left="615"/>
        <w:rPr>
          <w:rFonts w:ascii="Arial" w:hAnsi="Arial" w:cs="Arial"/>
          <w:sz w:val="24"/>
          <w:szCs w:val="24"/>
        </w:rPr>
      </w:pPr>
    </w:p>
    <w:p w14:paraId="15662DF4" w14:textId="0BFD9D7F" w:rsidR="00393BC9" w:rsidRPr="00105D6E" w:rsidRDefault="00393BC9" w:rsidP="00212BD9">
      <w:pPr>
        <w:pStyle w:val="ListParagraph"/>
        <w:ind w:left="615"/>
        <w:rPr>
          <w:rFonts w:ascii="Arial" w:hAnsi="Arial" w:cs="Arial"/>
          <w:sz w:val="24"/>
          <w:szCs w:val="24"/>
        </w:rPr>
      </w:pPr>
      <w:commentRangeStart w:id="21"/>
    </w:p>
    <w:p w14:paraId="2D206929" w14:textId="0793B843" w:rsidR="00C52112" w:rsidRPr="00105D6E" w:rsidRDefault="002862E5" w:rsidP="00212BD9">
      <w:pPr>
        <w:pStyle w:val="ListParagraph"/>
        <w:ind w:left="615"/>
        <w:rPr>
          <w:rFonts w:ascii="Arial" w:hAnsi="Arial" w:cs="Arial"/>
          <w:sz w:val="24"/>
          <w:szCs w:val="24"/>
        </w:rPr>
      </w:pPr>
      <w:r>
        <w:rPr>
          <w:rFonts w:ascii="Arial" w:hAnsi="Arial" w:cs="Arial"/>
          <w:b/>
          <w:bCs/>
          <w:sz w:val="24"/>
          <w:szCs w:val="24"/>
        </w:rPr>
        <w:t>E</w:t>
      </w:r>
      <w:r w:rsidR="00537113" w:rsidRPr="003F0429">
        <w:rPr>
          <w:rFonts w:ascii="Arial" w:hAnsi="Arial" w:cs="Arial"/>
          <w:b/>
          <w:bCs/>
          <w:sz w:val="24"/>
          <w:szCs w:val="24"/>
        </w:rPr>
        <w:t>)</w:t>
      </w:r>
      <w:r w:rsidR="000D2E57">
        <w:rPr>
          <w:rFonts w:ascii="Arial" w:hAnsi="Arial" w:cs="Arial"/>
          <w:sz w:val="24"/>
          <w:szCs w:val="24"/>
        </w:rPr>
        <w:t xml:space="preserve"> </w:t>
      </w:r>
      <w:r w:rsidR="00C52112" w:rsidRPr="00105D6E">
        <w:rPr>
          <w:rFonts w:ascii="Arial" w:hAnsi="Arial" w:cs="Arial"/>
          <w:sz w:val="24"/>
          <w:szCs w:val="24"/>
        </w:rPr>
        <w:t>I would like to highlight 2 interesting point on the revenue and operating income from the Microsoft’s 2019 Annual Report.</w:t>
      </w:r>
      <w:commentRangeEnd w:id="21"/>
      <w:r w:rsidR="00CC3B20">
        <w:rPr>
          <w:rStyle w:val="CommentReference"/>
        </w:rPr>
        <w:commentReference w:id="21"/>
      </w:r>
    </w:p>
    <w:p w14:paraId="2E616739" w14:textId="69C1BE29" w:rsidR="00C52112" w:rsidRPr="00105D6E" w:rsidRDefault="00C52112" w:rsidP="00212BD9">
      <w:pPr>
        <w:pStyle w:val="ListParagraph"/>
        <w:ind w:left="615"/>
        <w:rPr>
          <w:rFonts w:ascii="Arial" w:hAnsi="Arial" w:cs="Arial"/>
          <w:sz w:val="24"/>
          <w:szCs w:val="24"/>
        </w:rPr>
      </w:pPr>
    </w:p>
    <w:p w14:paraId="48A91D89" w14:textId="1ADEE72A" w:rsidR="00C52112" w:rsidRPr="00105D6E" w:rsidRDefault="00C52112" w:rsidP="00212BD9">
      <w:pPr>
        <w:pStyle w:val="ListParagraph"/>
        <w:ind w:left="615"/>
        <w:rPr>
          <w:rFonts w:ascii="Arial" w:hAnsi="Arial" w:cs="Arial"/>
          <w:sz w:val="24"/>
          <w:szCs w:val="24"/>
        </w:rPr>
      </w:pPr>
    </w:p>
    <w:p w14:paraId="15B4736D" w14:textId="2641B3DA" w:rsidR="00C52112" w:rsidRPr="008A0780" w:rsidRDefault="00C52112" w:rsidP="006408A9">
      <w:pPr>
        <w:pStyle w:val="ListParagraph"/>
        <w:numPr>
          <w:ilvl w:val="0"/>
          <w:numId w:val="10"/>
        </w:numPr>
        <w:rPr>
          <w:rFonts w:ascii="Arial" w:hAnsi="Arial" w:cs="Arial"/>
          <w:sz w:val="24"/>
          <w:szCs w:val="24"/>
        </w:rPr>
      </w:pPr>
      <w:commentRangeStart w:id="22"/>
      <w:r w:rsidRPr="008A0780">
        <w:rPr>
          <w:rFonts w:ascii="Arial" w:hAnsi="Arial" w:cs="Arial"/>
          <w:sz w:val="24"/>
          <w:szCs w:val="24"/>
        </w:rPr>
        <w:t xml:space="preserve">Base on the report, </w:t>
      </w:r>
      <w:r w:rsidRPr="008A0780">
        <w:rPr>
          <w:rFonts w:ascii="Arial" w:hAnsi="Arial" w:cs="Arial"/>
          <w:b/>
          <w:bCs/>
          <w:sz w:val="24"/>
          <w:szCs w:val="24"/>
        </w:rPr>
        <w:t>LinkedIn</w:t>
      </w:r>
      <w:r w:rsidRPr="008A0780">
        <w:rPr>
          <w:rFonts w:ascii="Arial" w:hAnsi="Arial" w:cs="Arial"/>
          <w:sz w:val="24"/>
          <w:szCs w:val="24"/>
        </w:rPr>
        <w:t xml:space="preserve"> is one of the huge </w:t>
      </w:r>
      <w:r w:rsidR="00151397" w:rsidRPr="008A0780">
        <w:rPr>
          <w:rFonts w:ascii="Arial" w:hAnsi="Arial" w:cs="Arial"/>
          <w:sz w:val="24"/>
          <w:szCs w:val="24"/>
        </w:rPr>
        <w:t>contributors</w:t>
      </w:r>
      <w:r w:rsidRPr="008A0780">
        <w:rPr>
          <w:rFonts w:ascii="Arial" w:hAnsi="Arial" w:cs="Arial"/>
          <w:sz w:val="24"/>
          <w:szCs w:val="24"/>
        </w:rPr>
        <w:t xml:space="preserve"> in Microsoft </w:t>
      </w:r>
      <w:commentRangeEnd w:id="22"/>
      <w:r w:rsidR="00CC3B20">
        <w:rPr>
          <w:rStyle w:val="CommentReference"/>
        </w:rPr>
        <w:commentReference w:id="22"/>
      </w:r>
      <w:r w:rsidRPr="008A0780">
        <w:rPr>
          <w:rFonts w:ascii="Arial" w:hAnsi="Arial" w:cs="Arial"/>
          <w:sz w:val="24"/>
          <w:szCs w:val="24"/>
        </w:rPr>
        <w:t>revenue in 2019.</w:t>
      </w:r>
      <w:r w:rsidR="008A0780">
        <w:rPr>
          <w:rFonts w:ascii="Arial" w:hAnsi="Arial" w:cs="Arial"/>
          <w:sz w:val="24"/>
          <w:szCs w:val="24"/>
        </w:rPr>
        <w:t xml:space="preserve"> </w:t>
      </w:r>
      <w:r w:rsidRPr="008A0780">
        <w:rPr>
          <w:rFonts w:ascii="Arial" w:hAnsi="Arial" w:cs="Arial"/>
          <w:sz w:val="24"/>
          <w:szCs w:val="24"/>
        </w:rPr>
        <w:t xml:space="preserve">There was an increase of 12% or $33.7m across all segment but LinkedIn revenue was $371m or 25% </w:t>
      </w:r>
      <w:r w:rsidR="00A118AD" w:rsidRPr="008A0780">
        <w:rPr>
          <w:rFonts w:ascii="Arial" w:hAnsi="Arial" w:cs="Arial"/>
          <w:sz w:val="24"/>
          <w:szCs w:val="24"/>
        </w:rPr>
        <w:t xml:space="preserve">particularly in </w:t>
      </w:r>
      <w:r w:rsidRPr="008A0780">
        <w:rPr>
          <w:rFonts w:ascii="Arial" w:hAnsi="Arial" w:cs="Arial"/>
          <w:sz w:val="24"/>
          <w:szCs w:val="24"/>
        </w:rPr>
        <w:t xml:space="preserve">Productivity and Business Process. In conclusion, </w:t>
      </w:r>
      <w:r w:rsidR="000D2E57" w:rsidRPr="008A0780">
        <w:rPr>
          <w:rFonts w:ascii="Arial" w:hAnsi="Arial" w:cs="Arial"/>
          <w:sz w:val="24"/>
          <w:szCs w:val="24"/>
        </w:rPr>
        <w:t>LinkedIn</w:t>
      </w:r>
      <w:r w:rsidRPr="008A0780">
        <w:rPr>
          <w:rFonts w:ascii="Arial" w:hAnsi="Arial" w:cs="Arial"/>
          <w:sz w:val="24"/>
          <w:szCs w:val="24"/>
        </w:rPr>
        <w:t xml:space="preserve"> is one of the essential </w:t>
      </w:r>
      <w:r w:rsidR="0092776C" w:rsidRPr="008A0780">
        <w:rPr>
          <w:rFonts w:ascii="Arial" w:hAnsi="Arial" w:cs="Arial"/>
          <w:sz w:val="24"/>
          <w:szCs w:val="24"/>
        </w:rPr>
        <w:t>applications</w:t>
      </w:r>
      <w:r w:rsidRPr="008A0780">
        <w:rPr>
          <w:rFonts w:ascii="Arial" w:hAnsi="Arial" w:cs="Arial"/>
          <w:sz w:val="24"/>
          <w:szCs w:val="24"/>
        </w:rPr>
        <w:t xml:space="preserve"> as far business process is concern. Why is this application giving huge profits to Microsoft?</w:t>
      </w:r>
    </w:p>
    <w:p w14:paraId="6B8B4345" w14:textId="6EBB25B3" w:rsidR="00C52112" w:rsidRPr="00105D6E" w:rsidRDefault="00117CD8" w:rsidP="00C52112">
      <w:pPr>
        <w:pStyle w:val="ListParagraph"/>
        <w:ind w:left="1020"/>
        <w:rPr>
          <w:rFonts w:ascii="Arial" w:hAnsi="Arial" w:cs="Arial"/>
          <w:sz w:val="24"/>
          <w:szCs w:val="24"/>
        </w:rPr>
      </w:pPr>
      <w:r w:rsidRPr="00105D6E">
        <w:rPr>
          <w:rFonts w:ascii="Arial" w:hAnsi="Arial" w:cs="Arial"/>
          <w:sz w:val="24"/>
          <w:szCs w:val="24"/>
        </w:rPr>
        <w:t>Firstly</w:t>
      </w:r>
      <w:r w:rsidR="007B0345" w:rsidRPr="00105D6E">
        <w:rPr>
          <w:rFonts w:ascii="Arial" w:hAnsi="Arial" w:cs="Arial"/>
          <w:sz w:val="24"/>
          <w:szCs w:val="24"/>
        </w:rPr>
        <w:t>,</w:t>
      </w:r>
      <w:r w:rsidRPr="00105D6E">
        <w:rPr>
          <w:rFonts w:ascii="Arial" w:hAnsi="Arial" w:cs="Arial"/>
          <w:sz w:val="24"/>
          <w:szCs w:val="24"/>
        </w:rPr>
        <w:t xml:space="preserve"> due to the high demand </w:t>
      </w:r>
      <w:r w:rsidR="004344C8" w:rsidRPr="00105D6E">
        <w:rPr>
          <w:rFonts w:ascii="Arial" w:hAnsi="Arial" w:cs="Arial"/>
          <w:sz w:val="24"/>
          <w:szCs w:val="24"/>
        </w:rPr>
        <w:t>from</w:t>
      </w:r>
      <w:r w:rsidR="006A27DA" w:rsidRPr="00105D6E">
        <w:rPr>
          <w:rFonts w:ascii="Arial" w:hAnsi="Arial" w:cs="Arial"/>
          <w:sz w:val="24"/>
          <w:szCs w:val="24"/>
        </w:rPr>
        <w:t xml:space="preserve"> </w:t>
      </w:r>
      <w:r w:rsidR="00B81EE8" w:rsidRPr="00105D6E">
        <w:rPr>
          <w:rFonts w:ascii="Arial" w:hAnsi="Arial" w:cs="Arial"/>
          <w:sz w:val="24"/>
          <w:szCs w:val="24"/>
        </w:rPr>
        <w:t>professional</w:t>
      </w:r>
      <w:r w:rsidR="004D34FB" w:rsidRPr="00105D6E">
        <w:rPr>
          <w:rFonts w:ascii="Arial" w:hAnsi="Arial" w:cs="Arial"/>
          <w:sz w:val="24"/>
          <w:szCs w:val="24"/>
        </w:rPr>
        <w:t xml:space="preserve"> </w:t>
      </w:r>
      <w:r w:rsidR="0079197B" w:rsidRPr="00105D6E">
        <w:rPr>
          <w:rFonts w:ascii="Arial" w:hAnsi="Arial" w:cs="Arial"/>
          <w:sz w:val="24"/>
          <w:szCs w:val="24"/>
        </w:rPr>
        <w:t>corporation in the</w:t>
      </w:r>
      <w:r w:rsidR="004344C8" w:rsidRPr="00105D6E">
        <w:rPr>
          <w:rFonts w:ascii="Arial" w:hAnsi="Arial" w:cs="Arial"/>
          <w:sz w:val="24"/>
          <w:szCs w:val="24"/>
        </w:rPr>
        <w:t xml:space="preserve"> digital </w:t>
      </w:r>
      <w:r w:rsidR="00B81EE8" w:rsidRPr="00105D6E">
        <w:rPr>
          <w:rFonts w:ascii="Arial" w:hAnsi="Arial" w:cs="Arial"/>
          <w:sz w:val="24"/>
          <w:szCs w:val="24"/>
        </w:rPr>
        <w:t>world</w:t>
      </w:r>
      <w:r w:rsidR="0079197B" w:rsidRPr="00105D6E">
        <w:rPr>
          <w:rFonts w:ascii="Arial" w:hAnsi="Arial" w:cs="Arial"/>
          <w:sz w:val="24"/>
          <w:szCs w:val="24"/>
        </w:rPr>
        <w:t xml:space="preserve">, </w:t>
      </w:r>
      <w:r w:rsidR="000D2E57" w:rsidRPr="00105D6E">
        <w:rPr>
          <w:rFonts w:ascii="Arial" w:hAnsi="Arial" w:cs="Arial"/>
          <w:sz w:val="24"/>
          <w:szCs w:val="24"/>
        </w:rPr>
        <w:t>LinkedIn</w:t>
      </w:r>
      <w:r w:rsidR="00087A47" w:rsidRPr="00105D6E">
        <w:rPr>
          <w:rFonts w:ascii="Arial" w:hAnsi="Arial" w:cs="Arial"/>
          <w:sz w:val="24"/>
          <w:szCs w:val="24"/>
        </w:rPr>
        <w:t xml:space="preserve"> revenue mainly came from </w:t>
      </w:r>
      <w:r w:rsidR="00C73DE4" w:rsidRPr="00105D6E">
        <w:rPr>
          <w:rFonts w:ascii="Arial" w:hAnsi="Arial" w:cs="Arial"/>
          <w:sz w:val="24"/>
          <w:szCs w:val="24"/>
        </w:rPr>
        <w:t>Talent Sco</w:t>
      </w:r>
      <w:r w:rsidR="00E60228" w:rsidRPr="00105D6E">
        <w:rPr>
          <w:rFonts w:ascii="Arial" w:hAnsi="Arial" w:cs="Arial"/>
          <w:sz w:val="24"/>
          <w:szCs w:val="24"/>
        </w:rPr>
        <w:t>uting</w:t>
      </w:r>
      <w:r w:rsidR="00C73DE4" w:rsidRPr="00105D6E">
        <w:rPr>
          <w:rFonts w:ascii="Arial" w:hAnsi="Arial" w:cs="Arial"/>
          <w:sz w:val="24"/>
          <w:szCs w:val="24"/>
        </w:rPr>
        <w:t xml:space="preserve">, </w:t>
      </w:r>
      <w:r w:rsidR="00F4462E" w:rsidRPr="00105D6E">
        <w:rPr>
          <w:rFonts w:ascii="Arial" w:hAnsi="Arial" w:cs="Arial"/>
          <w:sz w:val="24"/>
          <w:szCs w:val="24"/>
        </w:rPr>
        <w:t xml:space="preserve">Learning and Development, </w:t>
      </w:r>
      <w:r w:rsidR="00C73DE4" w:rsidRPr="00105D6E">
        <w:rPr>
          <w:rFonts w:ascii="Arial" w:hAnsi="Arial" w:cs="Arial"/>
          <w:sz w:val="24"/>
          <w:szCs w:val="24"/>
        </w:rPr>
        <w:t>Marketing and Sales</w:t>
      </w:r>
      <w:r w:rsidR="00C35EA7" w:rsidRPr="00105D6E">
        <w:rPr>
          <w:rFonts w:ascii="Arial" w:hAnsi="Arial" w:cs="Arial"/>
          <w:sz w:val="24"/>
          <w:szCs w:val="24"/>
        </w:rPr>
        <w:t xml:space="preserve"> and Premium Subscribers.</w:t>
      </w:r>
      <w:r w:rsidR="007B0345" w:rsidRPr="00105D6E">
        <w:rPr>
          <w:rFonts w:ascii="Arial" w:hAnsi="Arial" w:cs="Arial"/>
          <w:sz w:val="24"/>
          <w:szCs w:val="24"/>
        </w:rPr>
        <w:t xml:space="preserve"> Through these bridging,</w:t>
      </w:r>
      <w:r w:rsidR="00B81EE8" w:rsidRPr="00105D6E">
        <w:rPr>
          <w:rFonts w:ascii="Arial" w:hAnsi="Arial" w:cs="Arial"/>
          <w:sz w:val="24"/>
          <w:szCs w:val="24"/>
        </w:rPr>
        <w:t xml:space="preserve"> </w:t>
      </w:r>
      <w:r w:rsidR="00585B43" w:rsidRPr="00105D6E">
        <w:rPr>
          <w:rFonts w:ascii="Arial" w:hAnsi="Arial" w:cs="Arial"/>
          <w:sz w:val="24"/>
          <w:szCs w:val="24"/>
        </w:rPr>
        <w:t>it produce</w:t>
      </w:r>
      <w:r w:rsidR="00E60228" w:rsidRPr="00105D6E">
        <w:rPr>
          <w:rFonts w:ascii="Arial" w:hAnsi="Arial" w:cs="Arial"/>
          <w:sz w:val="24"/>
          <w:szCs w:val="24"/>
        </w:rPr>
        <w:t>d</w:t>
      </w:r>
      <w:r w:rsidR="00585B43" w:rsidRPr="00105D6E">
        <w:rPr>
          <w:rFonts w:ascii="Arial" w:hAnsi="Arial" w:cs="Arial"/>
          <w:sz w:val="24"/>
          <w:szCs w:val="24"/>
        </w:rPr>
        <w:t xml:space="preserve"> a more successful and fruitful </w:t>
      </w:r>
      <w:r w:rsidR="0042038F" w:rsidRPr="00105D6E">
        <w:rPr>
          <w:rFonts w:ascii="Arial" w:hAnsi="Arial" w:cs="Arial"/>
          <w:sz w:val="24"/>
          <w:szCs w:val="24"/>
        </w:rPr>
        <w:t>world of professional in the digital</w:t>
      </w:r>
      <w:r w:rsidR="004E138D" w:rsidRPr="00105D6E">
        <w:rPr>
          <w:rFonts w:ascii="Arial" w:hAnsi="Arial" w:cs="Arial"/>
          <w:sz w:val="24"/>
          <w:szCs w:val="24"/>
        </w:rPr>
        <w:t xml:space="preserve"> technology.</w:t>
      </w:r>
      <w:r w:rsidR="006E0812" w:rsidRPr="00105D6E">
        <w:rPr>
          <w:rFonts w:ascii="Arial" w:hAnsi="Arial" w:cs="Arial"/>
          <w:sz w:val="24"/>
          <w:szCs w:val="24"/>
        </w:rPr>
        <w:t xml:space="preserve"> Th</w:t>
      </w:r>
      <w:r w:rsidR="007977A5" w:rsidRPr="00105D6E">
        <w:rPr>
          <w:rFonts w:ascii="Arial" w:hAnsi="Arial" w:cs="Arial"/>
          <w:sz w:val="24"/>
          <w:szCs w:val="24"/>
        </w:rPr>
        <w:t>is</w:t>
      </w:r>
      <w:r w:rsidR="006E0812" w:rsidRPr="00105D6E">
        <w:rPr>
          <w:rFonts w:ascii="Arial" w:hAnsi="Arial" w:cs="Arial"/>
          <w:sz w:val="24"/>
          <w:szCs w:val="24"/>
        </w:rPr>
        <w:t xml:space="preserve"> transformation</w:t>
      </w:r>
      <w:r w:rsidR="007977A5" w:rsidRPr="00105D6E">
        <w:rPr>
          <w:rFonts w:ascii="Arial" w:hAnsi="Arial" w:cs="Arial"/>
          <w:sz w:val="24"/>
          <w:szCs w:val="24"/>
        </w:rPr>
        <w:t xml:space="preserve"> </w:t>
      </w:r>
      <w:r w:rsidR="001918E8" w:rsidRPr="00105D6E">
        <w:rPr>
          <w:rFonts w:ascii="Arial" w:hAnsi="Arial" w:cs="Arial"/>
          <w:sz w:val="24"/>
          <w:szCs w:val="24"/>
        </w:rPr>
        <w:t xml:space="preserve">changes </w:t>
      </w:r>
      <w:r w:rsidR="00F80448" w:rsidRPr="00105D6E">
        <w:rPr>
          <w:rFonts w:ascii="Arial" w:hAnsi="Arial" w:cs="Arial"/>
          <w:sz w:val="24"/>
          <w:szCs w:val="24"/>
        </w:rPr>
        <w:t>the traditional way of</w:t>
      </w:r>
      <w:r w:rsidR="00E60228" w:rsidRPr="00105D6E">
        <w:rPr>
          <w:rFonts w:ascii="Arial" w:hAnsi="Arial" w:cs="Arial"/>
          <w:sz w:val="24"/>
          <w:szCs w:val="24"/>
        </w:rPr>
        <w:t xml:space="preserve"> </w:t>
      </w:r>
      <w:r w:rsidR="00296453" w:rsidRPr="00105D6E">
        <w:rPr>
          <w:rFonts w:ascii="Arial" w:hAnsi="Arial" w:cs="Arial"/>
          <w:sz w:val="24"/>
          <w:szCs w:val="24"/>
        </w:rPr>
        <w:t xml:space="preserve">professionals </w:t>
      </w:r>
      <w:r w:rsidR="00EA175C" w:rsidRPr="00105D6E">
        <w:rPr>
          <w:rFonts w:ascii="Arial" w:hAnsi="Arial" w:cs="Arial"/>
          <w:sz w:val="24"/>
          <w:szCs w:val="24"/>
        </w:rPr>
        <w:t>recruiting, le</w:t>
      </w:r>
      <w:r w:rsidR="00330A04" w:rsidRPr="00105D6E">
        <w:rPr>
          <w:rFonts w:ascii="Arial" w:hAnsi="Arial" w:cs="Arial"/>
          <w:sz w:val="24"/>
          <w:szCs w:val="24"/>
        </w:rPr>
        <w:t>arning and development and marketing business</w:t>
      </w:r>
      <w:r w:rsidR="006A27DA" w:rsidRPr="00105D6E">
        <w:rPr>
          <w:rFonts w:ascii="Arial" w:hAnsi="Arial" w:cs="Arial"/>
          <w:sz w:val="24"/>
          <w:szCs w:val="24"/>
        </w:rPr>
        <w:t>.</w:t>
      </w:r>
      <w:r w:rsidR="00414C15" w:rsidRPr="00105D6E">
        <w:rPr>
          <w:rFonts w:ascii="Arial" w:hAnsi="Arial" w:cs="Arial"/>
          <w:sz w:val="24"/>
          <w:szCs w:val="24"/>
        </w:rPr>
        <w:t xml:space="preserve"> As the job market in the digital</w:t>
      </w:r>
      <w:r w:rsidR="00A603C8" w:rsidRPr="00105D6E">
        <w:rPr>
          <w:rFonts w:ascii="Arial" w:hAnsi="Arial" w:cs="Arial"/>
          <w:sz w:val="24"/>
          <w:szCs w:val="24"/>
        </w:rPr>
        <w:t xml:space="preserve"> era</w:t>
      </w:r>
      <w:r w:rsidR="00414C15" w:rsidRPr="00105D6E">
        <w:rPr>
          <w:rFonts w:ascii="Arial" w:hAnsi="Arial" w:cs="Arial"/>
          <w:sz w:val="24"/>
          <w:szCs w:val="24"/>
        </w:rPr>
        <w:t xml:space="preserve"> is highly demand</w:t>
      </w:r>
      <w:r w:rsidR="00A603C8" w:rsidRPr="00105D6E">
        <w:rPr>
          <w:rFonts w:ascii="Arial" w:hAnsi="Arial" w:cs="Arial"/>
          <w:sz w:val="24"/>
          <w:szCs w:val="24"/>
        </w:rPr>
        <w:t xml:space="preserve">, </w:t>
      </w:r>
      <w:r w:rsidR="002902DD" w:rsidRPr="00105D6E">
        <w:rPr>
          <w:rFonts w:ascii="Arial" w:hAnsi="Arial" w:cs="Arial"/>
          <w:sz w:val="24"/>
          <w:szCs w:val="24"/>
        </w:rPr>
        <w:t>this application enable</w:t>
      </w:r>
      <w:r w:rsidR="00B3744B" w:rsidRPr="00105D6E">
        <w:rPr>
          <w:rFonts w:ascii="Arial" w:hAnsi="Arial" w:cs="Arial"/>
          <w:sz w:val="24"/>
          <w:szCs w:val="24"/>
        </w:rPr>
        <w:t>s</w:t>
      </w:r>
      <w:r w:rsidR="002902DD" w:rsidRPr="00105D6E">
        <w:rPr>
          <w:rFonts w:ascii="Arial" w:hAnsi="Arial" w:cs="Arial"/>
          <w:sz w:val="24"/>
          <w:szCs w:val="24"/>
        </w:rPr>
        <w:t xml:space="preserve"> </w:t>
      </w:r>
      <w:r w:rsidR="00FF2936" w:rsidRPr="00105D6E">
        <w:rPr>
          <w:rFonts w:ascii="Arial" w:hAnsi="Arial" w:cs="Arial"/>
          <w:sz w:val="24"/>
          <w:szCs w:val="24"/>
        </w:rPr>
        <w:t>its customer to scout talent</w:t>
      </w:r>
      <w:r w:rsidR="00682E92" w:rsidRPr="00105D6E">
        <w:rPr>
          <w:rFonts w:ascii="Arial" w:hAnsi="Arial" w:cs="Arial"/>
          <w:sz w:val="24"/>
          <w:szCs w:val="24"/>
        </w:rPr>
        <w:t xml:space="preserve"> through the portfolio available in </w:t>
      </w:r>
      <w:r w:rsidR="00B3744B" w:rsidRPr="00105D6E">
        <w:rPr>
          <w:rFonts w:ascii="Arial" w:hAnsi="Arial" w:cs="Arial"/>
          <w:sz w:val="24"/>
          <w:szCs w:val="24"/>
        </w:rPr>
        <w:t>the data bank</w:t>
      </w:r>
      <w:r w:rsidR="00414C15" w:rsidRPr="00105D6E">
        <w:rPr>
          <w:rFonts w:ascii="Arial" w:hAnsi="Arial" w:cs="Arial"/>
          <w:sz w:val="24"/>
          <w:szCs w:val="24"/>
        </w:rPr>
        <w:t xml:space="preserve"> </w:t>
      </w:r>
      <w:r w:rsidR="00B3744B" w:rsidRPr="00105D6E">
        <w:rPr>
          <w:rFonts w:ascii="Arial" w:hAnsi="Arial" w:cs="Arial"/>
          <w:sz w:val="24"/>
          <w:szCs w:val="24"/>
        </w:rPr>
        <w:t xml:space="preserve">and it is one of the </w:t>
      </w:r>
      <w:r w:rsidR="008D0B89" w:rsidRPr="00105D6E">
        <w:rPr>
          <w:rFonts w:ascii="Arial" w:hAnsi="Arial" w:cs="Arial"/>
          <w:sz w:val="24"/>
          <w:szCs w:val="24"/>
        </w:rPr>
        <w:t>utilities</w:t>
      </w:r>
      <w:r w:rsidR="00962242" w:rsidRPr="00105D6E">
        <w:rPr>
          <w:rFonts w:ascii="Arial" w:hAnsi="Arial" w:cs="Arial"/>
          <w:sz w:val="24"/>
          <w:szCs w:val="24"/>
        </w:rPr>
        <w:t xml:space="preserve"> </w:t>
      </w:r>
      <w:r w:rsidR="00C12C3D" w:rsidRPr="00105D6E">
        <w:rPr>
          <w:rFonts w:ascii="Arial" w:hAnsi="Arial" w:cs="Arial"/>
          <w:sz w:val="24"/>
          <w:szCs w:val="24"/>
        </w:rPr>
        <w:t>that it offers.</w:t>
      </w:r>
      <w:r w:rsidR="008D0B89" w:rsidRPr="00105D6E">
        <w:rPr>
          <w:rFonts w:ascii="Arial" w:hAnsi="Arial" w:cs="Arial"/>
          <w:sz w:val="24"/>
          <w:szCs w:val="24"/>
        </w:rPr>
        <w:t xml:space="preserve"> </w:t>
      </w:r>
      <w:r w:rsidR="00ED4DA9" w:rsidRPr="00105D6E">
        <w:rPr>
          <w:rFonts w:ascii="Arial" w:hAnsi="Arial" w:cs="Arial"/>
          <w:sz w:val="24"/>
          <w:szCs w:val="24"/>
        </w:rPr>
        <w:t xml:space="preserve">Subscribers of this apps can </w:t>
      </w:r>
      <w:r w:rsidR="00EC020C" w:rsidRPr="00105D6E">
        <w:rPr>
          <w:rFonts w:ascii="Arial" w:hAnsi="Arial" w:cs="Arial"/>
          <w:sz w:val="24"/>
          <w:szCs w:val="24"/>
        </w:rPr>
        <w:t xml:space="preserve">access </w:t>
      </w:r>
      <w:r w:rsidR="0048734E" w:rsidRPr="00105D6E">
        <w:rPr>
          <w:rFonts w:ascii="Arial" w:hAnsi="Arial" w:cs="Arial"/>
          <w:sz w:val="24"/>
          <w:szCs w:val="24"/>
        </w:rPr>
        <w:t>online</w:t>
      </w:r>
      <w:r w:rsidR="00EC020C" w:rsidRPr="00105D6E">
        <w:rPr>
          <w:rFonts w:ascii="Arial" w:hAnsi="Arial" w:cs="Arial"/>
          <w:sz w:val="24"/>
          <w:szCs w:val="24"/>
        </w:rPr>
        <w:t xml:space="preserve"> tutorial and information</w:t>
      </w:r>
      <w:r w:rsidR="00CE79CC" w:rsidRPr="00105D6E">
        <w:rPr>
          <w:rFonts w:ascii="Arial" w:hAnsi="Arial" w:cs="Arial"/>
          <w:sz w:val="24"/>
          <w:szCs w:val="24"/>
        </w:rPr>
        <w:t xml:space="preserve"> for de</w:t>
      </w:r>
      <w:r w:rsidR="00711948" w:rsidRPr="00105D6E">
        <w:rPr>
          <w:rFonts w:ascii="Arial" w:hAnsi="Arial" w:cs="Arial"/>
          <w:sz w:val="24"/>
          <w:szCs w:val="24"/>
        </w:rPr>
        <w:t>ve</w:t>
      </w:r>
      <w:r w:rsidR="00CE79CC" w:rsidRPr="00105D6E">
        <w:rPr>
          <w:rFonts w:ascii="Arial" w:hAnsi="Arial" w:cs="Arial"/>
          <w:sz w:val="24"/>
          <w:szCs w:val="24"/>
        </w:rPr>
        <w:t>lopment</w:t>
      </w:r>
      <w:r w:rsidR="00711948" w:rsidRPr="00105D6E">
        <w:rPr>
          <w:rFonts w:ascii="Arial" w:hAnsi="Arial" w:cs="Arial"/>
          <w:sz w:val="24"/>
          <w:szCs w:val="24"/>
        </w:rPr>
        <w:t xml:space="preserve"> and </w:t>
      </w:r>
      <w:r w:rsidR="00F83774" w:rsidRPr="00105D6E">
        <w:rPr>
          <w:rFonts w:ascii="Arial" w:hAnsi="Arial" w:cs="Arial"/>
          <w:sz w:val="24"/>
          <w:szCs w:val="24"/>
        </w:rPr>
        <w:t>upgrade their learning skills.</w:t>
      </w:r>
      <w:r w:rsidR="000A45DF">
        <w:rPr>
          <w:rFonts w:ascii="Arial" w:hAnsi="Arial" w:cs="Arial"/>
          <w:sz w:val="24"/>
          <w:szCs w:val="24"/>
        </w:rPr>
        <w:t xml:space="preserve"> </w:t>
      </w:r>
      <w:r w:rsidR="00F83774" w:rsidRPr="00105D6E">
        <w:rPr>
          <w:rFonts w:ascii="Arial" w:hAnsi="Arial" w:cs="Arial"/>
          <w:sz w:val="24"/>
          <w:szCs w:val="24"/>
        </w:rPr>
        <w:t xml:space="preserve">Customers </w:t>
      </w:r>
      <w:r w:rsidR="0048734E" w:rsidRPr="00105D6E">
        <w:rPr>
          <w:rFonts w:ascii="Arial" w:hAnsi="Arial" w:cs="Arial"/>
          <w:sz w:val="24"/>
          <w:szCs w:val="24"/>
        </w:rPr>
        <w:t xml:space="preserve">can </w:t>
      </w:r>
      <w:r w:rsidR="003C0445" w:rsidRPr="00105D6E">
        <w:rPr>
          <w:rFonts w:ascii="Arial" w:hAnsi="Arial" w:cs="Arial"/>
          <w:sz w:val="24"/>
          <w:szCs w:val="24"/>
        </w:rPr>
        <w:t xml:space="preserve">introduce </w:t>
      </w:r>
      <w:r w:rsidR="000A45DF">
        <w:rPr>
          <w:rFonts w:ascii="Arial" w:hAnsi="Arial" w:cs="Arial"/>
          <w:sz w:val="24"/>
          <w:szCs w:val="24"/>
        </w:rPr>
        <w:t xml:space="preserve">and portray </w:t>
      </w:r>
      <w:r w:rsidR="00985F76" w:rsidRPr="00105D6E">
        <w:rPr>
          <w:rFonts w:ascii="Arial" w:hAnsi="Arial" w:cs="Arial"/>
          <w:sz w:val="24"/>
          <w:szCs w:val="24"/>
        </w:rPr>
        <w:t xml:space="preserve">their business profile </w:t>
      </w:r>
      <w:r w:rsidR="00166F23" w:rsidRPr="00105D6E">
        <w:rPr>
          <w:rFonts w:ascii="Arial" w:hAnsi="Arial" w:cs="Arial"/>
          <w:sz w:val="24"/>
          <w:szCs w:val="24"/>
        </w:rPr>
        <w:t xml:space="preserve">through </w:t>
      </w:r>
      <w:r w:rsidR="0048734E" w:rsidRPr="00105D6E">
        <w:rPr>
          <w:rFonts w:ascii="Arial" w:hAnsi="Arial" w:cs="Arial"/>
          <w:sz w:val="24"/>
          <w:szCs w:val="24"/>
        </w:rPr>
        <w:t>advertise</w:t>
      </w:r>
      <w:r w:rsidR="00166F23" w:rsidRPr="00105D6E">
        <w:rPr>
          <w:rFonts w:ascii="Arial" w:hAnsi="Arial" w:cs="Arial"/>
          <w:sz w:val="24"/>
          <w:szCs w:val="24"/>
        </w:rPr>
        <w:t>ment</w:t>
      </w:r>
      <w:r w:rsidR="007A74F5" w:rsidRPr="00105D6E">
        <w:rPr>
          <w:rFonts w:ascii="Arial" w:hAnsi="Arial" w:cs="Arial"/>
          <w:sz w:val="24"/>
          <w:szCs w:val="24"/>
        </w:rPr>
        <w:t xml:space="preserve"> </w:t>
      </w:r>
      <w:r w:rsidR="00166F23" w:rsidRPr="00105D6E">
        <w:rPr>
          <w:rFonts w:ascii="Arial" w:hAnsi="Arial" w:cs="Arial"/>
          <w:sz w:val="24"/>
          <w:szCs w:val="24"/>
        </w:rPr>
        <w:t xml:space="preserve">and </w:t>
      </w:r>
      <w:r w:rsidR="00E828E1" w:rsidRPr="00105D6E">
        <w:rPr>
          <w:rFonts w:ascii="Arial" w:hAnsi="Arial" w:cs="Arial"/>
          <w:sz w:val="24"/>
          <w:szCs w:val="24"/>
        </w:rPr>
        <w:t>engage with other professional sub</w:t>
      </w:r>
      <w:r w:rsidR="00A05831" w:rsidRPr="00105D6E">
        <w:rPr>
          <w:rFonts w:ascii="Arial" w:hAnsi="Arial" w:cs="Arial"/>
          <w:sz w:val="24"/>
          <w:szCs w:val="24"/>
        </w:rPr>
        <w:t>s</w:t>
      </w:r>
      <w:r w:rsidR="00E828E1" w:rsidRPr="00105D6E">
        <w:rPr>
          <w:rFonts w:ascii="Arial" w:hAnsi="Arial" w:cs="Arial"/>
          <w:sz w:val="24"/>
          <w:szCs w:val="24"/>
        </w:rPr>
        <w:t>cribers</w:t>
      </w:r>
      <w:r w:rsidR="00A05831" w:rsidRPr="00105D6E">
        <w:rPr>
          <w:rFonts w:ascii="Arial" w:hAnsi="Arial" w:cs="Arial"/>
          <w:sz w:val="24"/>
          <w:szCs w:val="24"/>
        </w:rPr>
        <w:t xml:space="preserve"> </w:t>
      </w:r>
      <w:r w:rsidR="0035263E" w:rsidRPr="00105D6E">
        <w:rPr>
          <w:rFonts w:ascii="Arial" w:hAnsi="Arial" w:cs="Arial"/>
          <w:sz w:val="24"/>
          <w:szCs w:val="24"/>
        </w:rPr>
        <w:t>on</w:t>
      </w:r>
      <w:r w:rsidR="00A05831" w:rsidRPr="00105D6E">
        <w:rPr>
          <w:rFonts w:ascii="Arial" w:hAnsi="Arial" w:cs="Arial"/>
          <w:sz w:val="24"/>
          <w:szCs w:val="24"/>
        </w:rPr>
        <w:t xml:space="preserve"> their business process and solution.</w:t>
      </w:r>
      <w:r w:rsidR="00284D3F" w:rsidRPr="00105D6E">
        <w:rPr>
          <w:rFonts w:ascii="Arial" w:hAnsi="Arial" w:cs="Arial"/>
          <w:sz w:val="24"/>
          <w:szCs w:val="24"/>
        </w:rPr>
        <w:t xml:space="preserve"> Premium subscribers </w:t>
      </w:r>
      <w:r w:rsidR="005A0351" w:rsidRPr="00105D6E">
        <w:rPr>
          <w:rFonts w:ascii="Arial" w:hAnsi="Arial" w:cs="Arial"/>
          <w:sz w:val="24"/>
          <w:szCs w:val="24"/>
        </w:rPr>
        <w:t xml:space="preserve">have the privileged </w:t>
      </w:r>
      <w:r w:rsidR="0026558E">
        <w:rPr>
          <w:rFonts w:ascii="Arial" w:hAnsi="Arial" w:cs="Arial"/>
          <w:sz w:val="24"/>
          <w:szCs w:val="24"/>
        </w:rPr>
        <w:t>in creating</w:t>
      </w:r>
      <w:r w:rsidR="003F4EC8" w:rsidRPr="00105D6E">
        <w:rPr>
          <w:rFonts w:ascii="Arial" w:hAnsi="Arial" w:cs="Arial"/>
          <w:sz w:val="24"/>
          <w:szCs w:val="24"/>
        </w:rPr>
        <w:t xml:space="preserve"> their identity with other professionals</w:t>
      </w:r>
      <w:r w:rsidR="00B35286">
        <w:rPr>
          <w:rFonts w:ascii="Arial" w:hAnsi="Arial" w:cs="Arial"/>
          <w:sz w:val="24"/>
          <w:szCs w:val="24"/>
        </w:rPr>
        <w:t xml:space="preserve"> and </w:t>
      </w:r>
      <w:r w:rsidR="00C63FC6">
        <w:rPr>
          <w:rFonts w:ascii="Arial" w:hAnsi="Arial" w:cs="Arial"/>
          <w:sz w:val="24"/>
          <w:szCs w:val="24"/>
        </w:rPr>
        <w:t>simultaneously</w:t>
      </w:r>
      <w:r w:rsidR="00374C5F" w:rsidRPr="00105D6E">
        <w:rPr>
          <w:rFonts w:ascii="Arial" w:hAnsi="Arial" w:cs="Arial"/>
          <w:sz w:val="24"/>
          <w:szCs w:val="24"/>
        </w:rPr>
        <w:t xml:space="preserve"> </w:t>
      </w:r>
      <w:r w:rsidR="005D4BD2" w:rsidRPr="00105D6E">
        <w:rPr>
          <w:rFonts w:ascii="Arial" w:hAnsi="Arial" w:cs="Arial"/>
          <w:sz w:val="24"/>
          <w:szCs w:val="24"/>
        </w:rPr>
        <w:t>create business network</w:t>
      </w:r>
      <w:r w:rsidR="00AE01F4" w:rsidRPr="00105D6E">
        <w:rPr>
          <w:rFonts w:ascii="Arial" w:hAnsi="Arial" w:cs="Arial"/>
          <w:sz w:val="24"/>
          <w:szCs w:val="24"/>
        </w:rPr>
        <w:t xml:space="preserve"> and creating business opportunities</w:t>
      </w:r>
      <w:r w:rsidR="00374C5F" w:rsidRPr="00105D6E">
        <w:rPr>
          <w:rFonts w:ascii="Arial" w:hAnsi="Arial" w:cs="Arial"/>
          <w:sz w:val="24"/>
          <w:szCs w:val="24"/>
        </w:rPr>
        <w:t xml:space="preserve"> to other </w:t>
      </w:r>
      <w:r w:rsidR="006A3327">
        <w:rPr>
          <w:rFonts w:ascii="Arial" w:hAnsi="Arial" w:cs="Arial"/>
          <w:sz w:val="24"/>
          <w:szCs w:val="24"/>
        </w:rPr>
        <w:t>apps</w:t>
      </w:r>
      <w:r w:rsidR="00374C5F" w:rsidRPr="00105D6E">
        <w:rPr>
          <w:rFonts w:ascii="Arial" w:hAnsi="Arial" w:cs="Arial"/>
          <w:sz w:val="24"/>
          <w:szCs w:val="24"/>
        </w:rPr>
        <w:t xml:space="preserve"> members.</w:t>
      </w:r>
    </w:p>
    <w:p w14:paraId="0B0F4B42" w14:textId="64C6E4D6" w:rsidR="008F649B" w:rsidRPr="00105D6E" w:rsidRDefault="008F649B" w:rsidP="00C52112">
      <w:pPr>
        <w:pStyle w:val="ListParagraph"/>
        <w:ind w:left="1020"/>
        <w:rPr>
          <w:rFonts w:ascii="Arial" w:hAnsi="Arial" w:cs="Arial"/>
          <w:sz w:val="24"/>
          <w:szCs w:val="24"/>
        </w:rPr>
      </w:pPr>
    </w:p>
    <w:p w14:paraId="7B92F116" w14:textId="77777777" w:rsidR="00B51F12" w:rsidRPr="00105D6E" w:rsidRDefault="008F649B" w:rsidP="00C52112">
      <w:pPr>
        <w:pStyle w:val="ListParagraph"/>
        <w:ind w:left="1020"/>
        <w:rPr>
          <w:rFonts w:ascii="Arial" w:hAnsi="Arial" w:cs="Arial"/>
          <w:sz w:val="24"/>
          <w:szCs w:val="24"/>
        </w:rPr>
      </w:pPr>
      <w:r w:rsidRPr="00105D6E">
        <w:rPr>
          <w:rFonts w:ascii="Arial" w:hAnsi="Arial" w:cs="Arial"/>
          <w:sz w:val="24"/>
          <w:szCs w:val="24"/>
        </w:rPr>
        <w:t xml:space="preserve">This point is good </w:t>
      </w:r>
      <w:r w:rsidR="009B4C19" w:rsidRPr="00105D6E">
        <w:rPr>
          <w:rFonts w:ascii="Arial" w:hAnsi="Arial" w:cs="Arial"/>
          <w:sz w:val="24"/>
          <w:szCs w:val="24"/>
        </w:rPr>
        <w:t>as there are a lot of</w:t>
      </w:r>
      <w:r w:rsidR="00B51F12" w:rsidRPr="00105D6E">
        <w:rPr>
          <w:rFonts w:ascii="Arial" w:hAnsi="Arial" w:cs="Arial"/>
          <w:sz w:val="24"/>
          <w:szCs w:val="24"/>
        </w:rPr>
        <w:t xml:space="preserve"> benefits we can gain through this application.</w:t>
      </w:r>
    </w:p>
    <w:p w14:paraId="2D184E34" w14:textId="708DEFB2" w:rsidR="00393BC9" w:rsidRPr="00105D6E" w:rsidRDefault="00B51F12" w:rsidP="00266BAB">
      <w:pPr>
        <w:pStyle w:val="ListParagraph"/>
        <w:ind w:left="1020"/>
        <w:rPr>
          <w:rFonts w:ascii="Arial" w:hAnsi="Arial" w:cs="Arial"/>
          <w:sz w:val="24"/>
          <w:szCs w:val="24"/>
        </w:rPr>
      </w:pPr>
      <w:r w:rsidRPr="00105D6E">
        <w:rPr>
          <w:rFonts w:ascii="Arial" w:hAnsi="Arial" w:cs="Arial"/>
          <w:sz w:val="24"/>
          <w:szCs w:val="24"/>
        </w:rPr>
        <w:t>Firstly</w:t>
      </w:r>
      <w:r w:rsidR="00D84060" w:rsidRPr="00105D6E">
        <w:rPr>
          <w:rFonts w:ascii="Arial" w:hAnsi="Arial" w:cs="Arial"/>
          <w:sz w:val="24"/>
          <w:szCs w:val="24"/>
        </w:rPr>
        <w:t>,</w:t>
      </w:r>
      <w:r w:rsidR="001476FD" w:rsidRPr="00105D6E">
        <w:rPr>
          <w:rFonts w:ascii="Arial" w:hAnsi="Arial" w:cs="Arial"/>
          <w:sz w:val="24"/>
          <w:szCs w:val="24"/>
        </w:rPr>
        <w:t xml:space="preserve"> with one application</w:t>
      </w:r>
      <w:r w:rsidR="00CD3B95" w:rsidRPr="00105D6E">
        <w:rPr>
          <w:rFonts w:ascii="Arial" w:hAnsi="Arial" w:cs="Arial"/>
          <w:sz w:val="24"/>
          <w:szCs w:val="24"/>
        </w:rPr>
        <w:t xml:space="preserve"> it served multiple </w:t>
      </w:r>
      <w:r w:rsidR="00D84060" w:rsidRPr="00105D6E">
        <w:rPr>
          <w:rFonts w:ascii="Arial" w:hAnsi="Arial" w:cs="Arial"/>
          <w:sz w:val="24"/>
          <w:szCs w:val="24"/>
        </w:rPr>
        <w:t>tasks</w:t>
      </w:r>
      <w:r w:rsidR="00CD3B95" w:rsidRPr="00105D6E">
        <w:rPr>
          <w:rFonts w:ascii="Arial" w:hAnsi="Arial" w:cs="Arial"/>
          <w:sz w:val="24"/>
          <w:szCs w:val="24"/>
        </w:rPr>
        <w:t>.</w:t>
      </w:r>
      <w:r w:rsidR="00A41A61" w:rsidRPr="00105D6E">
        <w:rPr>
          <w:rFonts w:ascii="Arial" w:hAnsi="Arial" w:cs="Arial"/>
          <w:sz w:val="24"/>
          <w:szCs w:val="24"/>
        </w:rPr>
        <w:t xml:space="preserve"> I take the first point from talent </w:t>
      </w:r>
      <w:r w:rsidR="00D84060" w:rsidRPr="00105D6E">
        <w:rPr>
          <w:rFonts w:ascii="Arial" w:hAnsi="Arial" w:cs="Arial"/>
          <w:sz w:val="24"/>
          <w:szCs w:val="24"/>
        </w:rPr>
        <w:t>scouting;</w:t>
      </w:r>
      <w:r w:rsidR="00C93B37" w:rsidRPr="00105D6E">
        <w:rPr>
          <w:rFonts w:ascii="Arial" w:hAnsi="Arial" w:cs="Arial"/>
          <w:sz w:val="24"/>
          <w:szCs w:val="24"/>
        </w:rPr>
        <w:t xml:space="preserve"> we can get direct information and </w:t>
      </w:r>
      <w:r w:rsidR="005841D6" w:rsidRPr="00105D6E">
        <w:rPr>
          <w:rFonts w:ascii="Arial" w:hAnsi="Arial" w:cs="Arial"/>
          <w:sz w:val="24"/>
          <w:szCs w:val="24"/>
        </w:rPr>
        <w:t xml:space="preserve">profile of talents without having to </w:t>
      </w:r>
      <w:r w:rsidR="00D84060" w:rsidRPr="00105D6E">
        <w:rPr>
          <w:rFonts w:ascii="Arial" w:hAnsi="Arial" w:cs="Arial"/>
          <w:sz w:val="24"/>
          <w:szCs w:val="24"/>
        </w:rPr>
        <w:t>pay service fee to employment agent</w:t>
      </w:r>
      <w:r w:rsidR="00D907F2" w:rsidRPr="00105D6E">
        <w:rPr>
          <w:rFonts w:ascii="Arial" w:hAnsi="Arial" w:cs="Arial"/>
          <w:sz w:val="24"/>
          <w:szCs w:val="24"/>
        </w:rPr>
        <w:t xml:space="preserve"> </w:t>
      </w:r>
      <w:r w:rsidR="00432833" w:rsidRPr="00105D6E">
        <w:rPr>
          <w:rFonts w:ascii="Arial" w:hAnsi="Arial" w:cs="Arial"/>
          <w:sz w:val="24"/>
          <w:szCs w:val="24"/>
        </w:rPr>
        <w:t>in short,</w:t>
      </w:r>
      <w:r w:rsidR="00D907F2" w:rsidRPr="00105D6E">
        <w:rPr>
          <w:rFonts w:ascii="Arial" w:hAnsi="Arial" w:cs="Arial"/>
          <w:sz w:val="24"/>
          <w:szCs w:val="24"/>
        </w:rPr>
        <w:t xml:space="preserve"> no </w:t>
      </w:r>
      <w:r w:rsidR="00432833" w:rsidRPr="00105D6E">
        <w:rPr>
          <w:rFonts w:ascii="Arial" w:hAnsi="Arial" w:cs="Arial"/>
          <w:sz w:val="24"/>
          <w:szCs w:val="24"/>
        </w:rPr>
        <w:t>third party</w:t>
      </w:r>
      <w:r w:rsidR="00D907F2" w:rsidRPr="00105D6E">
        <w:rPr>
          <w:rFonts w:ascii="Arial" w:hAnsi="Arial" w:cs="Arial"/>
          <w:sz w:val="24"/>
          <w:szCs w:val="24"/>
        </w:rPr>
        <w:t>.</w:t>
      </w:r>
      <w:r w:rsidR="000E56F4" w:rsidRPr="00105D6E">
        <w:rPr>
          <w:rFonts w:ascii="Arial" w:hAnsi="Arial" w:cs="Arial"/>
          <w:sz w:val="24"/>
          <w:szCs w:val="24"/>
        </w:rPr>
        <w:t xml:space="preserve"> Secondly subscribers </w:t>
      </w:r>
      <w:r w:rsidR="00A55A27" w:rsidRPr="00105D6E">
        <w:rPr>
          <w:rFonts w:ascii="Arial" w:hAnsi="Arial" w:cs="Arial"/>
          <w:sz w:val="24"/>
          <w:szCs w:val="24"/>
        </w:rPr>
        <w:t xml:space="preserve">can access online tutorial for </w:t>
      </w:r>
      <w:r w:rsidR="00A12FEB" w:rsidRPr="00105D6E">
        <w:rPr>
          <w:rFonts w:ascii="Arial" w:hAnsi="Arial" w:cs="Arial"/>
          <w:sz w:val="24"/>
          <w:szCs w:val="24"/>
        </w:rPr>
        <w:t>their development and search for</w:t>
      </w:r>
      <w:r w:rsidR="00D20B6F" w:rsidRPr="00105D6E">
        <w:rPr>
          <w:rFonts w:ascii="Arial" w:hAnsi="Arial" w:cs="Arial"/>
          <w:sz w:val="24"/>
          <w:szCs w:val="24"/>
        </w:rPr>
        <w:t xml:space="preserve"> valuable</w:t>
      </w:r>
      <w:r w:rsidR="00A12FEB" w:rsidRPr="00105D6E">
        <w:rPr>
          <w:rFonts w:ascii="Arial" w:hAnsi="Arial" w:cs="Arial"/>
          <w:sz w:val="24"/>
          <w:szCs w:val="24"/>
        </w:rPr>
        <w:t xml:space="preserve"> information through the apps</w:t>
      </w:r>
      <w:r w:rsidR="00D20B6F" w:rsidRPr="00105D6E">
        <w:rPr>
          <w:rFonts w:ascii="Arial" w:hAnsi="Arial" w:cs="Arial"/>
          <w:sz w:val="24"/>
          <w:szCs w:val="24"/>
        </w:rPr>
        <w:t xml:space="preserve"> such as </w:t>
      </w:r>
      <w:r w:rsidR="00EC5CF9" w:rsidRPr="00105D6E">
        <w:rPr>
          <w:rFonts w:ascii="Arial" w:hAnsi="Arial" w:cs="Arial"/>
          <w:sz w:val="24"/>
          <w:szCs w:val="24"/>
        </w:rPr>
        <w:t xml:space="preserve">accounting and </w:t>
      </w:r>
      <w:r w:rsidR="002C3B3D" w:rsidRPr="00105D6E">
        <w:rPr>
          <w:rFonts w:ascii="Arial" w:hAnsi="Arial" w:cs="Arial"/>
          <w:sz w:val="24"/>
          <w:szCs w:val="24"/>
        </w:rPr>
        <w:t>statistic data.</w:t>
      </w:r>
      <w:r w:rsidR="0000494D" w:rsidRPr="00105D6E">
        <w:rPr>
          <w:rFonts w:ascii="Arial" w:hAnsi="Arial" w:cs="Arial"/>
          <w:sz w:val="24"/>
          <w:szCs w:val="24"/>
        </w:rPr>
        <w:t xml:space="preserve"> </w:t>
      </w:r>
      <w:r w:rsidR="00B031AB" w:rsidRPr="00105D6E">
        <w:rPr>
          <w:rFonts w:ascii="Arial" w:hAnsi="Arial" w:cs="Arial"/>
          <w:sz w:val="24"/>
          <w:szCs w:val="24"/>
        </w:rPr>
        <w:t>This application is a good net</w:t>
      </w:r>
      <w:r w:rsidR="009A724F" w:rsidRPr="00105D6E">
        <w:rPr>
          <w:rFonts w:ascii="Arial" w:hAnsi="Arial" w:cs="Arial"/>
          <w:sz w:val="24"/>
          <w:szCs w:val="24"/>
        </w:rPr>
        <w:t>work for professionals as it can link to other members where</w:t>
      </w:r>
      <w:r w:rsidR="00A47ED0" w:rsidRPr="00105D6E">
        <w:rPr>
          <w:rFonts w:ascii="Arial" w:hAnsi="Arial" w:cs="Arial"/>
          <w:sz w:val="24"/>
          <w:szCs w:val="24"/>
        </w:rPr>
        <w:t xml:space="preserve">by business introduction can be in any industry and </w:t>
      </w:r>
      <w:r w:rsidR="00266BAB" w:rsidRPr="00105D6E">
        <w:rPr>
          <w:rFonts w:ascii="Arial" w:hAnsi="Arial" w:cs="Arial"/>
          <w:sz w:val="24"/>
          <w:szCs w:val="24"/>
        </w:rPr>
        <w:t xml:space="preserve">subscribers can </w:t>
      </w:r>
      <w:r w:rsidR="00E86FD2" w:rsidRPr="00105D6E">
        <w:rPr>
          <w:rFonts w:ascii="Arial" w:hAnsi="Arial" w:cs="Arial"/>
          <w:sz w:val="24"/>
          <w:szCs w:val="24"/>
        </w:rPr>
        <w:t>enhance</w:t>
      </w:r>
      <w:r w:rsidR="00266BAB" w:rsidRPr="00105D6E">
        <w:rPr>
          <w:rFonts w:ascii="Arial" w:hAnsi="Arial" w:cs="Arial"/>
          <w:sz w:val="24"/>
          <w:szCs w:val="24"/>
        </w:rPr>
        <w:t xml:space="preserve"> their sales and</w:t>
      </w:r>
      <w:r w:rsidR="00005778" w:rsidRPr="00105D6E">
        <w:rPr>
          <w:rFonts w:ascii="Arial" w:hAnsi="Arial" w:cs="Arial"/>
          <w:sz w:val="24"/>
          <w:szCs w:val="24"/>
        </w:rPr>
        <w:t xml:space="preserve"> propose</w:t>
      </w:r>
      <w:r w:rsidR="00490C89">
        <w:rPr>
          <w:rFonts w:ascii="Arial" w:hAnsi="Arial" w:cs="Arial"/>
          <w:sz w:val="24"/>
          <w:szCs w:val="24"/>
        </w:rPr>
        <w:t>d</w:t>
      </w:r>
      <w:r w:rsidR="00005778" w:rsidRPr="00105D6E">
        <w:rPr>
          <w:rFonts w:ascii="Arial" w:hAnsi="Arial" w:cs="Arial"/>
          <w:sz w:val="24"/>
          <w:szCs w:val="24"/>
        </w:rPr>
        <w:t xml:space="preserve"> business process and solutions</w:t>
      </w:r>
      <w:r w:rsidR="002730D2" w:rsidRPr="00105D6E">
        <w:rPr>
          <w:rFonts w:ascii="Arial" w:hAnsi="Arial" w:cs="Arial"/>
          <w:sz w:val="24"/>
          <w:szCs w:val="24"/>
        </w:rPr>
        <w:t xml:space="preserve">. By creating more network, it </w:t>
      </w:r>
      <w:r w:rsidR="00151397" w:rsidRPr="00105D6E">
        <w:rPr>
          <w:rFonts w:ascii="Arial" w:hAnsi="Arial" w:cs="Arial"/>
          <w:sz w:val="24"/>
          <w:szCs w:val="24"/>
        </w:rPr>
        <w:t>provides</w:t>
      </w:r>
      <w:r w:rsidR="004528AB" w:rsidRPr="00105D6E">
        <w:rPr>
          <w:rFonts w:ascii="Arial" w:hAnsi="Arial" w:cs="Arial"/>
          <w:sz w:val="24"/>
          <w:szCs w:val="24"/>
        </w:rPr>
        <w:t xml:space="preserve"> more opportunity in business dealing. </w:t>
      </w:r>
      <w:commentRangeStart w:id="23"/>
      <w:r w:rsidR="004528AB" w:rsidRPr="00105D6E">
        <w:rPr>
          <w:rFonts w:ascii="Arial" w:hAnsi="Arial" w:cs="Arial"/>
          <w:sz w:val="24"/>
          <w:szCs w:val="24"/>
        </w:rPr>
        <w:t xml:space="preserve">I recommend </w:t>
      </w:r>
      <w:r w:rsidR="005E0F5C" w:rsidRPr="00105D6E">
        <w:rPr>
          <w:rFonts w:ascii="Arial" w:hAnsi="Arial" w:cs="Arial"/>
          <w:sz w:val="24"/>
          <w:szCs w:val="24"/>
        </w:rPr>
        <w:t xml:space="preserve">that this application is </w:t>
      </w:r>
      <w:r w:rsidR="00E86FD2" w:rsidRPr="00105D6E">
        <w:rPr>
          <w:rFonts w:ascii="Arial" w:hAnsi="Arial" w:cs="Arial"/>
          <w:sz w:val="24"/>
          <w:szCs w:val="24"/>
        </w:rPr>
        <w:t>essential,</w:t>
      </w:r>
      <w:r w:rsidR="005E0F5C" w:rsidRPr="00105D6E">
        <w:rPr>
          <w:rFonts w:ascii="Arial" w:hAnsi="Arial" w:cs="Arial"/>
          <w:sz w:val="24"/>
          <w:szCs w:val="24"/>
        </w:rPr>
        <w:t xml:space="preserve"> </w:t>
      </w:r>
      <w:r w:rsidR="007809E0">
        <w:rPr>
          <w:rFonts w:ascii="Arial" w:hAnsi="Arial" w:cs="Arial"/>
          <w:sz w:val="24"/>
          <w:szCs w:val="24"/>
        </w:rPr>
        <w:t>particularly</w:t>
      </w:r>
      <w:r w:rsidR="005E0F5C" w:rsidRPr="00105D6E">
        <w:rPr>
          <w:rFonts w:ascii="Arial" w:hAnsi="Arial" w:cs="Arial"/>
          <w:sz w:val="24"/>
          <w:szCs w:val="24"/>
        </w:rPr>
        <w:t xml:space="preserve"> in this </w:t>
      </w:r>
      <w:r w:rsidR="001E39F6" w:rsidRPr="00105D6E">
        <w:rPr>
          <w:rFonts w:ascii="Arial" w:hAnsi="Arial" w:cs="Arial"/>
          <w:sz w:val="24"/>
          <w:szCs w:val="24"/>
        </w:rPr>
        <w:t xml:space="preserve">new digital </w:t>
      </w:r>
      <w:r w:rsidR="00FF0095">
        <w:rPr>
          <w:rFonts w:ascii="Arial" w:hAnsi="Arial" w:cs="Arial"/>
          <w:sz w:val="24"/>
          <w:szCs w:val="24"/>
        </w:rPr>
        <w:t xml:space="preserve">technology </w:t>
      </w:r>
      <w:r w:rsidR="001E39F6" w:rsidRPr="00105D6E">
        <w:rPr>
          <w:rFonts w:ascii="Arial" w:hAnsi="Arial" w:cs="Arial"/>
          <w:sz w:val="24"/>
          <w:szCs w:val="24"/>
        </w:rPr>
        <w:t>era.</w:t>
      </w:r>
      <w:commentRangeEnd w:id="23"/>
      <w:r w:rsidR="00CC3B20">
        <w:rPr>
          <w:rStyle w:val="CommentReference"/>
        </w:rPr>
        <w:commentReference w:id="23"/>
      </w:r>
    </w:p>
    <w:p w14:paraId="7DFC8877" w14:textId="1C10271D" w:rsidR="00D13F53" w:rsidRPr="00105D6E" w:rsidRDefault="003D5E28" w:rsidP="003A46FC">
      <w:pPr>
        <w:rPr>
          <w:rFonts w:ascii="Arial" w:hAnsi="Arial" w:cs="Arial"/>
          <w:sz w:val="24"/>
          <w:szCs w:val="24"/>
        </w:rPr>
      </w:pPr>
      <w:r w:rsidRPr="00105D6E">
        <w:rPr>
          <w:rFonts w:ascii="Arial" w:hAnsi="Arial" w:cs="Arial"/>
          <w:sz w:val="24"/>
          <w:szCs w:val="24"/>
          <w:u w:val="single"/>
        </w:rPr>
        <w:t xml:space="preserve">             </w:t>
      </w:r>
    </w:p>
    <w:p w14:paraId="17D83804" w14:textId="5CE99F3C" w:rsidR="00C52112" w:rsidRPr="00105D6E" w:rsidRDefault="00C52112" w:rsidP="003A46FC">
      <w:pPr>
        <w:rPr>
          <w:rFonts w:ascii="Arial" w:hAnsi="Arial" w:cs="Arial"/>
          <w:sz w:val="24"/>
          <w:szCs w:val="24"/>
          <w:u w:val="single"/>
        </w:rPr>
      </w:pPr>
    </w:p>
    <w:p w14:paraId="098E99F7" w14:textId="3EB5520D" w:rsidR="00C52112" w:rsidRPr="00105D6E" w:rsidRDefault="00C52112" w:rsidP="003A46FC">
      <w:pPr>
        <w:rPr>
          <w:rFonts w:ascii="Arial" w:hAnsi="Arial" w:cs="Arial"/>
          <w:sz w:val="24"/>
          <w:szCs w:val="24"/>
          <w:u w:val="single"/>
        </w:rPr>
      </w:pPr>
    </w:p>
    <w:p w14:paraId="4D1994D6" w14:textId="37541D85" w:rsidR="00C52112" w:rsidRPr="00105D6E" w:rsidRDefault="00C52112" w:rsidP="003A46FC">
      <w:pPr>
        <w:rPr>
          <w:rFonts w:ascii="Arial" w:hAnsi="Arial" w:cs="Arial"/>
          <w:sz w:val="24"/>
          <w:szCs w:val="24"/>
          <w:u w:val="single"/>
        </w:rPr>
      </w:pPr>
    </w:p>
    <w:p w14:paraId="00309075" w14:textId="29C88C46" w:rsidR="00C52112" w:rsidRPr="00105D6E" w:rsidRDefault="00C52112" w:rsidP="003A46FC">
      <w:pPr>
        <w:rPr>
          <w:rFonts w:ascii="Arial" w:hAnsi="Arial" w:cs="Arial"/>
          <w:sz w:val="24"/>
          <w:szCs w:val="24"/>
          <w:u w:val="single"/>
        </w:rPr>
      </w:pPr>
    </w:p>
    <w:p w14:paraId="5F58D0C6" w14:textId="77777777" w:rsidR="00C52112" w:rsidRPr="00105D6E" w:rsidRDefault="00C52112" w:rsidP="003A46FC">
      <w:pPr>
        <w:rPr>
          <w:rFonts w:ascii="Arial" w:hAnsi="Arial" w:cs="Arial"/>
          <w:sz w:val="24"/>
          <w:szCs w:val="24"/>
          <w:u w:val="single"/>
        </w:rPr>
      </w:pPr>
    </w:p>
    <w:p w14:paraId="6C6BFAB6" w14:textId="77777777" w:rsidR="001E39F6" w:rsidRPr="00105D6E" w:rsidRDefault="001E39F6" w:rsidP="00C84666">
      <w:pPr>
        <w:pStyle w:val="ListParagraph"/>
        <w:rPr>
          <w:rFonts w:ascii="Arial" w:hAnsi="Arial" w:cs="Arial"/>
          <w:color w:val="333333"/>
          <w:sz w:val="24"/>
          <w:szCs w:val="24"/>
          <w:shd w:val="clear" w:color="auto" w:fill="FFFFFF"/>
        </w:rPr>
      </w:pPr>
    </w:p>
    <w:p w14:paraId="01363C2C" w14:textId="77777777" w:rsidR="009E622A" w:rsidRPr="00105D6E" w:rsidRDefault="009E622A" w:rsidP="00C84666">
      <w:pPr>
        <w:pStyle w:val="ListParagraph"/>
        <w:rPr>
          <w:rFonts w:ascii="Arial" w:hAnsi="Arial" w:cs="Arial"/>
          <w:color w:val="333333"/>
          <w:sz w:val="24"/>
          <w:szCs w:val="24"/>
          <w:shd w:val="clear" w:color="auto" w:fill="FFFFFF"/>
        </w:rPr>
      </w:pPr>
    </w:p>
    <w:p w14:paraId="00A1CDA7" w14:textId="5179ECAE" w:rsidR="001E39F6" w:rsidRDefault="00A410FC" w:rsidP="00864AEA">
      <w:pPr>
        <w:pStyle w:val="ListParagraph"/>
        <w:numPr>
          <w:ilvl w:val="0"/>
          <w:numId w:val="10"/>
        </w:numPr>
        <w:rPr>
          <w:rFonts w:ascii="Arial" w:hAnsi="Arial" w:cs="Arial"/>
          <w:color w:val="333333"/>
          <w:sz w:val="24"/>
          <w:szCs w:val="24"/>
          <w:shd w:val="clear" w:color="auto" w:fill="FFFFFF"/>
        </w:rPr>
      </w:pPr>
      <w:r w:rsidRPr="00105D6E">
        <w:rPr>
          <w:rFonts w:ascii="Arial" w:hAnsi="Arial" w:cs="Arial"/>
          <w:color w:val="333333"/>
          <w:sz w:val="24"/>
          <w:szCs w:val="24"/>
          <w:shd w:val="clear" w:color="auto" w:fill="FFFFFF"/>
        </w:rPr>
        <w:lastRenderedPageBreak/>
        <w:t xml:space="preserve">The other point of interest </w:t>
      </w:r>
      <w:r w:rsidR="00241430" w:rsidRPr="00105D6E">
        <w:rPr>
          <w:rFonts w:ascii="Arial" w:hAnsi="Arial" w:cs="Arial"/>
          <w:color w:val="333333"/>
          <w:sz w:val="24"/>
          <w:szCs w:val="24"/>
          <w:shd w:val="clear" w:color="auto" w:fill="FFFFFF"/>
        </w:rPr>
        <w:t xml:space="preserve">is we could see that </w:t>
      </w:r>
      <w:r w:rsidR="00FF0095" w:rsidRPr="00FF0095">
        <w:rPr>
          <w:rFonts w:ascii="Arial" w:hAnsi="Arial" w:cs="Arial"/>
          <w:b/>
          <w:bCs/>
          <w:color w:val="333333"/>
          <w:sz w:val="24"/>
          <w:szCs w:val="24"/>
          <w:shd w:val="clear" w:color="auto" w:fill="FFFFFF"/>
        </w:rPr>
        <w:t>I</w:t>
      </w:r>
      <w:r w:rsidR="008D6D2C" w:rsidRPr="00105D6E">
        <w:rPr>
          <w:rFonts w:ascii="Arial" w:hAnsi="Arial" w:cs="Arial"/>
          <w:b/>
          <w:bCs/>
          <w:color w:val="333333"/>
          <w:sz w:val="24"/>
          <w:szCs w:val="24"/>
          <w:shd w:val="clear" w:color="auto" w:fill="FFFFFF"/>
        </w:rPr>
        <w:t xml:space="preserve">ntelligent </w:t>
      </w:r>
      <w:r w:rsidR="00FF0095">
        <w:rPr>
          <w:rFonts w:ascii="Arial" w:hAnsi="Arial" w:cs="Arial"/>
          <w:b/>
          <w:bCs/>
          <w:color w:val="333333"/>
          <w:sz w:val="24"/>
          <w:szCs w:val="24"/>
          <w:shd w:val="clear" w:color="auto" w:fill="FFFFFF"/>
        </w:rPr>
        <w:t>C</w:t>
      </w:r>
      <w:r w:rsidR="008D6D2C" w:rsidRPr="00105D6E">
        <w:rPr>
          <w:rFonts w:ascii="Arial" w:hAnsi="Arial" w:cs="Arial"/>
          <w:b/>
          <w:bCs/>
          <w:color w:val="333333"/>
          <w:sz w:val="24"/>
          <w:szCs w:val="24"/>
          <w:shd w:val="clear" w:color="auto" w:fill="FFFFFF"/>
        </w:rPr>
        <w:t>loud</w:t>
      </w:r>
      <w:r w:rsidR="008D6D2C" w:rsidRPr="00105D6E">
        <w:rPr>
          <w:rFonts w:ascii="Arial" w:hAnsi="Arial" w:cs="Arial"/>
          <w:color w:val="333333"/>
          <w:sz w:val="24"/>
          <w:szCs w:val="24"/>
          <w:shd w:val="clear" w:color="auto" w:fill="FFFFFF"/>
        </w:rPr>
        <w:t xml:space="preserve"> is another major contributing</w:t>
      </w:r>
      <w:r w:rsidR="002346A2" w:rsidRPr="00105D6E">
        <w:rPr>
          <w:rFonts w:ascii="Arial" w:hAnsi="Arial" w:cs="Arial"/>
          <w:color w:val="333333"/>
          <w:sz w:val="24"/>
          <w:szCs w:val="24"/>
          <w:shd w:val="clear" w:color="auto" w:fill="FFFFFF"/>
        </w:rPr>
        <w:t xml:space="preserve"> segment</w:t>
      </w:r>
      <w:r w:rsidR="008D6D2C" w:rsidRPr="00105D6E">
        <w:rPr>
          <w:rFonts w:ascii="Arial" w:hAnsi="Arial" w:cs="Arial"/>
          <w:color w:val="333333"/>
          <w:sz w:val="24"/>
          <w:szCs w:val="24"/>
          <w:shd w:val="clear" w:color="auto" w:fill="FFFFFF"/>
        </w:rPr>
        <w:t xml:space="preserve"> to Microsoft </w:t>
      </w:r>
      <w:r w:rsidR="005000CE" w:rsidRPr="00105D6E">
        <w:rPr>
          <w:rFonts w:ascii="Arial" w:hAnsi="Arial" w:cs="Arial"/>
          <w:color w:val="333333"/>
          <w:sz w:val="24"/>
          <w:szCs w:val="24"/>
          <w:shd w:val="clear" w:color="auto" w:fill="FFFFFF"/>
        </w:rPr>
        <w:t>revenue</w:t>
      </w:r>
      <w:r w:rsidR="00A935F2" w:rsidRPr="00105D6E">
        <w:rPr>
          <w:rFonts w:ascii="Arial" w:hAnsi="Arial" w:cs="Arial"/>
          <w:color w:val="333333"/>
          <w:sz w:val="24"/>
          <w:szCs w:val="24"/>
          <w:shd w:val="clear" w:color="auto" w:fill="FFFFFF"/>
        </w:rPr>
        <w:t xml:space="preserve"> which shoot out to 18%</w:t>
      </w:r>
      <w:r w:rsidR="00FF0095">
        <w:rPr>
          <w:rFonts w:ascii="Arial" w:hAnsi="Arial" w:cs="Arial"/>
          <w:color w:val="333333"/>
          <w:sz w:val="24"/>
          <w:szCs w:val="24"/>
          <w:shd w:val="clear" w:color="auto" w:fill="FFFFFF"/>
        </w:rPr>
        <w:t xml:space="preserve"> in 2019 </w:t>
      </w:r>
      <w:r w:rsidR="00A935F2" w:rsidRPr="00105D6E">
        <w:rPr>
          <w:rFonts w:ascii="Arial" w:hAnsi="Arial" w:cs="Arial"/>
          <w:color w:val="333333"/>
          <w:sz w:val="24"/>
          <w:szCs w:val="24"/>
          <w:shd w:val="clear" w:color="auto" w:fill="FFFFFF"/>
        </w:rPr>
        <w:t xml:space="preserve">and it is </w:t>
      </w:r>
      <w:r w:rsidR="00FF0095">
        <w:rPr>
          <w:rFonts w:ascii="Arial" w:hAnsi="Arial" w:cs="Arial"/>
          <w:color w:val="333333"/>
          <w:sz w:val="24"/>
          <w:szCs w:val="24"/>
          <w:shd w:val="clear" w:color="auto" w:fill="FFFFFF"/>
        </w:rPr>
        <w:t>contin</w:t>
      </w:r>
      <w:r w:rsidR="00B27033">
        <w:rPr>
          <w:rFonts w:ascii="Arial" w:hAnsi="Arial" w:cs="Arial"/>
          <w:color w:val="333333"/>
          <w:sz w:val="24"/>
          <w:szCs w:val="24"/>
          <w:shd w:val="clear" w:color="auto" w:fill="FFFFFF"/>
        </w:rPr>
        <w:t>ue</w:t>
      </w:r>
      <w:r w:rsidR="00A935F2" w:rsidRPr="00105D6E">
        <w:rPr>
          <w:rFonts w:ascii="Arial" w:hAnsi="Arial" w:cs="Arial"/>
          <w:color w:val="333333"/>
          <w:sz w:val="24"/>
          <w:szCs w:val="24"/>
          <w:shd w:val="clear" w:color="auto" w:fill="FFFFFF"/>
        </w:rPr>
        <w:t xml:space="preserve"> </w:t>
      </w:r>
      <w:r w:rsidR="002346A2" w:rsidRPr="00105D6E">
        <w:rPr>
          <w:rFonts w:ascii="Arial" w:hAnsi="Arial" w:cs="Arial"/>
          <w:color w:val="333333"/>
          <w:sz w:val="24"/>
          <w:szCs w:val="24"/>
          <w:shd w:val="clear" w:color="auto" w:fill="FFFFFF"/>
        </w:rPr>
        <w:t>increas</w:t>
      </w:r>
      <w:r w:rsidR="00B27033">
        <w:rPr>
          <w:rFonts w:ascii="Arial" w:hAnsi="Arial" w:cs="Arial"/>
          <w:color w:val="333333"/>
          <w:sz w:val="24"/>
          <w:szCs w:val="24"/>
          <w:shd w:val="clear" w:color="auto" w:fill="FFFFFF"/>
        </w:rPr>
        <w:t>ing</w:t>
      </w:r>
      <w:r w:rsidR="002346A2" w:rsidRPr="00105D6E">
        <w:rPr>
          <w:rFonts w:ascii="Arial" w:hAnsi="Arial" w:cs="Arial"/>
          <w:color w:val="333333"/>
          <w:sz w:val="24"/>
          <w:szCs w:val="24"/>
          <w:shd w:val="clear" w:color="auto" w:fill="FFFFFF"/>
        </w:rPr>
        <w:t>. From the report</w:t>
      </w:r>
      <w:r w:rsidR="006F1FDD" w:rsidRPr="00105D6E">
        <w:rPr>
          <w:rFonts w:ascii="Arial" w:hAnsi="Arial" w:cs="Arial"/>
          <w:color w:val="333333"/>
          <w:sz w:val="24"/>
          <w:szCs w:val="24"/>
          <w:shd w:val="clear" w:color="auto" w:fill="FFFFFF"/>
        </w:rPr>
        <w:t>, A</w:t>
      </w:r>
      <w:r w:rsidR="00CD1D85" w:rsidRPr="00105D6E">
        <w:rPr>
          <w:rFonts w:ascii="Arial" w:hAnsi="Arial" w:cs="Arial"/>
          <w:color w:val="333333"/>
          <w:sz w:val="24"/>
          <w:szCs w:val="24"/>
          <w:shd w:val="clear" w:color="auto" w:fill="FFFFFF"/>
        </w:rPr>
        <w:t>zure and digital server</w:t>
      </w:r>
      <w:r w:rsidR="003E31D1" w:rsidRPr="00105D6E">
        <w:rPr>
          <w:rFonts w:ascii="Arial" w:hAnsi="Arial" w:cs="Arial"/>
          <w:color w:val="333333"/>
          <w:sz w:val="24"/>
          <w:szCs w:val="24"/>
          <w:shd w:val="clear" w:color="auto" w:fill="FFFFFF"/>
        </w:rPr>
        <w:t xml:space="preserve">s </w:t>
      </w:r>
      <w:r w:rsidR="0014794C" w:rsidRPr="00105D6E">
        <w:rPr>
          <w:rFonts w:ascii="Arial" w:hAnsi="Arial" w:cs="Arial"/>
          <w:color w:val="333333"/>
          <w:sz w:val="24"/>
          <w:szCs w:val="24"/>
          <w:shd w:val="clear" w:color="auto" w:fill="FFFFFF"/>
        </w:rPr>
        <w:t>revenue of</w:t>
      </w:r>
      <w:r w:rsidR="00204DD7" w:rsidRPr="00105D6E">
        <w:rPr>
          <w:rFonts w:ascii="Arial" w:hAnsi="Arial" w:cs="Arial"/>
          <w:color w:val="333333"/>
          <w:sz w:val="24"/>
          <w:szCs w:val="24"/>
          <w:shd w:val="clear" w:color="auto" w:fill="FFFFFF"/>
        </w:rPr>
        <w:t xml:space="preserve"> </w:t>
      </w:r>
      <w:r w:rsidR="007C18D5" w:rsidRPr="00105D6E">
        <w:rPr>
          <w:rFonts w:ascii="Arial" w:hAnsi="Arial" w:cs="Arial"/>
          <w:color w:val="333333"/>
          <w:sz w:val="24"/>
          <w:szCs w:val="24"/>
          <w:shd w:val="clear" w:color="auto" w:fill="FFFFFF"/>
        </w:rPr>
        <w:t>91%</w:t>
      </w:r>
      <w:r w:rsidR="0014794C" w:rsidRPr="00105D6E">
        <w:rPr>
          <w:rFonts w:ascii="Arial" w:hAnsi="Arial" w:cs="Arial"/>
          <w:color w:val="333333"/>
          <w:sz w:val="24"/>
          <w:szCs w:val="24"/>
          <w:shd w:val="clear" w:color="auto" w:fill="FFFFFF"/>
        </w:rPr>
        <w:t xml:space="preserve"> proves that</w:t>
      </w:r>
      <w:r w:rsidR="007F5961" w:rsidRPr="00105D6E">
        <w:rPr>
          <w:rFonts w:ascii="Arial" w:hAnsi="Arial" w:cs="Arial"/>
          <w:color w:val="333333"/>
          <w:sz w:val="24"/>
          <w:szCs w:val="24"/>
          <w:shd w:val="clear" w:color="auto" w:fill="FFFFFF"/>
        </w:rPr>
        <w:t xml:space="preserve"> </w:t>
      </w:r>
      <w:r w:rsidR="00061913" w:rsidRPr="00105D6E">
        <w:rPr>
          <w:rFonts w:ascii="Arial" w:hAnsi="Arial" w:cs="Arial"/>
          <w:color w:val="333333"/>
          <w:sz w:val="24"/>
          <w:szCs w:val="24"/>
          <w:shd w:val="clear" w:color="auto" w:fill="FFFFFF"/>
        </w:rPr>
        <w:t xml:space="preserve">their </w:t>
      </w:r>
      <w:r w:rsidR="00254B6A" w:rsidRPr="00105D6E">
        <w:rPr>
          <w:rFonts w:ascii="Arial" w:hAnsi="Arial" w:cs="Arial"/>
          <w:color w:val="333333"/>
          <w:sz w:val="24"/>
          <w:szCs w:val="24"/>
          <w:shd w:val="clear" w:color="auto" w:fill="FFFFFF"/>
        </w:rPr>
        <w:t>infrastructure</w:t>
      </w:r>
      <w:r w:rsidR="004B56A6" w:rsidRPr="00105D6E">
        <w:rPr>
          <w:rFonts w:ascii="Arial" w:hAnsi="Arial" w:cs="Arial"/>
          <w:color w:val="333333"/>
          <w:sz w:val="24"/>
          <w:szCs w:val="24"/>
          <w:shd w:val="clear" w:color="auto" w:fill="FFFFFF"/>
        </w:rPr>
        <w:t xml:space="preserve"> does not only</w:t>
      </w:r>
      <w:r w:rsidR="00FE47C4" w:rsidRPr="00105D6E">
        <w:rPr>
          <w:rFonts w:ascii="Arial" w:hAnsi="Arial" w:cs="Arial"/>
          <w:color w:val="333333"/>
          <w:sz w:val="24"/>
          <w:szCs w:val="24"/>
          <w:shd w:val="clear" w:color="auto" w:fill="FFFFFF"/>
        </w:rPr>
        <w:t xml:space="preserve"> </w:t>
      </w:r>
      <w:r w:rsidR="00E16E0D" w:rsidRPr="00105D6E">
        <w:rPr>
          <w:rFonts w:ascii="Arial" w:hAnsi="Arial" w:cs="Arial"/>
          <w:color w:val="333333"/>
          <w:sz w:val="24"/>
          <w:szCs w:val="24"/>
          <w:shd w:val="clear" w:color="auto" w:fill="FFFFFF"/>
        </w:rPr>
        <w:t xml:space="preserve">offer intelligence storage but capable of </w:t>
      </w:r>
      <w:r w:rsidR="00E33E99" w:rsidRPr="00105D6E">
        <w:rPr>
          <w:rFonts w:ascii="Arial" w:hAnsi="Arial" w:cs="Arial"/>
          <w:color w:val="333333"/>
          <w:sz w:val="24"/>
          <w:szCs w:val="24"/>
          <w:shd w:val="clear" w:color="auto" w:fill="FFFFFF"/>
        </w:rPr>
        <w:t>performing</w:t>
      </w:r>
      <w:r w:rsidR="006379EA" w:rsidRPr="00105D6E">
        <w:rPr>
          <w:rFonts w:ascii="Arial" w:hAnsi="Arial" w:cs="Arial"/>
          <w:color w:val="333333"/>
          <w:sz w:val="24"/>
          <w:szCs w:val="24"/>
          <w:shd w:val="clear" w:color="auto" w:fill="FFFFFF"/>
        </w:rPr>
        <w:t xml:space="preserve"> </w:t>
      </w:r>
      <w:r w:rsidR="00E33E99" w:rsidRPr="00105D6E">
        <w:rPr>
          <w:rFonts w:ascii="Arial" w:hAnsi="Arial" w:cs="Arial"/>
          <w:color w:val="333333"/>
          <w:sz w:val="24"/>
          <w:szCs w:val="24"/>
          <w:shd w:val="clear" w:color="auto" w:fill="FFFFFF"/>
        </w:rPr>
        <w:t>computation and business process</w:t>
      </w:r>
      <w:r w:rsidR="00D5631D" w:rsidRPr="00105D6E">
        <w:rPr>
          <w:rFonts w:ascii="Arial" w:hAnsi="Arial" w:cs="Arial"/>
          <w:color w:val="333333"/>
          <w:sz w:val="24"/>
          <w:szCs w:val="24"/>
          <w:shd w:val="clear" w:color="auto" w:fill="FFFFFF"/>
        </w:rPr>
        <w:t xml:space="preserve">. </w:t>
      </w:r>
      <w:r w:rsidR="002F601D" w:rsidRPr="00105D6E">
        <w:rPr>
          <w:rFonts w:ascii="Arial" w:hAnsi="Arial" w:cs="Arial"/>
          <w:color w:val="333333"/>
          <w:sz w:val="24"/>
          <w:szCs w:val="24"/>
          <w:shd w:val="clear" w:color="auto" w:fill="FFFFFF"/>
        </w:rPr>
        <w:t>In th</w:t>
      </w:r>
      <w:r w:rsidR="00D86123" w:rsidRPr="00105D6E">
        <w:rPr>
          <w:rFonts w:ascii="Arial" w:hAnsi="Arial" w:cs="Arial"/>
          <w:color w:val="333333"/>
          <w:sz w:val="24"/>
          <w:szCs w:val="24"/>
          <w:shd w:val="clear" w:color="auto" w:fill="FFFFFF"/>
        </w:rPr>
        <w:t xml:space="preserve">is modern digital technology, many users </w:t>
      </w:r>
      <w:r w:rsidR="00FE229F" w:rsidRPr="00105D6E">
        <w:rPr>
          <w:rFonts w:ascii="Arial" w:hAnsi="Arial" w:cs="Arial"/>
          <w:color w:val="333333"/>
          <w:sz w:val="24"/>
          <w:szCs w:val="24"/>
          <w:shd w:val="clear" w:color="auto" w:fill="FFFFFF"/>
        </w:rPr>
        <w:t>prefer mobile on the g</w:t>
      </w:r>
      <w:r w:rsidR="00774865" w:rsidRPr="00105D6E">
        <w:rPr>
          <w:rFonts w:ascii="Arial" w:hAnsi="Arial" w:cs="Arial"/>
          <w:color w:val="333333"/>
          <w:sz w:val="24"/>
          <w:szCs w:val="24"/>
          <w:shd w:val="clear" w:color="auto" w:fill="FFFFFF"/>
        </w:rPr>
        <w:t>o where</w:t>
      </w:r>
      <w:r w:rsidR="00604974" w:rsidRPr="00105D6E">
        <w:rPr>
          <w:rFonts w:ascii="Arial" w:hAnsi="Arial" w:cs="Arial"/>
          <w:color w:val="333333"/>
          <w:sz w:val="24"/>
          <w:szCs w:val="24"/>
          <w:shd w:val="clear" w:color="auto" w:fill="FFFFFF"/>
        </w:rPr>
        <w:t xml:space="preserve"> </w:t>
      </w:r>
      <w:r w:rsidR="0047524F" w:rsidRPr="00105D6E">
        <w:rPr>
          <w:rFonts w:ascii="Arial" w:hAnsi="Arial" w:cs="Arial"/>
          <w:color w:val="333333"/>
          <w:sz w:val="24"/>
          <w:szCs w:val="24"/>
          <w:shd w:val="clear" w:color="auto" w:fill="FFFFFF"/>
        </w:rPr>
        <w:t xml:space="preserve">business solution and </w:t>
      </w:r>
      <w:r w:rsidR="001D6B2F" w:rsidRPr="00105D6E">
        <w:rPr>
          <w:rFonts w:ascii="Arial" w:hAnsi="Arial" w:cs="Arial"/>
          <w:color w:val="333333"/>
          <w:sz w:val="24"/>
          <w:szCs w:val="24"/>
          <w:shd w:val="clear" w:color="auto" w:fill="FFFFFF"/>
        </w:rPr>
        <w:t>process</w:t>
      </w:r>
      <w:r w:rsidR="0047524F" w:rsidRPr="00105D6E">
        <w:rPr>
          <w:rFonts w:ascii="Arial" w:hAnsi="Arial" w:cs="Arial"/>
          <w:color w:val="333333"/>
          <w:sz w:val="24"/>
          <w:szCs w:val="24"/>
          <w:shd w:val="clear" w:color="auto" w:fill="FFFFFF"/>
        </w:rPr>
        <w:t xml:space="preserve"> can be </w:t>
      </w:r>
      <w:r w:rsidR="001D6B2F" w:rsidRPr="00105D6E">
        <w:rPr>
          <w:rFonts w:ascii="Arial" w:hAnsi="Arial" w:cs="Arial"/>
          <w:color w:val="333333"/>
          <w:sz w:val="24"/>
          <w:szCs w:val="24"/>
          <w:shd w:val="clear" w:color="auto" w:fill="FFFFFF"/>
        </w:rPr>
        <w:t>execute in any part of the region</w:t>
      </w:r>
      <w:r w:rsidR="0032636E">
        <w:rPr>
          <w:rFonts w:ascii="Arial" w:hAnsi="Arial" w:cs="Arial"/>
          <w:color w:val="333333"/>
          <w:sz w:val="24"/>
          <w:szCs w:val="24"/>
          <w:shd w:val="clear" w:color="auto" w:fill="FFFFFF"/>
        </w:rPr>
        <w:t xml:space="preserve"> any time</w:t>
      </w:r>
      <w:r w:rsidR="002906EA">
        <w:rPr>
          <w:rFonts w:ascii="Arial" w:hAnsi="Arial" w:cs="Arial"/>
          <w:color w:val="333333"/>
          <w:sz w:val="24"/>
          <w:szCs w:val="24"/>
          <w:shd w:val="clear" w:color="auto" w:fill="FFFFFF"/>
        </w:rPr>
        <w:t xml:space="preserve"> through</w:t>
      </w:r>
      <w:r w:rsidR="00A45A2D" w:rsidRPr="00105D6E">
        <w:rPr>
          <w:rFonts w:ascii="Arial" w:hAnsi="Arial" w:cs="Arial"/>
          <w:color w:val="333333"/>
          <w:sz w:val="24"/>
          <w:szCs w:val="24"/>
          <w:shd w:val="clear" w:color="auto" w:fill="FFFFFF"/>
        </w:rPr>
        <w:t xml:space="preserve"> </w:t>
      </w:r>
      <w:r w:rsidR="008B7F45" w:rsidRPr="00105D6E">
        <w:rPr>
          <w:rFonts w:ascii="Arial" w:hAnsi="Arial" w:cs="Arial"/>
          <w:color w:val="333333"/>
          <w:sz w:val="24"/>
          <w:szCs w:val="24"/>
          <w:shd w:val="clear" w:color="auto" w:fill="FFFFFF"/>
        </w:rPr>
        <w:t xml:space="preserve">video conference </w:t>
      </w:r>
      <w:r w:rsidR="00774865" w:rsidRPr="00105D6E">
        <w:rPr>
          <w:rFonts w:ascii="Arial" w:hAnsi="Arial" w:cs="Arial"/>
          <w:color w:val="333333"/>
          <w:sz w:val="24"/>
          <w:szCs w:val="24"/>
          <w:shd w:val="clear" w:color="auto" w:fill="FFFFFF"/>
        </w:rPr>
        <w:t xml:space="preserve">or even </w:t>
      </w:r>
      <w:r w:rsidR="001A1DE6" w:rsidRPr="00105D6E">
        <w:rPr>
          <w:rFonts w:ascii="Arial" w:hAnsi="Arial" w:cs="Arial"/>
          <w:color w:val="333333"/>
          <w:sz w:val="24"/>
          <w:szCs w:val="24"/>
          <w:shd w:val="clear" w:color="auto" w:fill="FFFFFF"/>
        </w:rPr>
        <w:t>playing online gaming</w:t>
      </w:r>
      <w:r w:rsidR="00E24DD0" w:rsidRPr="00105D6E">
        <w:rPr>
          <w:rFonts w:ascii="Arial" w:hAnsi="Arial" w:cs="Arial"/>
          <w:color w:val="333333"/>
          <w:sz w:val="24"/>
          <w:szCs w:val="24"/>
          <w:shd w:val="clear" w:color="auto" w:fill="FFFFFF"/>
        </w:rPr>
        <w:t>.</w:t>
      </w:r>
      <w:r w:rsidR="00DB4D2A" w:rsidRPr="00105D6E">
        <w:rPr>
          <w:rFonts w:ascii="Arial" w:hAnsi="Arial" w:cs="Arial"/>
          <w:color w:val="333333"/>
          <w:sz w:val="24"/>
          <w:szCs w:val="24"/>
          <w:shd w:val="clear" w:color="auto" w:fill="FFFFFF"/>
        </w:rPr>
        <w:t xml:space="preserve"> </w:t>
      </w:r>
      <w:r w:rsidR="005B64AD" w:rsidRPr="00105D6E">
        <w:rPr>
          <w:rFonts w:ascii="Arial" w:hAnsi="Arial" w:cs="Arial"/>
          <w:color w:val="333333"/>
          <w:sz w:val="24"/>
          <w:szCs w:val="24"/>
          <w:shd w:val="clear" w:color="auto" w:fill="FFFFFF"/>
        </w:rPr>
        <w:t xml:space="preserve">With Azure, customers can </w:t>
      </w:r>
      <w:r w:rsidR="008C2BAF" w:rsidRPr="00105D6E">
        <w:rPr>
          <w:rFonts w:ascii="Arial" w:hAnsi="Arial" w:cs="Arial"/>
          <w:color w:val="333333"/>
          <w:sz w:val="24"/>
          <w:szCs w:val="24"/>
          <w:shd w:val="clear" w:color="auto" w:fill="FFFFFF"/>
        </w:rPr>
        <w:t xml:space="preserve">do analytic studies and </w:t>
      </w:r>
      <w:r w:rsidR="00F65B22" w:rsidRPr="00105D6E">
        <w:rPr>
          <w:rFonts w:ascii="Arial" w:hAnsi="Arial" w:cs="Arial"/>
          <w:color w:val="333333"/>
          <w:sz w:val="24"/>
          <w:szCs w:val="24"/>
          <w:shd w:val="clear" w:color="auto" w:fill="FFFFFF"/>
        </w:rPr>
        <w:t>make decisions on their business</w:t>
      </w:r>
      <w:r w:rsidR="00CC6497" w:rsidRPr="00105D6E">
        <w:rPr>
          <w:rFonts w:ascii="Arial" w:hAnsi="Arial" w:cs="Arial"/>
          <w:color w:val="333333"/>
          <w:sz w:val="24"/>
          <w:szCs w:val="24"/>
          <w:shd w:val="clear" w:color="auto" w:fill="FFFFFF"/>
        </w:rPr>
        <w:t xml:space="preserve"> and</w:t>
      </w:r>
      <w:r w:rsidR="0021384A" w:rsidRPr="00105D6E">
        <w:rPr>
          <w:rFonts w:ascii="Arial" w:hAnsi="Arial" w:cs="Arial"/>
          <w:color w:val="333333"/>
          <w:sz w:val="24"/>
          <w:szCs w:val="24"/>
          <w:shd w:val="clear" w:color="auto" w:fill="FFFFFF"/>
        </w:rPr>
        <w:t xml:space="preserve"> </w:t>
      </w:r>
      <w:r w:rsidR="00CC6497" w:rsidRPr="00105D6E">
        <w:rPr>
          <w:rFonts w:ascii="Arial" w:hAnsi="Arial" w:cs="Arial"/>
          <w:color w:val="333333"/>
          <w:sz w:val="24"/>
          <w:szCs w:val="24"/>
          <w:shd w:val="clear" w:color="auto" w:fill="FFFFFF"/>
        </w:rPr>
        <w:t>a</w:t>
      </w:r>
      <w:r w:rsidR="001A5A76" w:rsidRPr="00105D6E">
        <w:rPr>
          <w:rFonts w:ascii="Arial" w:hAnsi="Arial" w:cs="Arial"/>
          <w:color w:val="333333"/>
          <w:sz w:val="24"/>
          <w:szCs w:val="24"/>
          <w:shd w:val="clear" w:color="auto" w:fill="FFFFFF"/>
        </w:rPr>
        <w:t>s technology</w:t>
      </w:r>
      <w:r w:rsidR="004F7A48" w:rsidRPr="00105D6E">
        <w:rPr>
          <w:rFonts w:ascii="Arial" w:hAnsi="Arial" w:cs="Arial"/>
          <w:color w:val="333333"/>
          <w:sz w:val="24"/>
          <w:szCs w:val="24"/>
          <w:shd w:val="clear" w:color="auto" w:fill="FFFFFF"/>
        </w:rPr>
        <w:t xml:space="preserve"> </w:t>
      </w:r>
      <w:r w:rsidR="00FA6711" w:rsidRPr="00105D6E">
        <w:rPr>
          <w:rFonts w:ascii="Arial" w:hAnsi="Arial" w:cs="Arial"/>
          <w:color w:val="333333"/>
          <w:sz w:val="24"/>
          <w:szCs w:val="24"/>
          <w:shd w:val="clear" w:color="auto" w:fill="FFFFFF"/>
        </w:rPr>
        <w:t>is moving towards AI</w:t>
      </w:r>
      <w:r w:rsidR="00CC6497" w:rsidRPr="00105D6E">
        <w:rPr>
          <w:rFonts w:ascii="Arial" w:hAnsi="Arial" w:cs="Arial"/>
          <w:color w:val="333333"/>
          <w:sz w:val="24"/>
          <w:szCs w:val="24"/>
          <w:shd w:val="clear" w:color="auto" w:fill="FFFFFF"/>
        </w:rPr>
        <w:t>, Microsoft</w:t>
      </w:r>
      <w:r w:rsidR="00137701" w:rsidRPr="00105D6E">
        <w:rPr>
          <w:rFonts w:ascii="Arial" w:hAnsi="Arial" w:cs="Arial"/>
          <w:color w:val="333333"/>
          <w:sz w:val="24"/>
          <w:szCs w:val="24"/>
          <w:shd w:val="clear" w:color="auto" w:fill="FFFFFF"/>
        </w:rPr>
        <w:t xml:space="preserve"> is </w:t>
      </w:r>
      <w:r w:rsidR="003C454F" w:rsidRPr="00105D6E">
        <w:rPr>
          <w:rFonts w:ascii="Arial" w:hAnsi="Arial" w:cs="Arial"/>
          <w:color w:val="333333"/>
          <w:sz w:val="24"/>
          <w:szCs w:val="24"/>
          <w:shd w:val="clear" w:color="auto" w:fill="FFFFFF"/>
        </w:rPr>
        <w:t>making its infrastructure accessible to</w:t>
      </w:r>
      <w:r w:rsidR="006027B0" w:rsidRPr="00105D6E">
        <w:rPr>
          <w:rFonts w:ascii="Arial" w:hAnsi="Arial" w:cs="Arial"/>
          <w:color w:val="333333"/>
          <w:sz w:val="24"/>
          <w:szCs w:val="24"/>
          <w:shd w:val="clear" w:color="auto" w:fill="FFFFFF"/>
        </w:rPr>
        <w:t xml:space="preserve"> user </w:t>
      </w:r>
      <w:r w:rsidR="0061355A" w:rsidRPr="00105D6E">
        <w:rPr>
          <w:rFonts w:ascii="Arial" w:hAnsi="Arial" w:cs="Arial"/>
          <w:color w:val="333333"/>
          <w:sz w:val="24"/>
          <w:szCs w:val="24"/>
          <w:shd w:val="clear" w:color="auto" w:fill="FFFFFF"/>
        </w:rPr>
        <w:t xml:space="preserve">to integrate </w:t>
      </w:r>
      <w:r w:rsidR="00174F92" w:rsidRPr="00105D6E">
        <w:rPr>
          <w:rFonts w:ascii="Arial" w:hAnsi="Arial" w:cs="Arial"/>
          <w:color w:val="333333"/>
          <w:sz w:val="24"/>
          <w:szCs w:val="24"/>
          <w:shd w:val="clear" w:color="auto" w:fill="FFFFFF"/>
        </w:rPr>
        <w:t xml:space="preserve">and </w:t>
      </w:r>
      <w:r w:rsidR="00121829">
        <w:rPr>
          <w:rFonts w:ascii="Arial" w:hAnsi="Arial" w:cs="Arial"/>
          <w:color w:val="333333"/>
          <w:sz w:val="24"/>
          <w:szCs w:val="24"/>
          <w:shd w:val="clear" w:color="auto" w:fill="FFFFFF"/>
        </w:rPr>
        <w:t>implant</w:t>
      </w:r>
      <w:r w:rsidR="00174F92" w:rsidRPr="00105D6E">
        <w:rPr>
          <w:rFonts w:ascii="Arial" w:hAnsi="Arial" w:cs="Arial"/>
          <w:color w:val="333333"/>
          <w:sz w:val="24"/>
          <w:szCs w:val="24"/>
          <w:shd w:val="clear" w:color="auto" w:fill="FFFFFF"/>
        </w:rPr>
        <w:t xml:space="preserve"> </w:t>
      </w:r>
      <w:r w:rsidR="00D148A5">
        <w:rPr>
          <w:rFonts w:ascii="Arial" w:hAnsi="Arial" w:cs="Arial"/>
          <w:color w:val="333333"/>
          <w:sz w:val="24"/>
          <w:szCs w:val="24"/>
          <w:shd w:val="clear" w:color="auto" w:fill="FFFFFF"/>
        </w:rPr>
        <w:t>to</w:t>
      </w:r>
      <w:r w:rsidR="00174F92" w:rsidRPr="00105D6E">
        <w:rPr>
          <w:rFonts w:ascii="Arial" w:hAnsi="Arial" w:cs="Arial"/>
          <w:color w:val="333333"/>
          <w:sz w:val="24"/>
          <w:szCs w:val="24"/>
          <w:shd w:val="clear" w:color="auto" w:fill="FFFFFF"/>
        </w:rPr>
        <w:t xml:space="preserve"> the application</w:t>
      </w:r>
      <w:r w:rsidR="00271DDD" w:rsidRPr="00105D6E">
        <w:rPr>
          <w:rFonts w:ascii="Arial" w:hAnsi="Arial" w:cs="Arial"/>
          <w:color w:val="333333"/>
          <w:sz w:val="24"/>
          <w:szCs w:val="24"/>
          <w:shd w:val="clear" w:color="auto" w:fill="FFFFFF"/>
        </w:rPr>
        <w:t>.</w:t>
      </w:r>
      <w:r w:rsidR="0061355A" w:rsidRPr="00105D6E">
        <w:rPr>
          <w:rFonts w:ascii="Arial" w:hAnsi="Arial" w:cs="Arial"/>
          <w:color w:val="333333"/>
          <w:sz w:val="24"/>
          <w:szCs w:val="24"/>
          <w:shd w:val="clear" w:color="auto" w:fill="FFFFFF"/>
        </w:rPr>
        <w:t xml:space="preserve"> </w:t>
      </w:r>
      <w:r w:rsidR="00E5706B" w:rsidRPr="00105D6E">
        <w:rPr>
          <w:rFonts w:ascii="Arial" w:hAnsi="Arial" w:cs="Arial"/>
          <w:color w:val="333333"/>
          <w:sz w:val="24"/>
          <w:szCs w:val="24"/>
          <w:shd w:val="clear" w:color="auto" w:fill="FFFFFF"/>
        </w:rPr>
        <w:t xml:space="preserve">One of the </w:t>
      </w:r>
      <w:r w:rsidR="00CA1811" w:rsidRPr="00105D6E">
        <w:rPr>
          <w:rFonts w:ascii="Arial" w:hAnsi="Arial" w:cs="Arial"/>
          <w:color w:val="333333"/>
          <w:sz w:val="24"/>
          <w:szCs w:val="24"/>
          <w:shd w:val="clear" w:color="auto" w:fill="FFFFFF"/>
        </w:rPr>
        <w:t>main important reason is Azure can</w:t>
      </w:r>
      <w:r w:rsidR="004607D6" w:rsidRPr="00105D6E">
        <w:rPr>
          <w:rFonts w:ascii="Arial" w:hAnsi="Arial" w:cs="Arial"/>
          <w:color w:val="333333"/>
          <w:sz w:val="24"/>
          <w:szCs w:val="24"/>
          <w:shd w:val="clear" w:color="auto" w:fill="FFFFFF"/>
        </w:rPr>
        <w:t xml:space="preserve"> do bac</w:t>
      </w:r>
      <w:r w:rsidR="0037469D" w:rsidRPr="00105D6E">
        <w:rPr>
          <w:rFonts w:ascii="Arial" w:hAnsi="Arial" w:cs="Arial"/>
          <w:color w:val="333333"/>
          <w:sz w:val="24"/>
          <w:szCs w:val="24"/>
          <w:shd w:val="clear" w:color="auto" w:fill="FFFFFF"/>
        </w:rPr>
        <w:t>k up</w:t>
      </w:r>
      <w:r w:rsidR="00424AEB">
        <w:rPr>
          <w:rFonts w:ascii="Arial" w:hAnsi="Arial" w:cs="Arial"/>
          <w:color w:val="333333"/>
          <w:sz w:val="24"/>
          <w:szCs w:val="24"/>
          <w:shd w:val="clear" w:color="auto" w:fill="FFFFFF"/>
        </w:rPr>
        <w:t xml:space="preserve"> services</w:t>
      </w:r>
      <w:r w:rsidR="0037469D" w:rsidRPr="00105D6E">
        <w:rPr>
          <w:rFonts w:ascii="Arial" w:hAnsi="Arial" w:cs="Arial"/>
          <w:color w:val="333333"/>
          <w:sz w:val="24"/>
          <w:szCs w:val="24"/>
          <w:shd w:val="clear" w:color="auto" w:fill="FFFFFF"/>
        </w:rPr>
        <w:t xml:space="preserve"> and recover valuable data </w:t>
      </w:r>
      <w:r w:rsidR="008516B3" w:rsidRPr="00105D6E">
        <w:rPr>
          <w:rFonts w:ascii="Arial" w:hAnsi="Arial" w:cs="Arial"/>
          <w:color w:val="333333"/>
          <w:sz w:val="24"/>
          <w:szCs w:val="24"/>
          <w:shd w:val="clear" w:color="auto" w:fill="FFFFFF"/>
        </w:rPr>
        <w:t xml:space="preserve">due to its flexibility </w:t>
      </w:r>
      <w:r w:rsidR="00A05162">
        <w:rPr>
          <w:rFonts w:ascii="Arial" w:hAnsi="Arial" w:cs="Arial"/>
          <w:color w:val="333333"/>
          <w:sz w:val="24"/>
          <w:szCs w:val="24"/>
          <w:shd w:val="clear" w:color="auto" w:fill="FFFFFF"/>
        </w:rPr>
        <w:t>and capability to</w:t>
      </w:r>
      <w:r w:rsidR="007563B2" w:rsidRPr="00105D6E">
        <w:rPr>
          <w:rFonts w:ascii="Arial" w:hAnsi="Arial" w:cs="Arial"/>
          <w:color w:val="333333"/>
          <w:sz w:val="24"/>
          <w:szCs w:val="24"/>
          <w:shd w:val="clear" w:color="auto" w:fill="FFFFFF"/>
        </w:rPr>
        <w:t xml:space="preserve"> run on</w:t>
      </w:r>
      <w:r w:rsidR="001E1E3E" w:rsidRPr="00105D6E">
        <w:rPr>
          <w:rFonts w:ascii="Arial" w:hAnsi="Arial" w:cs="Arial"/>
          <w:color w:val="333333"/>
          <w:sz w:val="24"/>
          <w:szCs w:val="24"/>
          <w:shd w:val="clear" w:color="auto" w:fill="FFFFFF"/>
        </w:rPr>
        <w:t xml:space="preserve"> any operating system</w:t>
      </w:r>
      <w:r w:rsidR="00CC567A" w:rsidRPr="00105D6E">
        <w:rPr>
          <w:rFonts w:ascii="Arial" w:hAnsi="Arial" w:cs="Arial"/>
          <w:color w:val="333333"/>
          <w:sz w:val="24"/>
          <w:szCs w:val="24"/>
          <w:shd w:val="clear" w:color="auto" w:fill="FFFFFF"/>
        </w:rPr>
        <w:t xml:space="preserve">. </w:t>
      </w:r>
      <w:r w:rsidR="005865C7" w:rsidRPr="00105D6E">
        <w:rPr>
          <w:rFonts w:ascii="Arial" w:hAnsi="Arial" w:cs="Arial"/>
          <w:color w:val="333333"/>
          <w:sz w:val="24"/>
          <w:szCs w:val="24"/>
          <w:shd w:val="clear" w:color="auto" w:fill="FFFFFF"/>
        </w:rPr>
        <w:t xml:space="preserve">Due to its </w:t>
      </w:r>
      <w:r w:rsidR="004813EA" w:rsidRPr="00105D6E">
        <w:rPr>
          <w:rFonts w:ascii="Arial" w:hAnsi="Arial" w:cs="Arial"/>
          <w:color w:val="333333"/>
          <w:sz w:val="24"/>
          <w:szCs w:val="24"/>
          <w:shd w:val="clear" w:color="auto" w:fill="FFFFFF"/>
        </w:rPr>
        <w:t xml:space="preserve">flexibility, Azure is another solution </w:t>
      </w:r>
      <w:r w:rsidR="00F918DE" w:rsidRPr="00105D6E">
        <w:rPr>
          <w:rFonts w:ascii="Arial" w:hAnsi="Arial" w:cs="Arial"/>
          <w:color w:val="333333"/>
          <w:sz w:val="24"/>
          <w:szCs w:val="24"/>
          <w:shd w:val="clear" w:color="auto" w:fill="FFFFFF"/>
        </w:rPr>
        <w:t xml:space="preserve">to IOT </w:t>
      </w:r>
      <w:r w:rsidR="00870179" w:rsidRPr="00105D6E">
        <w:rPr>
          <w:rFonts w:ascii="Arial" w:hAnsi="Arial" w:cs="Arial"/>
          <w:color w:val="333333"/>
          <w:sz w:val="24"/>
          <w:szCs w:val="24"/>
          <w:shd w:val="clear" w:color="auto" w:fill="FFFFFF"/>
        </w:rPr>
        <w:t>and</w:t>
      </w:r>
      <w:r w:rsidR="00A05162">
        <w:rPr>
          <w:rFonts w:ascii="Arial" w:hAnsi="Arial" w:cs="Arial"/>
          <w:color w:val="333333"/>
          <w:sz w:val="24"/>
          <w:szCs w:val="24"/>
          <w:shd w:val="clear" w:color="auto" w:fill="FFFFFF"/>
        </w:rPr>
        <w:t xml:space="preserve"> hence</w:t>
      </w:r>
      <w:r w:rsidR="00870179" w:rsidRPr="00105D6E">
        <w:rPr>
          <w:rFonts w:ascii="Arial" w:hAnsi="Arial" w:cs="Arial"/>
          <w:color w:val="333333"/>
          <w:sz w:val="24"/>
          <w:szCs w:val="24"/>
          <w:shd w:val="clear" w:color="auto" w:fill="FFFFFF"/>
        </w:rPr>
        <w:t xml:space="preserve"> many devices </w:t>
      </w:r>
      <w:r w:rsidR="0066578D" w:rsidRPr="00105D6E">
        <w:rPr>
          <w:rFonts w:ascii="Arial" w:hAnsi="Arial" w:cs="Arial"/>
          <w:color w:val="333333"/>
          <w:sz w:val="24"/>
          <w:szCs w:val="24"/>
          <w:shd w:val="clear" w:color="auto" w:fill="FFFFFF"/>
        </w:rPr>
        <w:t xml:space="preserve">can be monitored </w:t>
      </w:r>
      <w:r w:rsidR="0048729C" w:rsidRPr="00105D6E">
        <w:rPr>
          <w:rFonts w:ascii="Arial" w:hAnsi="Arial" w:cs="Arial"/>
          <w:color w:val="333333"/>
          <w:sz w:val="24"/>
          <w:szCs w:val="24"/>
          <w:shd w:val="clear" w:color="auto" w:fill="FFFFFF"/>
        </w:rPr>
        <w:t xml:space="preserve">for </w:t>
      </w:r>
      <w:r w:rsidR="00410483" w:rsidRPr="00105D6E">
        <w:rPr>
          <w:rFonts w:ascii="Arial" w:hAnsi="Arial" w:cs="Arial"/>
          <w:color w:val="333333"/>
          <w:sz w:val="24"/>
          <w:szCs w:val="24"/>
          <w:shd w:val="clear" w:color="auto" w:fill="FFFFFF"/>
        </w:rPr>
        <w:t>customers pro</w:t>
      </w:r>
      <w:r w:rsidR="00E1223D" w:rsidRPr="00105D6E">
        <w:rPr>
          <w:rFonts w:ascii="Arial" w:hAnsi="Arial" w:cs="Arial"/>
          <w:color w:val="333333"/>
          <w:sz w:val="24"/>
          <w:szCs w:val="24"/>
          <w:shd w:val="clear" w:color="auto" w:fill="FFFFFF"/>
        </w:rPr>
        <w:t>d</w:t>
      </w:r>
      <w:r w:rsidR="00E31DD8" w:rsidRPr="00105D6E">
        <w:rPr>
          <w:rFonts w:ascii="Arial" w:hAnsi="Arial" w:cs="Arial"/>
          <w:color w:val="333333"/>
          <w:sz w:val="24"/>
          <w:szCs w:val="24"/>
          <w:shd w:val="clear" w:color="auto" w:fill="FFFFFF"/>
        </w:rPr>
        <w:t>uctivity particularly in reducing cost and pr</w:t>
      </w:r>
      <w:r w:rsidR="00E1223D" w:rsidRPr="00105D6E">
        <w:rPr>
          <w:rFonts w:ascii="Arial" w:hAnsi="Arial" w:cs="Arial"/>
          <w:color w:val="333333"/>
          <w:sz w:val="24"/>
          <w:szCs w:val="24"/>
          <w:shd w:val="clear" w:color="auto" w:fill="FFFFFF"/>
        </w:rPr>
        <w:t>oblem solving in any industry.</w:t>
      </w:r>
      <w:r w:rsidR="00E62914">
        <w:rPr>
          <w:rFonts w:ascii="Arial" w:hAnsi="Arial" w:cs="Arial"/>
          <w:color w:val="333333"/>
          <w:sz w:val="24"/>
          <w:szCs w:val="24"/>
          <w:shd w:val="clear" w:color="auto" w:fill="FFFFFF"/>
        </w:rPr>
        <w:t xml:space="preserve"> </w:t>
      </w:r>
      <w:r w:rsidR="00A05162">
        <w:rPr>
          <w:rFonts w:ascii="Arial" w:hAnsi="Arial" w:cs="Arial"/>
          <w:color w:val="333333"/>
          <w:sz w:val="24"/>
          <w:szCs w:val="24"/>
          <w:shd w:val="clear" w:color="auto" w:fill="FFFFFF"/>
        </w:rPr>
        <w:t>Due to</w:t>
      </w:r>
      <w:r w:rsidR="00FC3CF3">
        <w:rPr>
          <w:rFonts w:ascii="Arial" w:hAnsi="Arial" w:cs="Arial"/>
          <w:color w:val="333333"/>
          <w:sz w:val="24"/>
          <w:szCs w:val="24"/>
          <w:shd w:val="clear" w:color="auto" w:fill="FFFFFF"/>
        </w:rPr>
        <w:t xml:space="preserve"> </w:t>
      </w:r>
      <w:r w:rsidR="00A01448">
        <w:rPr>
          <w:rFonts w:ascii="Arial" w:hAnsi="Arial" w:cs="Arial"/>
          <w:color w:val="333333"/>
          <w:sz w:val="24"/>
          <w:szCs w:val="24"/>
          <w:shd w:val="clear" w:color="auto" w:fill="FFFFFF"/>
        </w:rPr>
        <w:t>this capability</w:t>
      </w:r>
      <w:r w:rsidR="00002DEB">
        <w:rPr>
          <w:rFonts w:ascii="Arial" w:hAnsi="Arial" w:cs="Arial"/>
          <w:color w:val="333333"/>
          <w:sz w:val="24"/>
          <w:szCs w:val="24"/>
          <w:shd w:val="clear" w:color="auto" w:fill="FFFFFF"/>
        </w:rPr>
        <w:t>,</w:t>
      </w:r>
      <w:r w:rsidR="00E62914">
        <w:rPr>
          <w:rFonts w:ascii="Arial" w:hAnsi="Arial" w:cs="Arial"/>
          <w:color w:val="333333"/>
          <w:sz w:val="24"/>
          <w:szCs w:val="24"/>
          <w:shd w:val="clear" w:color="auto" w:fill="FFFFFF"/>
        </w:rPr>
        <w:t xml:space="preserve"> </w:t>
      </w:r>
      <w:r w:rsidR="002E4050">
        <w:rPr>
          <w:rFonts w:ascii="Arial" w:hAnsi="Arial" w:cs="Arial"/>
          <w:color w:val="333333"/>
          <w:sz w:val="24"/>
          <w:szCs w:val="24"/>
          <w:shd w:val="clear" w:color="auto" w:fill="FFFFFF"/>
        </w:rPr>
        <w:t xml:space="preserve">today </w:t>
      </w:r>
      <w:r w:rsidR="00DC10CD">
        <w:rPr>
          <w:rFonts w:ascii="Arial" w:hAnsi="Arial" w:cs="Arial"/>
          <w:color w:val="333333"/>
          <w:sz w:val="24"/>
          <w:szCs w:val="24"/>
          <w:shd w:val="clear" w:color="auto" w:fill="FFFFFF"/>
        </w:rPr>
        <w:t xml:space="preserve">why more industry is engaging Microsoft </w:t>
      </w:r>
      <w:r w:rsidR="0059462B">
        <w:rPr>
          <w:rFonts w:ascii="Arial" w:hAnsi="Arial" w:cs="Arial"/>
          <w:color w:val="333333"/>
          <w:sz w:val="24"/>
          <w:szCs w:val="24"/>
          <w:shd w:val="clear" w:color="auto" w:fill="FFFFFF"/>
        </w:rPr>
        <w:t>Azure in the</w:t>
      </w:r>
      <w:r w:rsidR="003A0F71">
        <w:rPr>
          <w:rFonts w:ascii="Arial" w:hAnsi="Arial" w:cs="Arial"/>
          <w:color w:val="333333"/>
          <w:sz w:val="24"/>
          <w:szCs w:val="24"/>
          <w:shd w:val="clear" w:color="auto" w:fill="FFFFFF"/>
        </w:rPr>
        <w:t xml:space="preserve"> working </w:t>
      </w:r>
      <w:r w:rsidR="009F4271">
        <w:rPr>
          <w:rFonts w:ascii="Arial" w:hAnsi="Arial" w:cs="Arial"/>
          <w:color w:val="333333"/>
          <w:sz w:val="24"/>
          <w:szCs w:val="24"/>
          <w:shd w:val="clear" w:color="auto" w:fill="FFFFFF"/>
        </w:rPr>
        <w:t>process</w:t>
      </w:r>
      <w:r w:rsidR="00D85B56">
        <w:rPr>
          <w:rFonts w:ascii="Arial" w:hAnsi="Arial" w:cs="Arial"/>
          <w:color w:val="333333"/>
          <w:sz w:val="24"/>
          <w:szCs w:val="24"/>
          <w:shd w:val="clear" w:color="auto" w:fill="FFFFFF"/>
        </w:rPr>
        <w:t xml:space="preserve"> and customer can</w:t>
      </w:r>
      <w:r w:rsidR="00BF5898">
        <w:rPr>
          <w:rFonts w:ascii="Arial" w:hAnsi="Arial" w:cs="Arial"/>
          <w:color w:val="333333"/>
          <w:sz w:val="24"/>
          <w:szCs w:val="24"/>
          <w:shd w:val="clear" w:color="auto" w:fill="FFFFFF"/>
        </w:rPr>
        <w:t xml:space="preserve"> experienced deeper insight of</w:t>
      </w:r>
      <w:r w:rsidR="001F4135">
        <w:rPr>
          <w:rFonts w:ascii="Arial" w:hAnsi="Arial" w:cs="Arial"/>
          <w:color w:val="333333"/>
          <w:sz w:val="24"/>
          <w:szCs w:val="24"/>
          <w:shd w:val="clear" w:color="auto" w:fill="FFFFFF"/>
        </w:rPr>
        <w:t xml:space="preserve"> </w:t>
      </w:r>
      <w:r w:rsidR="005D2285">
        <w:rPr>
          <w:rFonts w:ascii="Arial" w:hAnsi="Arial" w:cs="Arial"/>
          <w:color w:val="333333"/>
          <w:sz w:val="24"/>
          <w:szCs w:val="24"/>
          <w:shd w:val="clear" w:color="auto" w:fill="FFFFFF"/>
        </w:rPr>
        <w:t xml:space="preserve">unparallel </w:t>
      </w:r>
      <w:r w:rsidR="001F4135">
        <w:rPr>
          <w:rFonts w:ascii="Arial" w:hAnsi="Arial" w:cs="Arial"/>
          <w:color w:val="333333"/>
          <w:sz w:val="24"/>
          <w:szCs w:val="24"/>
          <w:shd w:val="clear" w:color="auto" w:fill="FFFFFF"/>
        </w:rPr>
        <w:t xml:space="preserve">data </w:t>
      </w:r>
      <w:r w:rsidR="005D2285">
        <w:rPr>
          <w:rFonts w:ascii="Arial" w:hAnsi="Arial" w:cs="Arial"/>
          <w:color w:val="333333"/>
          <w:sz w:val="24"/>
          <w:szCs w:val="24"/>
          <w:shd w:val="clear" w:color="auto" w:fill="FFFFFF"/>
        </w:rPr>
        <w:t>trade off.</w:t>
      </w:r>
    </w:p>
    <w:p w14:paraId="02A7B2EA" w14:textId="77777777" w:rsidR="003F0429" w:rsidRPr="003F0429" w:rsidRDefault="003F0429" w:rsidP="003F0429">
      <w:pPr>
        <w:rPr>
          <w:rFonts w:ascii="Arial" w:hAnsi="Arial" w:cs="Arial"/>
          <w:color w:val="333333"/>
          <w:sz w:val="24"/>
          <w:szCs w:val="24"/>
          <w:shd w:val="clear" w:color="auto" w:fill="FFFFFF"/>
        </w:rPr>
      </w:pPr>
    </w:p>
    <w:p w14:paraId="302BBD0C" w14:textId="76ACB94D" w:rsidR="00E1223D" w:rsidRPr="00105D6E" w:rsidRDefault="00E1223D" w:rsidP="00E1223D">
      <w:pPr>
        <w:rPr>
          <w:rFonts w:ascii="Arial" w:hAnsi="Arial" w:cs="Arial"/>
          <w:color w:val="333333"/>
          <w:sz w:val="24"/>
          <w:szCs w:val="24"/>
          <w:shd w:val="clear" w:color="auto" w:fill="FFFFFF"/>
        </w:rPr>
      </w:pPr>
    </w:p>
    <w:p w14:paraId="5B4DBA4E" w14:textId="5E557277" w:rsidR="00E1223D" w:rsidRPr="00105D6E" w:rsidRDefault="00BF1D56" w:rsidP="00BF1D56">
      <w:pPr>
        <w:ind w:left="1020"/>
        <w:rPr>
          <w:rFonts w:ascii="Arial" w:hAnsi="Arial" w:cs="Arial"/>
          <w:color w:val="333333"/>
          <w:sz w:val="24"/>
          <w:szCs w:val="24"/>
          <w:shd w:val="clear" w:color="auto" w:fill="FFFFFF"/>
        </w:rPr>
      </w:pPr>
      <w:r w:rsidRPr="00105D6E">
        <w:rPr>
          <w:rFonts w:ascii="Arial" w:hAnsi="Arial" w:cs="Arial"/>
          <w:color w:val="333333"/>
          <w:sz w:val="24"/>
          <w:szCs w:val="24"/>
          <w:shd w:val="clear" w:color="auto" w:fill="FFFFFF"/>
        </w:rPr>
        <w:t>As we are moving towards digital technology and AI</w:t>
      </w:r>
      <w:r w:rsidR="00AB1B3D" w:rsidRPr="00105D6E">
        <w:rPr>
          <w:rFonts w:ascii="Arial" w:hAnsi="Arial" w:cs="Arial"/>
          <w:color w:val="333333"/>
          <w:sz w:val="24"/>
          <w:szCs w:val="24"/>
          <w:shd w:val="clear" w:color="auto" w:fill="FFFFFF"/>
        </w:rPr>
        <w:t>,</w:t>
      </w:r>
      <w:r w:rsidRPr="00105D6E">
        <w:rPr>
          <w:rFonts w:ascii="Arial" w:hAnsi="Arial" w:cs="Arial"/>
          <w:color w:val="333333"/>
          <w:sz w:val="24"/>
          <w:szCs w:val="24"/>
          <w:shd w:val="clear" w:color="auto" w:fill="FFFFFF"/>
        </w:rPr>
        <w:t xml:space="preserve"> </w:t>
      </w:r>
      <w:r w:rsidR="00AB1B3D" w:rsidRPr="00105D6E">
        <w:rPr>
          <w:rFonts w:ascii="Arial" w:hAnsi="Arial" w:cs="Arial"/>
          <w:color w:val="333333"/>
          <w:sz w:val="24"/>
          <w:szCs w:val="24"/>
          <w:shd w:val="clear" w:color="auto" w:fill="FFFFFF"/>
        </w:rPr>
        <w:t xml:space="preserve">I </w:t>
      </w:r>
      <w:r w:rsidR="00100C22" w:rsidRPr="00105D6E">
        <w:rPr>
          <w:rFonts w:ascii="Arial" w:hAnsi="Arial" w:cs="Arial"/>
          <w:color w:val="333333"/>
          <w:sz w:val="24"/>
          <w:szCs w:val="24"/>
          <w:shd w:val="clear" w:color="auto" w:fill="FFFFFF"/>
        </w:rPr>
        <w:t>think this is a good point as there</w:t>
      </w:r>
      <w:r w:rsidR="00D25799" w:rsidRPr="00105D6E">
        <w:rPr>
          <w:rFonts w:ascii="Arial" w:hAnsi="Arial" w:cs="Arial"/>
          <w:color w:val="333333"/>
          <w:sz w:val="24"/>
          <w:szCs w:val="24"/>
          <w:shd w:val="clear" w:color="auto" w:fill="FFFFFF"/>
        </w:rPr>
        <w:t xml:space="preserve"> are</w:t>
      </w:r>
      <w:r w:rsidR="00100C22" w:rsidRPr="00105D6E">
        <w:rPr>
          <w:rFonts w:ascii="Arial" w:hAnsi="Arial" w:cs="Arial"/>
          <w:color w:val="333333"/>
          <w:sz w:val="24"/>
          <w:szCs w:val="24"/>
          <w:shd w:val="clear" w:color="auto" w:fill="FFFFFF"/>
        </w:rPr>
        <w:t xml:space="preserve"> </w:t>
      </w:r>
      <w:r w:rsidR="00A74D30" w:rsidRPr="00105D6E">
        <w:rPr>
          <w:rFonts w:ascii="Arial" w:hAnsi="Arial" w:cs="Arial"/>
          <w:color w:val="333333"/>
          <w:sz w:val="24"/>
          <w:szCs w:val="24"/>
          <w:shd w:val="clear" w:color="auto" w:fill="FFFFFF"/>
        </w:rPr>
        <w:t>so many advantage</w:t>
      </w:r>
      <w:r w:rsidR="00D25799" w:rsidRPr="00105D6E">
        <w:rPr>
          <w:rFonts w:ascii="Arial" w:hAnsi="Arial" w:cs="Arial"/>
          <w:color w:val="333333"/>
          <w:sz w:val="24"/>
          <w:szCs w:val="24"/>
          <w:shd w:val="clear" w:color="auto" w:fill="FFFFFF"/>
        </w:rPr>
        <w:t>s</w:t>
      </w:r>
      <w:r w:rsidR="00A74D30" w:rsidRPr="00105D6E">
        <w:rPr>
          <w:rFonts w:ascii="Arial" w:hAnsi="Arial" w:cs="Arial"/>
          <w:color w:val="333333"/>
          <w:sz w:val="24"/>
          <w:szCs w:val="24"/>
          <w:shd w:val="clear" w:color="auto" w:fill="FFFFFF"/>
        </w:rPr>
        <w:t xml:space="preserve"> we can achieve in intelligent cloud and</w:t>
      </w:r>
      <w:r w:rsidR="009C651F" w:rsidRPr="00105D6E">
        <w:rPr>
          <w:rFonts w:ascii="Arial" w:hAnsi="Arial" w:cs="Arial"/>
          <w:color w:val="333333"/>
          <w:sz w:val="24"/>
          <w:szCs w:val="24"/>
          <w:shd w:val="clear" w:color="auto" w:fill="FFFFFF"/>
        </w:rPr>
        <w:t xml:space="preserve"> it will not only </w:t>
      </w:r>
      <w:r w:rsidR="00151397" w:rsidRPr="00105D6E">
        <w:rPr>
          <w:rFonts w:ascii="Arial" w:hAnsi="Arial" w:cs="Arial"/>
          <w:color w:val="333333"/>
          <w:sz w:val="24"/>
          <w:szCs w:val="24"/>
          <w:shd w:val="clear" w:color="auto" w:fill="FFFFFF"/>
        </w:rPr>
        <w:t>improve</w:t>
      </w:r>
      <w:r w:rsidR="009C651F" w:rsidRPr="00105D6E">
        <w:rPr>
          <w:rFonts w:ascii="Arial" w:hAnsi="Arial" w:cs="Arial"/>
          <w:color w:val="333333"/>
          <w:sz w:val="24"/>
          <w:szCs w:val="24"/>
          <w:shd w:val="clear" w:color="auto" w:fill="FFFFFF"/>
        </w:rPr>
        <w:t xml:space="preserve"> workflow</w:t>
      </w:r>
      <w:r w:rsidR="009772A2" w:rsidRPr="00105D6E">
        <w:rPr>
          <w:rFonts w:ascii="Arial" w:hAnsi="Arial" w:cs="Arial"/>
          <w:color w:val="333333"/>
          <w:sz w:val="24"/>
          <w:szCs w:val="24"/>
          <w:shd w:val="clear" w:color="auto" w:fill="FFFFFF"/>
        </w:rPr>
        <w:t xml:space="preserve"> faster but improves our lives</w:t>
      </w:r>
      <w:r w:rsidR="00D25799" w:rsidRPr="00105D6E">
        <w:rPr>
          <w:rFonts w:ascii="Arial" w:hAnsi="Arial" w:cs="Arial"/>
          <w:color w:val="333333"/>
          <w:sz w:val="24"/>
          <w:szCs w:val="24"/>
          <w:shd w:val="clear" w:color="auto" w:fill="FFFFFF"/>
        </w:rPr>
        <w:t xml:space="preserve">. </w:t>
      </w:r>
      <w:r w:rsidR="00A57B38" w:rsidRPr="00105D6E">
        <w:rPr>
          <w:rFonts w:ascii="Arial" w:hAnsi="Arial" w:cs="Arial"/>
          <w:color w:val="333333"/>
          <w:sz w:val="24"/>
          <w:szCs w:val="24"/>
          <w:shd w:val="clear" w:color="auto" w:fill="FFFFFF"/>
        </w:rPr>
        <w:t>Through this</w:t>
      </w:r>
      <w:r w:rsidR="00C06E3D" w:rsidRPr="00105D6E">
        <w:rPr>
          <w:rFonts w:ascii="Arial" w:hAnsi="Arial" w:cs="Arial"/>
          <w:color w:val="333333"/>
          <w:sz w:val="24"/>
          <w:szCs w:val="24"/>
          <w:shd w:val="clear" w:color="auto" w:fill="FFFFFF"/>
        </w:rPr>
        <w:t xml:space="preserve"> application,</w:t>
      </w:r>
      <w:r w:rsidR="00A57B38" w:rsidRPr="00105D6E">
        <w:rPr>
          <w:rFonts w:ascii="Arial" w:hAnsi="Arial" w:cs="Arial"/>
          <w:color w:val="333333"/>
          <w:sz w:val="24"/>
          <w:szCs w:val="24"/>
          <w:shd w:val="clear" w:color="auto" w:fill="FFFFFF"/>
        </w:rPr>
        <w:t xml:space="preserve"> it is no longer about data storage but</w:t>
      </w:r>
      <w:r w:rsidR="00C06E3D" w:rsidRPr="00105D6E">
        <w:rPr>
          <w:rFonts w:ascii="Arial" w:hAnsi="Arial" w:cs="Arial"/>
          <w:color w:val="333333"/>
          <w:sz w:val="24"/>
          <w:szCs w:val="24"/>
          <w:shd w:val="clear" w:color="auto" w:fill="FFFFFF"/>
        </w:rPr>
        <w:t xml:space="preserve">, </w:t>
      </w:r>
      <w:r w:rsidR="00BD0F1B" w:rsidRPr="00105D6E">
        <w:rPr>
          <w:rFonts w:ascii="Arial" w:hAnsi="Arial" w:cs="Arial"/>
          <w:color w:val="333333"/>
          <w:sz w:val="24"/>
          <w:szCs w:val="24"/>
          <w:shd w:val="clear" w:color="auto" w:fill="FFFFFF"/>
        </w:rPr>
        <w:t>analytic and decision m</w:t>
      </w:r>
      <w:r w:rsidR="00CD2F6F" w:rsidRPr="00105D6E">
        <w:rPr>
          <w:rFonts w:ascii="Arial" w:hAnsi="Arial" w:cs="Arial"/>
          <w:color w:val="333333"/>
          <w:sz w:val="24"/>
          <w:szCs w:val="24"/>
          <w:shd w:val="clear" w:color="auto" w:fill="FFFFFF"/>
        </w:rPr>
        <w:t>aking</w:t>
      </w:r>
      <w:r w:rsidR="00C06E3D" w:rsidRPr="00105D6E">
        <w:rPr>
          <w:rFonts w:ascii="Arial" w:hAnsi="Arial" w:cs="Arial"/>
          <w:color w:val="333333"/>
          <w:sz w:val="24"/>
          <w:szCs w:val="24"/>
          <w:shd w:val="clear" w:color="auto" w:fill="FFFFFF"/>
        </w:rPr>
        <w:t xml:space="preserve"> is </w:t>
      </w:r>
      <w:r w:rsidR="00840FF5" w:rsidRPr="00105D6E">
        <w:rPr>
          <w:rFonts w:ascii="Arial" w:hAnsi="Arial" w:cs="Arial"/>
          <w:color w:val="333333"/>
          <w:sz w:val="24"/>
          <w:szCs w:val="24"/>
          <w:shd w:val="clear" w:color="auto" w:fill="FFFFFF"/>
        </w:rPr>
        <w:t>possible</w:t>
      </w:r>
      <w:r w:rsidR="00CD2F6F" w:rsidRPr="00105D6E">
        <w:rPr>
          <w:rFonts w:ascii="Arial" w:hAnsi="Arial" w:cs="Arial"/>
          <w:color w:val="333333"/>
          <w:sz w:val="24"/>
          <w:szCs w:val="24"/>
          <w:shd w:val="clear" w:color="auto" w:fill="FFFFFF"/>
        </w:rPr>
        <w:t>.</w:t>
      </w:r>
      <w:r w:rsidR="00500A06">
        <w:rPr>
          <w:rFonts w:ascii="Arial" w:hAnsi="Arial" w:cs="Arial"/>
          <w:color w:val="333333"/>
          <w:sz w:val="24"/>
          <w:szCs w:val="24"/>
          <w:shd w:val="clear" w:color="auto" w:fill="FFFFFF"/>
        </w:rPr>
        <w:t xml:space="preserve"> Through this </w:t>
      </w:r>
      <w:r w:rsidR="00FE3DD5">
        <w:rPr>
          <w:rFonts w:ascii="Arial" w:hAnsi="Arial" w:cs="Arial"/>
          <w:color w:val="333333"/>
          <w:sz w:val="24"/>
          <w:szCs w:val="24"/>
          <w:shd w:val="clear" w:color="auto" w:fill="FFFFFF"/>
        </w:rPr>
        <w:t xml:space="preserve">intelligence, users can have </w:t>
      </w:r>
      <w:r w:rsidR="00182B8A">
        <w:rPr>
          <w:rFonts w:ascii="Arial" w:hAnsi="Arial" w:cs="Arial"/>
          <w:color w:val="333333"/>
          <w:sz w:val="24"/>
          <w:szCs w:val="24"/>
          <w:shd w:val="clear" w:color="auto" w:fill="FFFFFF"/>
        </w:rPr>
        <w:t xml:space="preserve">a broader </w:t>
      </w:r>
      <w:r w:rsidR="00B930C8">
        <w:rPr>
          <w:rFonts w:ascii="Arial" w:hAnsi="Arial" w:cs="Arial"/>
          <w:color w:val="333333"/>
          <w:sz w:val="24"/>
          <w:szCs w:val="24"/>
          <w:shd w:val="clear" w:color="auto" w:fill="FFFFFF"/>
        </w:rPr>
        <w:t>cloud analytic from this technology</w:t>
      </w:r>
      <w:r w:rsidR="00CD2F6F" w:rsidRPr="00105D6E">
        <w:rPr>
          <w:rFonts w:ascii="Arial" w:hAnsi="Arial" w:cs="Arial"/>
          <w:color w:val="333333"/>
          <w:sz w:val="24"/>
          <w:szCs w:val="24"/>
          <w:shd w:val="clear" w:color="auto" w:fill="FFFFFF"/>
        </w:rPr>
        <w:t xml:space="preserve"> </w:t>
      </w:r>
      <w:commentRangeStart w:id="24"/>
      <w:r w:rsidR="00CD2F6F" w:rsidRPr="00105D6E">
        <w:rPr>
          <w:rFonts w:ascii="Arial" w:hAnsi="Arial" w:cs="Arial"/>
          <w:color w:val="333333"/>
          <w:sz w:val="24"/>
          <w:szCs w:val="24"/>
          <w:shd w:val="clear" w:color="auto" w:fill="FFFFFF"/>
        </w:rPr>
        <w:t xml:space="preserve">My recommendation is to make this </w:t>
      </w:r>
      <w:r w:rsidR="00A06E1F" w:rsidRPr="00105D6E">
        <w:rPr>
          <w:rFonts w:ascii="Arial" w:hAnsi="Arial" w:cs="Arial"/>
          <w:color w:val="333333"/>
          <w:sz w:val="24"/>
          <w:szCs w:val="24"/>
          <w:shd w:val="clear" w:color="auto" w:fill="FFFFFF"/>
        </w:rPr>
        <w:t xml:space="preserve">application a </w:t>
      </w:r>
      <w:r w:rsidR="00AB25CC" w:rsidRPr="00105D6E">
        <w:rPr>
          <w:rFonts w:ascii="Arial" w:hAnsi="Arial" w:cs="Arial"/>
          <w:color w:val="333333"/>
          <w:sz w:val="24"/>
          <w:szCs w:val="24"/>
          <w:shd w:val="clear" w:color="auto" w:fill="FFFFFF"/>
        </w:rPr>
        <w:t xml:space="preserve">must in </w:t>
      </w:r>
      <w:r w:rsidR="00114B40" w:rsidRPr="00105D6E">
        <w:rPr>
          <w:rFonts w:ascii="Arial" w:hAnsi="Arial" w:cs="Arial"/>
          <w:color w:val="333333"/>
          <w:sz w:val="24"/>
          <w:szCs w:val="24"/>
          <w:shd w:val="clear" w:color="auto" w:fill="FFFFFF"/>
        </w:rPr>
        <w:t>today</w:t>
      </w:r>
      <w:r w:rsidR="00114B40">
        <w:rPr>
          <w:rFonts w:ascii="Arial" w:hAnsi="Arial" w:cs="Arial"/>
          <w:color w:val="333333"/>
          <w:sz w:val="24"/>
          <w:szCs w:val="24"/>
          <w:shd w:val="clear" w:color="auto" w:fill="FFFFFF"/>
        </w:rPr>
        <w:t>’s</w:t>
      </w:r>
      <w:r w:rsidR="00AB25CC" w:rsidRPr="00105D6E">
        <w:rPr>
          <w:rFonts w:ascii="Arial" w:hAnsi="Arial" w:cs="Arial"/>
          <w:color w:val="333333"/>
          <w:sz w:val="24"/>
          <w:szCs w:val="24"/>
          <w:shd w:val="clear" w:color="auto" w:fill="FFFFFF"/>
        </w:rPr>
        <w:t xml:space="preserve"> industry due to its</w:t>
      </w:r>
      <w:r w:rsidR="009C651F" w:rsidRPr="00105D6E">
        <w:rPr>
          <w:rFonts w:ascii="Arial" w:hAnsi="Arial" w:cs="Arial"/>
          <w:color w:val="333333"/>
          <w:sz w:val="24"/>
          <w:szCs w:val="24"/>
          <w:shd w:val="clear" w:color="auto" w:fill="FFFFFF"/>
        </w:rPr>
        <w:t xml:space="preserve"> </w:t>
      </w:r>
      <w:r w:rsidR="00840FF5" w:rsidRPr="00105D6E">
        <w:rPr>
          <w:rFonts w:ascii="Arial" w:hAnsi="Arial" w:cs="Arial"/>
          <w:color w:val="333333"/>
          <w:sz w:val="24"/>
          <w:szCs w:val="24"/>
          <w:shd w:val="clear" w:color="auto" w:fill="FFFFFF"/>
        </w:rPr>
        <w:t>multitasking capabilities and reliability.</w:t>
      </w:r>
      <w:r w:rsidR="00AB1B3D" w:rsidRPr="00105D6E">
        <w:rPr>
          <w:rFonts w:ascii="Arial" w:hAnsi="Arial" w:cs="Arial"/>
          <w:color w:val="333333"/>
          <w:sz w:val="24"/>
          <w:szCs w:val="24"/>
          <w:shd w:val="clear" w:color="auto" w:fill="FFFFFF"/>
        </w:rPr>
        <w:t xml:space="preserve"> </w:t>
      </w:r>
      <w:r w:rsidRPr="00105D6E">
        <w:rPr>
          <w:rFonts w:ascii="Arial" w:hAnsi="Arial" w:cs="Arial"/>
          <w:color w:val="333333"/>
          <w:sz w:val="24"/>
          <w:szCs w:val="24"/>
          <w:shd w:val="clear" w:color="auto" w:fill="FFFFFF"/>
        </w:rPr>
        <w:t xml:space="preserve"> </w:t>
      </w:r>
      <w:commentRangeEnd w:id="24"/>
      <w:r w:rsidR="00CC3B20">
        <w:rPr>
          <w:rStyle w:val="CommentReference"/>
        </w:rPr>
        <w:commentReference w:id="24"/>
      </w:r>
    </w:p>
    <w:p w14:paraId="75226281" w14:textId="77777777" w:rsidR="001E39F6" w:rsidRPr="00105D6E" w:rsidRDefault="001E39F6" w:rsidP="00C84666">
      <w:pPr>
        <w:pStyle w:val="ListParagraph"/>
        <w:rPr>
          <w:rFonts w:ascii="Arial" w:hAnsi="Arial" w:cs="Arial"/>
          <w:color w:val="333333"/>
          <w:sz w:val="24"/>
          <w:szCs w:val="24"/>
          <w:shd w:val="clear" w:color="auto" w:fill="FFFFFF"/>
        </w:rPr>
      </w:pPr>
    </w:p>
    <w:p w14:paraId="38134FF6" w14:textId="77777777" w:rsidR="001E39F6" w:rsidRPr="002E4A28" w:rsidRDefault="001E39F6" w:rsidP="00C84666">
      <w:pPr>
        <w:pStyle w:val="ListParagraph"/>
        <w:rPr>
          <w:rFonts w:cstheme="minorHAnsi"/>
          <w:color w:val="333333"/>
          <w:sz w:val="24"/>
          <w:szCs w:val="24"/>
          <w:shd w:val="clear" w:color="auto" w:fill="FFFFFF"/>
        </w:rPr>
      </w:pPr>
    </w:p>
    <w:p w14:paraId="16826829" w14:textId="77777777" w:rsidR="001E39F6" w:rsidRPr="002E4A28" w:rsidRDefault="001E39F6" w:rsidP="00C84666">
      <w:pPr>
        <w:pStyle w:val="ListParagraph"/>
        <w:rPr>
          <w:rFonts w:cstheme="minorHAnsi"/>
          <w:color w:val="333333"/>
          <w:sz w:val="24"/>
          <w:szCs w:val="24"/>
          <w:shd w:val="clear" w:color="auto" w:fill="FFFFFF"/>
        </w:rPr>
      </w:pPr>
    </w:p>
    <w:p w14:paraId="4C0EE191" w14:textId="77777777" w:rsidR="001E39F6" w:rsidRPr="002E4A28" w:rsidRDefault="001E39F6" w:rsidP="00C84666">
      <w:pPr>
        <w:pStyle w:val="ListParagraph"/>
        <w:rPr>
          <w:rFonts w:cstheme="minorHAnsi"/>
          <w:color w:val="333333"/>
          <w:sz w:val="24"/>
          <w:szCs w:val="24"/>
          <w:shd w:val="clear" w:color="auto" w:fill="FFFFFF"/>
        </w:rPr>
      </w:pPr>
    </w:p>
    <w:p w14:paraId="2B09AB69" w14:textId="77777777" w:rsidR="001E39F6" w:rsidRPr="002E4A28" w:rsidRDefault="001E39F6" w:rsidP="00C84666">
      <w:pPr>
        <w:pStyle w:val="ListParagraph"/>
        <w:rPr>
          <w:rFonts w:cstheme="minorHAnsi"/>
          <w:color w:val="333333"/>
          <w:sz w:val="24"/>
          <w:szCs w:val="24"/>
          <w:shd w:val="clear" w:color="auto" w:fill="FFFFFF"/>
        </w:rPr>
      </w:pPr>
    </w:p>
    <w:p w14:paraId="35553B8C" w14:textId="77777777" w:rsidR="001E39F6" w:rsidRPr="002E4A28" w:rsidRDefault="001E39F6" w:rsidP="00C84666">
      <w:pPr>
        <w:pStyle w:val="ListParagraph"/>
        <w:rPr>
          <w:rFonts w:cstheme="minorHAnsi"/>
          <w:color w:val="333333"/>
          <w:sz w:val="24"/>
          <w:szCs w:val="24"/>
          <w:shd w:val="clear" w:color="auto" w:fill="FFFFFF"/>
        </w:rPr>
      </w:pPr>
    </w:p>
    <w:p w14:paraId="4CF100DF" w14:textId="77777777" w:rsidR="001E39F6" w:rsidRPr="002E4A28" w:rsidRDefault="001E39F6" w:rsidP="00C84666">
      <w:pPr>
        <w:pStyle w:val="ListParagraph"/>
        <w:rPr>
          <w:rFonts w:cstheme="minorHAnsi"/>
          <w:color w:val="333333"/>
          <w:sz w:val="24"/>
          <w:szCs w:val="24"/>
          <w:shd w:val="clear" w:color="auto" w:fill="FFFFFF"/>
        </w:rPr>
      </w:pPr>
    </w:p>
    <w:p w14:paraId="30F0DDFD" w14:textId="77777777" w:rsidR="001E39F6" w:rsidRPr="002E4A28" w:rsidRDefault="001E39F6" w:rsidP="00C84666">
      <w:pPr>
        <w:pStyle w:val="ListParagraph"/>
        <w:rPr>
          <w:rFonts w:cstheme="minorHAnsi"/>
          <w:color w:val="333333"/>
          <w:sz w:val="24"/>
          <w:szCs w:val="24"/>
          <w:shd w:val="clear" w:color="auto" w:fill="FFFFFF"/>
        </w:rPr>
      </w:pPr>
    </w:p>
    <w:p w14:paraId="24D3A177" w14:textId="77777777" w:rsidR="001E39F6" w:rsidRPr="002E4A28" w:rsidRDefault="001E39F6" w:rsidP="00C84666">
      <w:pPr>
        <w:pStyle w:val="ListParagraph"/>
        <w:rPr>
          <w:rFonts w:cstheme="minorHAnsi"/>
          <w:color w:val="333333"/>
          <w:sz w:val="24"/>
          <w:szCs w:val="24"/>
          <w:shd w:val="clear" w:color="auto" w:fill="FFFFFF"/>
        </w:rPr>
      </w:pPr>
    </w:p>
    <w:p w14:paraId="45C8F32A" w14:textId="77777777" w:rsidR="001E39F6" w:rsidRPr="002E4A28" w:rsidRDefault="001E39F6" w:rsidP="00C84666">
      <w:pPr>
        <w:pStyle w:val="ListParagraph"/>
        <w:rPr>
          <w:rFonts w:cstheme="minorHAnsi"/>
          <w:color w:val="333333"/>
          <w:sz w:val="24"/>
          <w:szCs w:val="24"/>
          <w:shd w:val="clear" w:color="auto" w:fill="FFFFFF"/>
        </w:rPr>
      </w:pPr>
    </w:p>
    <w:p w14:paraId="3D7CB810" w14:textId="77777777" w:rsidR="001E39F6" w:rsidRPr="002E4A28" w:rsidRDefault="001E39F6" w:rsidP="00C84666">
      <w:pPr>
        <w:pStyle w:val="ListParagraph"/>
        <w:rPr>
          <w:rFonts w:cstheme="minorHAnsi"/>
          <w:color w:val="333333"/>
          <w:sz w:val="24"/>
          <w:szCs w:val="24"/>
          <w:shd w:val="clear" w:color="auto" w:fill="FFFFFF"/>
        </w:rPr>
      </w:pPr>
    </w:p>
    <w:p w14:paraId="54A90088" w14:textId="77777777" w:rsidR="001E39F6" w:rsidRPr="002E4A28" w:rsidRDefault="001E39F6" w:rsidP="00C84666">
      <w:pPr>
        <w:pStyle w:val="ListParagraph"/>
        <w:rPr>
          <w:rFonts w:cstheme="minorHAnsi"/>
          <w:color w:val="333333"/>
          <w:sz w:val="24"/>
          <w:szCs w:val="24"/>
          <w:shd w:val="clear" w:color="auto" w:fill="FFFFFF"/>
        </w:rPr>
      </w:pPr>
    </w:p>
    <w:p w14:paraId="224B352F" w14:textId="77777777" w:rsidR="001E39F6" w:rsidRPr="002E4A28" w:rsidRDefault="001E39F6" w:rsidP="00C84666">
      <w:pPr>
        <w:pStyle w:val="ListParagraph"/>
        <w:rPr>
          <w:rFonts w:cstheme="minorHAnsi"/>
          <w:color w:val="333333"/>
          <w:sz w:val="24"/>
          <w:szCs w:val="24"/>
          <w:shd w:val="clear" w:color="auto" w:fill="FFFFFF"/>
        </w:rPr>
      </w:pPr>
    </w:p>
    <w:p w14:paraId="5DAF95E5" w14:textId="77777777" w:rsidR="001E39F6" w:rsidRPr="002E4A28" w:rsidRDefault="001E39F6" w:rsidP="00C84666">
      <w:pPr>
        <w:pStyle w:val="ListParagraph"/>
        <w:rPr>
          <w:rFonts w:cstheme="minorHAnsi"/>
          <w:color w:val="333333"/>
          <w:sz w:val="24"/>
          <w:szCs w:val="24"/>
          <w:shd w:val="clear" w:color="auto" w:fill="FFFFFF"/>
        </w:rPr>
      </w:pPr>
    </w:p>
    <w:p w14:paraId="565E615A" w14:textId="77777777" w:rsidR="001E39F6" w:rsidRPr="002E4A28" w:rsidRDefault="001E39F6" w:rsidP="00C84666">
      <w:pPr>
        <w:pStyle w:val="ListParagraph"/>
        <w:rPr>
          <w:rFonts w:cstheme="minorHAnsi"/>
          <w:color w:val="333333"/>
          <w:sz w:val="24"/>
          <w:szCs w:val="24"/>
          <w:shd w:val="clear" w:color="auto" w:fill="FFFFFF"/>
        </w:rPr>
      </w:pPr>
    </w:p>
    <w:p w14:paraId="3CD1168A" w14:textId="77777777" w:rsidR="001E39F6" w:rsidRPr="002E4A28" w:rsidRDefault="001E39F6" w:rsidP="00C84666">
      <w:pPr>
        <w:pStyle w:val="ListParagraph"/>
        <w:rPr>
          <w:rFonts w:cstheme="minorHAnsi"/>
          <w:color w:val="333333"/>
          <w:sz w:val="24"/>
          <w:szCs w:val="24"/>
          <w:shd w:val="clear" w:color="auto" w:fill="FFFFFF"/>
        </w:rPr>
      </w:pPr>
    </w:p>
    <w:p w14:paraId="78E666B6" w14:textId="77777777" w:rsidR="001E39F6" w:rsidRPr="002E4A28" w:rsidRDefault="001E39F6" w:rsidP="00C84666">
      <w:pPr>
        <w:pStyle w:val="ListParagraph"/>
        <w:rPr>
          <w:rFonts w:cstheme="minorHAnsi"/>
          <w:color w:val="333333"/>
          <w:sz w:val="24"/>
          <w:szCs w:val="24"/>
          <w:shd w:val="clear" w:color="auto" w:fill="FFFFFF"/>
        </w:rPr>
      </w:pPr>
    </w:p>
    <w:p w14:paraId="11757502" w14:textId="77777777" w:rsidR="001E39F6" w:rsidRPr="002E4A28" w:rsidRDefault="001E39F6" w:rsidP="00C84666">
      <w:pPr>
        <w:pStyle w:val="ListParagraph"/>
        <w:rPr>
          <w:rFonts w:cstheme="minorHAnsi"/>
          <w:color w:val="333333"/>
          <w:sz w:val="24"/>
          <w:szCs w:val="24"/>
          <w:shd w:val="clear" w:color="auto" w:fill="FFFFFF"/>
        </w:rPr>
      </w:pPr>
    </w:p>
    <w:p w14:paraId="146A5970" w14:textId="77777777" w:rsidR="001E39F6" w:rsidRPr="002E4A28" w:rsidRDefault="001E39F6" w:rsidP="00C84666">
      <w:pPr>
        <w:pStyle w:val="ListParagraph"/>
        <w:rPr>
          <w:rFonts w:cstheme="minorHAnsi"/>
          <w:color w:val="333333"/>
          <w:sz w:val="24"/>
          <w:szCs w:val="24"/>
          <w:shd w:val="clear" w:color="auto" w:fill="FFFFFF"/>
        </w:rPr>
      </w:pPr>
    </w:p>
    <w:p w14:paraId="46B6B1D2" w14:textId="77777777" w:rsidR="001E39F6" w:rsidRPr="002E4A28" w:rsidRDefault="001E39F6" w:rsidP="00C84666">
      <w:pPr>
        <w:pStyle w:val="ListParagraph"/>
        <w:rPr>
          <w:rFonts w:cstheme="minorHAnsi"/>
          <w:color w:val="333333"/>
          <w:sz w:val="24"/>
          <w:szCs w:val="24"/>
          <w:shd w:val="clear" w:color="auto" w:fill="FFFFFF"/>
        </w:rPr>
      </w:pPr>
    </w:p>
    <w:p w14:paraId="00D2050E" w14:textId="77777777" w:rsidR="001E39F6" w:rsidRPr="002E4A28" w:rsidRDefault="001E39F6" w:rsidP="00C84666">
      <w:pPr>
        <w:pStyle w:val="ListParagraph"/>
        <w:rPr>
          <w:rFonts w:cstheme="minorHAnsi"/>
          <w:color w:val="333333"/>
          <w:sz w:val="24"/>
          <w:szCs w:val="24"/>
          <w:shd w:val="clear" w:color="auto" w:fill="FFFFFF"/>
        </w:rPr>
      </w:pPr>
    </w:p>
    <w:p w14:paraId="7E37B608" w14:textId="77777777" w:rsidR="00C11D7D" w:rsidRDefault="00C11D7D"/>
    <w:sectPr w:rsidR="00C11D7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2-20T09:26:00Z" w:initials="MK">
    <w:p w14:paraId="279631C4" w14:textId="110107AA" w:rsidR="00856583" w:rsidRDefault="00856583">
      <w:pPr>
        <w:pStyle w:val="CommentText"/>
      </w:pPr>
      <w:r>
        <w:rPr>
          <w:rStyle w:val="CommentReference"/>
        </w:rPr>
        <w:annotationRef/>
      </w:r>
      <w:r>
        <w:t>Good Attempt</w:t>
      </w:r>
      <w:bookmarkStart w:id="1" w:name="_GoBack"/>
      <w:bookmarkEnd w:id="1"/>
    </w:p>
  </w:comment>
  <w:comment w:id="2" w:author="Munish Kumar" w:date="2021-02-20T09:15:00Z" w:initials="MK">
    <w:p w14:paraId="657EF1C8" w14:textId="77F499DD" w:rsidR="00CC3B20" w:rsidRDefault="00CC3B20" w:rsidP="00CC3B20">
      <w:pPr>
        <w:autoSpaceDE w:val="0"/>
        <w:autoSpaceDN w:val="0"/>
        <w:adjustRightInd w:val="0"/>
        <w:snapToGrid w:val="0"/>
      </w:pPr>
      <w:r>
        <w:rPr>
          <w:rStyle w:val="CommentReference"/>
        </w:rPr>
        <w:annotationRef/>
      </w:r>
      <w:r>
        <w:t>Not quite; “</w:t>
      </w:r>
      <w:r>
        <w:rPr>
          <w:rFonts w:ascii="TimesNewRomanPSMT" w:eastAsia="Times New Roman" w:hAnsi="TimesNewRomanPSMT" w:cs="TimesNewRomanPSMT"/>
          <w:color w:val="000000"/>
          <w:sz w:val="24"/>
          <w:szCs w:val="24"/>
          <w:lang w:val="x-none"/>
        </w:rPr>
        <w:t>Microsoft’s Mission Statement is “to empower every person and every organization on the</w:t>
      </w:r>
      <w:r>
        <w:rPr>
          <w:rFonts w:ascii="TimesNewRomanPSMT" w:eastAsia="Times New Roman" w:hAnsi="TimesNewRomanPSMT" w:cs="TimesNewRomanPSMT"/>
          <w:color w:val="000000"/>
          <w:sz w:val="24"/>
          <w:szCs w:val="24"/>
          <w:lang w:val="en-US"/>
        </w:rPr>
        <w:t xml:space="preserve"> </w:t>
      </w:r>
      <w:r>
        <w:rPr>
          <w:rFonts w:ascii="TimesNewRomanPSMT" w:eastAsia="Times New Roman" w:hAnsi="TimesNewRomanPSMT" w:cs="TimesNewRomanPSMT"/>
          <w:color w:val="000000"/>
          <w:sz w:val="24"/>
          <w:szCs w:val="24"/>
          <w:lang w:val="x-none"/>
        </w:rPr>
        <w:t>planet to achieve more”</w:t>
      </w:r>
      <w:proofErr w:type="gramStart"/>
      <w:r>
        <w:rPr>
          <w:rFonts w:ascii="TimesNewRomanPSMT" w:eastAsia="Times New Roman" w:hAnsi="TimesNewRomanPSMT" w:cs="TimesNewRomanPSMT"/>
          <w:color w:val="000000"/>
          <w:sz w:val="24"/>
          <w:szCs w:val="24"/>
          <w:lang w:val="x-none"/>
        </w:rPr>
        <w:t>.</w:t>
      </w:r>
      <w:r>
        <w:t>“</w:t>
      </w:r>
      <w:proofErr w:type="gramEnd"/>
    </w:p>
  </w:comment>
  <w:comment w:id="3" w:author="Munish Kumar" w:date="2021-02-20T09:16:00Z" w:initials="MK">
    <w:p w14:paraId="7C191673" w14:textId="77777777" w:rsidR="00CC3B20" w:rsidRDefault="00CC3B20">
      <w:pPr>
        <w:pStyle w:val="CommentText"/>
      </w:pPr>
      <w:r>
        <w:rPr>
          <w:rStyle w:val="CommentReference"/>
        </w:rPr>
        <w:annotationRef/>
      </w:r>
      <w:r>
        <w:t xml:space="preserve">This is not a vision; </w:t>
      </w:r>
      <w:proofErr w:type="spellStart"/>
      <w:r>
        <w:t>its</w:t>
      </w:r>
      <w:proofErr w:type="spellEnd"/>
      <w:r>
        <w:t xml:space="preserve"> more a mission again.</w:t>
      </w:r>
    </w:p>
    <w:p w14:paraId="4D7C0AFC" w14:textId="77777777" w:rsidR="00CC3B20" w:rsidRDefault="00CC3B20">
      <w:pPr>
        <w:pStyle w:val="CommentText"/>
      </w:pPr>
    </w:p>
    <w:p w14:paraId="28E410D2" w14:textId="77777777" w:rsidR="00CC3B20" w:rsidRDefault="00CC3B20">
      <w:pPr>
        <w:pStyle w:val="CommentText"/>
      </w:pPr>
      <w:r>
        <w:t>A vision is “aspirational”</w:t>
      </w:r>
    </w:p>
    <w:p w14:paraId="5066165D" w14:textId="77777777" w:rsidR="00CC3B20" w:rsidRDefault="00CC3B20">
      <w:pPr>
        <w:pStyle w:val="CommentText"/>
      </w:pPr>
    </w:p>
    <w:p w14:paraId="47BC1C2F" w14:textId="77777777" w:rsidR="00CC3B20" w:rsidRDefault="00CC3B20" w:rsidP="00CC3B20">
      <w:pPr>
        <w:autoSpaceDE w:val="0"/>
        <w:autoSpaceDN w:val="0"/>
        <w:adjustRightInd w:val="0"/>
        <w:snapToGrid w:val="0"/>
        <w:rPr>
          <w:rFonts w:ascii="TimesNewRomanPSMT" w:eastAsia="Times New Roman" w:hAnsi="TimesNewRomanPSMT" w:cs="TimesNewRomanPSMT"/>
          <w:color w:val="000000"/>
          <w:sz w:val="24"/>
          <w:szCs w:val="24"/>
          <w:lang w:val="x-none"/>
        </w:rPr>
      </w:pPr>
      <w:r>
        <w:t>In this case, “</w:t>
      </w:r>
      <w:r>
        <w:rPr>
          <w:rFonts w:ascii="TimesNewRomanPSMT" w:eastAsia="Times New Roman" w:hAnsi="TimesNewRomanPSMT" w:cs="TimesNewRomanPSMT"/>
          <w:color w:val="000000"/>
          <w:sz w:val="24"/>
          <w:szCs w:val="24"/>
          <w:lang w:val="x-none"/>
        </w:rPr>
        <w:t>Microsoft vision for 2020 is to ensure that the technology they create always benefits</w:t>
      </w:r>
    </w:p>
    <w:p w14:paraId="7DBF9BF5" w14:textId="3DB4064F" w:rsidR="00CC3B20" w:rsidRPr="00CC3B20" w:rsidRDefault="00CC3B20" w:rsidP="00CC3B20">
      <w:pPr>
        <w:pStyle w:val="CommentText"/>
        <w:rPr>
          <w:lang w:val="en-US"/>
        </w:rPr>
      </w:pPr>
      <w:r>
        <w:rPr>
          <w:rFonts w:ascii="TimesNewRomanPSMT" w:eastAsia="Times New Roman" w:hAnsi="TimesNewRomanPSMT" w:cs="TimesNewRomanPSMT"/>
          <w:color w:val="000000"/>
          <w:sz w:val="24"/>
          <w:szCs w:val="24"/>
          <w:lang w:val="x-none"/>
        </w:rPr>
        <w:t>everyone on the planet, including the planet itself.</w:t>
      </w:r>
      <w:r>
        <w:rPr>
          <w:rFonts w:ascii="TimesNewRomanPSMT" w:eastAsia="Times New Roman" w:hAnsi="TimesNewRomanPSMT" w:cs="TimesNewRomanPSMT"/>
          <w:color w:val="000000"/>
          <w:sz w:val="24"/>
          <w:szCs w:val="24"/>
          <w:lang w:val="en-US"/>
        </w:rPr>
        <w:t>”</w:t>
      </w:r>
    </w:p>
  </w:comment>
  <w:comment w:id="4" w:author="Munish Kumar" w:date="2021-02-20T09:16:00Z" w:initials="MK">
    <w:p w14:paraId="3E62E342" w14:textId="0403C1FC" w:rsidR="00CC3B20" w:rsidRDefault="00CC3B20">
      <w:pPr>
        <w:pStyle w:val="CommentText"/>
      </w:pPr>
      <w:r>
        <w:rPr>
          <w:rStyle w:val="CommentReference"/>
        </w:rPr>
        <w:annotationRef/>
      </w:r>
      <w:r>
        <w:t xml:space="preserve">Creating new business is not a strategic theme – </w:t>
      </w:r>
      <w:proofErr w:type="spellStart"/>
      <w:r>
        <w:t>its</w:t>
      </w:r>
      <w:proofErr w:type="spellEnd"/>
      <w:r>
        <w:t xml:space="preserve"> an outcome</w:t>
      </w:r>
    </w:p>
  </w:comment>
  <w:comment w:id="6" w:author="Munish Kumar" w:date="2021-02-20T09:19:00Z" w:initials="MK">
    <w:p w14:paraId="43235F34" w14:textId="50C745B0" w:rsidR="00CC3B20" w:rsidRDefault="00CC3B20">
      <w:pPr>
        <w:pStyle w:val="CommentText"/>
      </w:pPr>
      <w:r>
        <w:rPr>
          <w:rStyle w:val="CommentReference"/>
        </w:rPr>
        <w:annotationRef/>
      </w:r>
      <w:r>
        <w:t>In the universe? Which planet? Space travel?</w:t>
      </w:r>
    </w:p>
  </w:comment>
  <w:comment w:id="5" w:author="Munish Kumar" w:date="2021-02-20T09:18:00Z" w:initials="MK">
    <w:p w14:paraId="67AA6513" w14:textId="77777777" w:rsidR="00CC3B20" w:rsidRDefault="00CC3B20">
      <w:pPr>
        <w:pStyle w:val="CommentText"/>
      </w:pPr>
      <w:r>
        <w:rPr>
          <w:rStyle w:val="CommentReference"/>
        </w:rPr>
        <w:annotationRef/>
      </w:r>
      <w:r>
        <w:t>Looks like someone helped you read over the assignment? A MONACOZACK?</w:t>
      </w:r>
    </w:p>
    <w:p w14:paraId="0EF47354" w14:textId="77777777" w:rsidR="00CC3B20" w:rsidRDefault="00CC3B20">
      <w:pPr>
        <w:pStyle w:val="CommentText"/>
      </w:pPr>
    </w:p>
    <w:p w14:paraId="766034B2" w14:textId="5E15DF0B" w:rsidR="00CC3B20" w:rsidRDefault="00CC3B20">
      <w:pPr>
        <w:pStyle w:val="CommentText"/>
      </w:pPr>
      <w:r>
        <w:t xml:space="preserve">That’s ok; it looks more like </w:t>
      </w:r>
      <w:proofErr w:type="spellStart"/>
      <w:r>
        <w:t>its</w:t>
      </w:r>
      <w:proofErr w:type="spellEnd"/>
      <w:r>
        <w:t xml:space="preserve"> just helping you with the language </w:t>
      </w:r>
      <w:r>
        <w:sym w:font="Wingdings" w:char="F04A"/>
      </w:r>
    </w:p>
  </w:comment>
  <w:comment w:id="13" w:author="Munish Kumar" w:date="2021-02-20T09:20:00Z" w:initials="MK">
    <w:p w14:paraId="3987D8F3" w14:textId="6F25AB61" w:rsidR="00CC3B20" w:rsidRDefault="00CC3B20">
      <w:pPr>
        <w:pStyle w:val="CommentText"/>
      </w:pPr>
      <w:r>
        <w:rPr>
          <w:rStyle w:val="CommentReference"/>
        </w:rPr>
        <w:annotationRef/>
      </w:r>
      <w:r>
        <w:t>Not a theme unfortunately</w:t>
      </w:r>
    </w:p>
  </w:comment>
  <w:comment w:id="14" w:author="Munish Kumar" w:date="2021-02-20T09:20:00Z" w:initials="MK">
    <w:p w14:paraId="11282AFD" w14:textId="792BDE89" w:rsidR="00CC3B20" w:rsidRDefault="00CC3B20">
      <w:pPr>
        <w:pStyle w:val="CommentText"/>
      </w:pPr>
      <w:r>
        <w:rPr>
          <w:rStyle w:val="CommentReference"/>
        </w:rPr>
        <w:annotationRef/>
      </w:r>
      <w:proofErr w:type="gramStart"/>
      <w:r>
        <w:t>great</w:t>
      </w:r>
      <w:proofErr w:type="gramEnd"/>
    </w:p>
  </w:comment>
  <w:comment w:id="15" w:author="Munish Kumar" w:date="2021-02-20T09:20:00Z" w:initials="MK">
    <w:p w14:paraId="132CAD50" w14:textId="3D701D7D" w:rsidR="00CC3B20" w:rsidRDefault="00CC3B20">
      <w:pPr>
        <w:pStyle w:val="CommentText"/>
      </w:pPr>
      <w:r>
        <w:rPr>
          <w:rStyle w:val="CommentReference"/>
        </w:rPr>
        <w:annotationRef/>
      </w:r>
      <w:proofErr w:type="gramStart"/>
      <w:r>
        <w:t>good</w:t>
      </w:r>
      <w:proofErr w:type="gramEnd"/>
    </w:p>
  </w:comment>
  <w:comment w:id="16" w:author="Munish Kumar" w:date="2021-02-20T09:20:00Z" w:initials="MK">
    <w:p w14:paraId="23051553" w14:textId="19252418" w:rsidR="00CC3B20" w:rsidRDefault="00CC3B20">
      <w:pPr>
        <w:pStyle w:val="CommentText"/>
      </w:pPr>
      <w:r>
        <w:rPr>
          <w:rStyle w:val="CommentReference"/>
        </w:rPr>
        <w:annotationRef/>
      </w:r>
      <w:proofErr w:type="gramStart"/>
      <w:r>
        <w:t>great</w:t>
      </w:r>
      <w:proofErr w:type="gramEnd"/>
    </w:p>
  </w:comment>
  <w:comment w:id="17" w:author="Munish Kumar" w:date="2021-02-20T09:20:00Z" w:initials="MK">
    <w:p w14:paraId="40E66A89" w14:textId="10FE130C" w:rsidR="00CC3B20" w:rsidRDefault="00CC3B20">
      <w:pPr>
        <w:pStyle w:val="CommentText"/>
      </w:pPr>
      <w:r>
        <w:rPr>
          <w:rStyle w:val="CommentReference"/>
        </w:rPr>
        <w:annotationRef/>
      </w:r>
      <w:proofErr w:type="gramStart"/>
      <w:r>
        <w:t>good</w:t>
      </w:r>
      <w:proofErr w:type="gramEnd"/>
    </w:p>
  </w:comment>
  <w:comment w:id="18" w:author="Munish Kumar" w:date="2021-02-20T09:21:00Z" w:initials="MK">
    <w:p w14:paraId="7E2D688E" w14:textId="3C63CC75" w:rsidR="00CC3B20" w:rsidRDefault="00CC3B20">
      <w:pPr>
        <w:pStyle w:val="CommentText"/>
      </w:pPr>
      <w:r>
        <w:rPr>
          <w:rStyle w:val="CommentReference"/>
        </w:rPr>
        <w:annotationRef/>
      </w:r>
      <w:proofErr w:type="gramStart"/>
      <w:r>
        <w:t>exactly</w:t>
      </w:r>
      <w:proofErr w:type="gramEnd"/>
    </w:p>
  </w:comment>
  <w:comment w:id="19" w:author="Munish Kumar" w:date="2021-02-20T09:21:00Z" w:initials="MK">
    <w:p w14:paraId="5BA78250" w14:textId="5CEC5F7E" w:rsidR="00CC3B20" w:rsidRDefault="00CC3B20">
      <w:pPr>
        <w:pStyle w:val="CommentText"/>
      </w:pPr>
      <w:r>
        <w:rPr>
          <w:rStyle w:val="CommentReference"/>
        </w:rPr>
        <w:annotationRef/>
      </w:r>
      <w:proofErr w:type="gramStart"/>
      <w:r>
        <w:t>this</w:t>
      </w:r>
      <w:proofErr w:type="gramEnd"/>
      <w:r>
        <w:t xml:space="preserve"> is an interesting point; I never thought of this myself.</w:t>
      </w:r>
    </w:p>
  </w:comment>
  <w:comment w:id="20" w:author="Munish Kumar" w:date="2021-02-20T09:21:00Z" w:initials="MK">
    <w:p w14:paraId="731856E3" w14:textId="4C8A462F" w:rsidR="00CC3B20" w:rsidRDefault="00CC3B20">
      <w:pPr>
        <w:pStyle w:val="CommentText"/>
      </w:pPr>
      <w:r>
        <w:rPr>
          <w:rStyle w:val="CommentReference"/>
        </w:rPr>
        <w:annotationRef/>
      </w:r>
      <w:r>
        <w:t xml:space="preserve">What you are trying to say is that humans perceive data differently, so </w:t>
      </w:r>
      <w:proofErr w:type="spellStart"/>
      <w:r>
        <w:t>its</w:t>
      </w:r>
      <w:proofErr w:type="spellEnd"/>
      <w:r>
        <w:t xml:space="preserve"> necessary to get trained to best analyse the data</w:t>
      </w:r>
    </w:p>
  </w:comment>
  <w:comment w:id="21" w:author="Munish Kumar" w:date="2021-02-20T09:24:00Z" w:initials="MK">
    <w:p w14:paraId="17E7D436" w14:textId="6AB25313" w:rsidR="00CC3B20" w:rsidRDefault="00CC3B20">
      <w:pPr>
        <w:pStyle w:val="CommentText"/>
      </w:pPr>
      <w:r>
        <w:rPr>
          <w:rStyle w:val="CommentReference"/>
        </w:rPr>
        <w:annotationRef/>
      </w:r>
      <w:r>
        <w:t xml:space="preserve">To really push your answer beyond, include some graphs/ infographics next time. We are also doing visualization here right? </w:t>
      </w:r>
      <w:r>
        <w:sym w:font="Wingdings" w:char="F04A"/>
      </w:r>
    </w:p>
  </w:comment>
  <w:comment w:id="22" w:author="Munish Kumar" w:date="2021-02-20T09:24:00Z" w:initials="MK">
    <w:p w14:paraId="6FEE33EB" w14:textId="7E9792CE" w:rsidR="00CC3B20" w:rsidRDefault="00CC3B20">
      <w:pPr>
        <w:pStyle w:val="CommentText"/>
      </w:pPr>
      <w:r>
        <w:rPr>
          <w:rStyle w:val="CommentReference"/>
        </w:rPr>
        <w:annotationRef/>
      </w:r>
      <w:r>
        <w:t>Good point</w:t>
      </w:r>
    </w:p>
  </w:comment>
  <w:comment w:id="23" w:author="Munish Kumar" w:date="2021-02-20T09:23:00Z" w:initials="MK">
    <w:p w14:paraId="6FB36A4A" w14:textId="5B4B399D" w:rsidR="00CC3B20" w:rsidRDefault="00CC3B20">
      <w:pPr>
        <w:pStyle w:val="CommentText"/>
      </w:pPr>
      <w:r>
        <w:rPr>
          <w:rStyle w:val="CommentReference"/>
        </w:rPr>
        <w:annotationRef/>
      </w:r>
      <w:r>
        <w:t>That’s not really a recommendation – a recommendation is something to help the company improve or do better?</w:t>
      </w:r>
    </w:p>
  </w:comment>
  <w:comment w:id="24" w:author="Munish Kumar" w:date="2021-02-20T09:25:00Z" w:initials="MK">
    <w:p w14:paraId="6F6C714A" w14:textId="20A95CAF" w:rsidR="00CC3B20" w:rsidRDefault="00CC3B20">
      <w:pPr>
        <w:pStyle w:val="CommentText"/>
      </w:pPr>
      <w:r>
        <w:rPr>
          <w:rStyle w:val="CommentReference"/>
        </w:rPr>
        <w:annotationRef/>
      </w:r>
      <w:r>
        <w:t>Your recommendation must be to Microsoft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9631C4" w15:done="0"/>
  <w15:commentEx w15:paraId="657EF1C8" w15:done="0"/>
  <w15:commentEx w15:paraId="7DBF9BF5" w15:done="0"/>
  <w15:commentEx w15:paraId="3E62E342" w15:done="0"/>
  <w15:commentEx w15:paraId="43235F34" w15:done="0"/>
  <w15:commentEx w15:paraId="766034B2" w15:done="0"/>
  <w15:commentEx w15:paraId="3987D8F3" w15:done="0"/>
  <w15:commentEx w15:paraId="11282AFD" w15:done="0"/>
  <w15:commentEx w15:paraId="132CAD50" w15:done="0"/>
  <w15:commentEx w15:paraId="23051553" w15:done="0"/>
  <w15:commentEx w15:paraId="40E66A89" w15:done="0"/>
  <w15:commentEx w15:paraId="7E2D688E" w15:done="0"/>
  <w15:commentEx w15:paraId="5BA78250" w15:done="0"/>
  <w15:commentEx w15:paraId="731856E3" w15:done="0"/>
  <w15:commentEx w15:paraId="17E7D436" w15:done="0"/>
  <w15:commentEx w15:paraId="6FEE33EB" w15:done="0"/>
  <w15:commentEx w15:paraId="6FB36A4A" w15:done="0"/>
  <w15:commentEx w15:paraId="6F6C714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B5D61"/>
    <w:multiLevelType w:val="hybridMultilevel"/>
    <w:tmpl w:val="0C022876"/>
    <w:lvl w:ilvl="0" w:tplc="6526C5FC">
      <w:start w:val="1"/>
      <w:numFmt w:val="decimal"/>
      <w:lvlText w:val="%1)"/>
      <w:lvlJc w:val="left"/>
      <w:pPr>
        <w:ind w:left="1020" w:hanging="360"/>
      </w:pPr>
      <w:rPr>
        <w:rFonts w:hint="default"/>
      </w:rPr>
    </w:lvl>
    <w:lvl w:ilvl="1" w:tplc="48090019" w:tentative="1">
      <w:start w:val="1"/>
      <w:numFmt w:val="lowerLetter"/>
      <w:lvlText w:val="%2."/>
      <w:lvlJc w:val="left"/>
      <w:pPr>
        <w:ind w:left="1740" w:hanging="360"/>
      </w:pPr>
    </w:lvl>
    <w:lvl w:ilvl="2" w:tplc="4809001B" w:tentative="1">
      <w:start w:val="1"/>
      <w:numFmt w:val="lowerRoman"/>
      <w:lvlText w:val="%3."/>
      <w:lvlJc w:val="right"/>
      <w:pPr>
        <w:ind w:left="2460" w:hanging="180"/>
      </w:pPr>
    </w:lvl>
    <w:lvl w:ilvl="3" w:tplc="4809000F" w:tentative="1">
      <w:start w:val="1"/>
      <w:numFmt w:val="decimal"/>
      <w:lvlText w:val="%4."/>
      <w:lvlJc w:val="left"/>
      <w:pPr>
        <w:ind w:left="3180" w:hanging="360"/>
      </w:pPr>
    </w:lvl>
    <w:lvl w:ilvl="4" w:tplc="48090019" w:tentative="1">
      <w:start w:val="1"/>
      <w:numFmt w:val="lowerLetter"/>
      <w:lvlText w:val="%5."/>
      <w:lvlJc w:val="left"/>
      <w:pPr>
        <w:ind w:left="3900" w:hanging="360"/>
      </w:pPr>
    </w:lvl>
    <w:lvl w:ilvl="5" w:tplc="4809001B" w:tentative="1">
      <w:start w:val="1"/>
      <w:numFmt w:val="lowerRoman"/>
      <w:lvlText w:val="%6."/>
      <w:lvlJc w:val="right"/>
      <w:pPr>
        <w:ind w:left="4620" w:hanging="180"/>
      </w:pPr>
    </w:lvl>
    <w:lvl w:ilvl="6" w:tplc="4809000F" w:tentative="1">
      <w:start w:val="1"/>
      <w:numFmt w:val="decimal"/>
      <w:lvlText w:val="%7."/>
      <w:lvlJc w:val="left"/>
      <w:pPr>
        <w:ind w:left="5340" w:hanging="360"/>
      </w:pPr>
    </w:lvl>
    <w:lvl w:ilvl="7" w:tplc="48090019" w:tentative="1">
      <w:start w:val="1"/>
      <w:numFmt w:val="lowerLetter"/>
      <w:lvlText w:val="%8."/>
      <w:lvlJc w:val="left"/>
      <w:pPr>
        <w:ind w:left="6060" w:hanging="360"/>
      </w:pPr>
    </w:lvl>
    <w:lvl w:ilvl="8" w:tplc="4809001B" w:tentative="1">
      <w:start w:val="1"/>
      <w:numFmt w:val="lowerRoman"/>
      <w:lvlText w:val="%9."/>
      <w:lvlJc w:val="right"/>
      <w:pPr>
        <w:ind w:left="6780" w:hanging="180"/>
      </w:pPr>
    </w:lvl>
  </w:abstractNum>
  <w:abstractNum w:abstractNumId="1" w15:restartNumberingAfterBreak="0">
    <w:nsid w:val="07FF61B5"/>
    <w:multiLevelType w:val="hybridMultilevel"/>
    <w:tmpl w:val="81D651B2"/>
    <w:lvl w:ilvl="0" w:tplc="C68ED4E2">
      <w:start w:val="1"/>
      <w:numFmt w:val="lowerLetter"/>
      <w:lvlText w:val="%1)"/>
      <w:lvlJc w:val="left"/>
      <w:pPr>
        <w:ind w:left="660" w:hanging="360"/>
      </w:pPr>
      <w:rPr>
        <w:rFonts w:hint="default"/>
      </w:rPr>
    </w:lvl>
    <w:lvl w:ilvl="1" w:tplc="48090019" w:tentative="1">
      <w:start w:val="1"/>
      <w:numFmt w:val="lowerLetter"/>
      <w:lvlText w:val="%2."/>
      <w:lvlJc w:val="left"/>
      <w:pPr>
        <w:ind w:left="1380" w:hanging="360"/>
      </w:pPr>
    </w:lvl>
    <w:lvl w:ilvl="2" w:tplc="4809001B" w:tentative="1">
      <w:start w:val="1"/>
      <w:numFmt w:val="lowerRoman"/>
      <w:lvlText w:val="%3."/>
      <w:lvlJc w:val="right"/>
      <w:pPr>
        <w:ind w:left="2100" w:hanging="180"/>
      </w:pPr>
    </w:lvl>
    <w:lvl w:ilvl="3" w:tplc="4809000F" w:tentative="1">
      <w:start w:val="1"/>
      <w:numFmt w:val="decimal"/>
      <w:lvlText w:val="%4."/>
      <w:lvlJc w:val="left"/>
      <w:pPr>
        <w:ind w:left="2820" w:hanging="360"/>
      </w:pPr>
    </w:lvl>
    <w:lvl w:ilvl="4" w:tplc="48090019" w:tentative="1">
      <w:start w:val="1"/>
      <w:numFmt w:val="lowerLetter"/>
      <w:lvlText w:val="%5."/>
      <w:lvlJc w:val="left"/>
      <w:pPr>
        <w:ind w:left="3540" w:hanging="360"/>
      </w:pPr>
    </w:lvl>
    <w:lvl w:ilvl="5" w:tplc="4809001B" w:tentative="1">
      <w:start w:val="1"/>
      <w:numFmt w:val="lowerRoman"/>
      <w:lvlText w:val="%6."/>
      <w:lvlJc w:val="right"/>
      <w:pPr>
        <w:ind w:left="4260" w:hanging="180"/>
      </w:pPr>
    </w:lvl>
    <w:lvl w:ilvl="6" w:tplc="4809000F" w:tentative="1">
      <w:start w:val="1"/>
      <w:numFmt w:val="decimal"/>
      <w:lvlText w:val="%7."/>
      <w:lvlJc w:val="left"/>
      <w:pPr>
        <w:ind w:left="4980" w:hanging="360"/>
      </w:pPr>
    </w:lvl>
    <w:lvl w:ilvl="7" w:tplc="48090019" w:tentative="1">
      <w:start w:val="1"/>
      <w:numFmt w:val="lowerLetter"/>
      <w:lvlText w:val="%8."/>
      <w:lvlJc w:val="left"/>
      <w:pPr>
        <w:ind w:left="5700" w:hanging="360"/>
      </w:pPr>
    </w:lvl>
    <w:lvl w:ilvl="8" w:tplc="4809001B" w:tentative="1">
      <w:start w:val="1"/>
      <w:numFmt w:val="lowerRoman"/>
      <w:lvlText w:val="%9."/>
      <w:lvlJc w:val="right"/>
      <w:pPr>
        <w:ind w:left="6420" w:hanging="180"/>
      </w:pPr>
    </w:lvl>
  </w:abstractNum>
  <w:abstractNum w:abstractNumId="2" w15:restartNumberingAfterBreak="0">
    <w:nsid w:val="0ABB516C"/>
    <w:multiLevelType w:val="multilevel"/>
    <w:tmpl w:val="E8FE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AB6DE7"/>
    <w:multiLevelType w:val="hybridMultilevel"/>
    <w:tmpl w:val="F3C0B232"/>
    <w:lvl w:ilvl="0" w:tplc="75000DB4">
      <w:start w:val="1"/>
      <w:numFmt w:val="decimal"/>
      <w:lvlText w:val="%1)"/>
      <w:lvlJc w:val="left"/>
      <w:pPr>
        <w:ind w:left="975" w:hanging="360"/>
      </w:pPr>
      <w:rPr>
        <w:rFonts w:hint="default"/>
        <w:b w:val="0"/>
      </w:rPr>
    </w:lvl>
    <w:lvl w:ilvl="1" w:tplc="48090019" w:tentative="1">
      <w:start w:val="1"/>
      <w:numFmt w:val="lowerLetter"/>
      <w:lvlText w:val="%2."/>
      <w:lvlJc w:val="left"/>
      <w:pPr>
        <w:ind w:left="1695" w:hanging="360"/>
      </w:pPr>
    </w:lvl>
    <w:lvl w:ilvl="2" w:tplc="4809001B" w:tentative="1">
      <w:start w:val="1"/>
      <w:numFmt w:val="lowerRoman"/>
      <w:lvlText w:val="%3."/>
      <w:lvlJc w:val="right"/>
      <w:pPr>
        <w:ind w:left="2415" w:hanging="180"/>
      </w:pPr>
    </w:lvl>
    <w:lvl w:ilvl="3" w:tplc="4809000F" w:tentative="1">
      <w:start w:val="1"/>
      <w:numFmt w:val="decimal"/>
      <w:lvlText w:val="%4."/>
      <w:lvlJc w:val="left"/>
      <w:pPr>
        <w:ind w:left="3135" w:hanging="360"/>
      </w:pPr>
    </w:lvl>
    <w:lvl w:ilvl="4" w:tplc="48090019" w:tentative="1">
      <w:start w:val="1"/>
      <w:numFmt w:val="lowerLetter"/>
      <w:lvlText w:val="%5."/>
      <w:lvlJc w:val="left"/>
      <w:pPr>
        <w:ind w:left="3855" w:hanging="360"/>
      </w:pPr>
    </w:lvl>
    <w:lvl w:ilvl="5" w:tplc="4809001B" w:tentative="1">
      <w:start w:val="1"/>
      <w:numFmt w:val="lowerRoman"/>
      <w:lvlText w:val="%6."/>
      <w:lvlJc w:val="right"/>
      <w:pPr>
        <w:ind w:left="4575" w:hanging="180"/>
      </w:pPr>
    </w:lvl>
    <w:lvl w:ilvl="6" w:tplc="4809000F" w:tentative="1">
      <w:start w:val="1"/>
      <w:numFmt w:val="decimal"/>
      <w:lvlText w:val="%7."/>
      <w:lvlJc w:val="left"/>
      <w:pPr>
        <w:ind w:left="5295" w:hanging="360"/>
      </w:pPr>
    </w:lvl>
    <w:lvl w:ilvl="7" w:tplc="48090019" w:tentative="1">
      <w:start w:val="1"/>
      <w:numFmt w:val="lowerLetter"/>
      <w:lvlText w:val="%8."/>
      <w:lvlJc w:val="left"/>
      <w:pPr>
        <w:ind w:left="6015" w:hanging="360"/>
      </w:pPr>
    </w:lvl>
    <w:lvl w:ilvl="8" w:tplc="4809001B" w:tentative="1">
      <w:start w:val="1"/>
      <w:numFmt w:val="lowerRoman"/>
      <w:lvlText w:val="%9."/>
      <w:lvlJc w:val="right"/>
      <w:pPr>
        <w:ind w:left="6735" w:hanging="180"/>
      </w:pPr>
    </w:lvl>
  </w:abstractNum>
  <w:abstractNum w:abstractNumId="4" w15:restartNumberingAfterBreak="0">
    <w:nsid w:val="26677DF1"/>
    <w:multiLevelType w:val="hybridMultilevel"/>
    <w:tmpl w:val="5FC2041C"/>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B4D766E"/>
    <w:multiLevelType w:val="hybridMultilevel"/>
    <w:tmpl w:val="5FFA83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36D018A2"/>
    <w:multiLevelType w:val="hybridMultilevel"/>
    <w:tmpl w:val="A9909F40"/>
    <w:lvl w:ilvl="0" w:tplc="3C7CC596">
      <w:start w:val="1"/>
      <w:numFmt w:val="lowerLetter"/>
      <w:lvlText w:val="%1)"/>
      <w:lvlJc w:val="left"/>
      <w:pPr>
        <w:ind w:left="615" w:hanging="360"/>
      </w:pPr>
      <w:rPr>
        <w:rFonts w:hint="default"/>
      </w:rPr>
    </w:lvl>
    <w:lvl w:ilvl="1" w:tplc="48090019" w:tentative="1">
      <w:start w:val="1"/>
      <w:numFmt w:val="lowerLetter"/>
      <w:lvlText w:val="%2."/>
      <w:lvlJc w:val="left"/>
      <w:pPr>
        <w:ind w:left="1335" w:hanging="360"/>
      </w:pPr>
    </w:lvl>
    <w:lvl w:ilvl="2" w:tplc="4809001B" w:tentative="1">
      <w:start w:val="1"/>
      <w:numFmt w:val="lowerRoman"/>
      <w:lvlText w:val="%3."/>
      <w:lvlJc w:val="right"/>
      <w:pPr>
        <w:ind w:left="2055" w:hanging="180"/>
      </w:pPr>
    </w:lvl>
    <w:lvl w:ilvl="3" w:tplc="4809000F" w:tentative="1">
      <w:start w:val="1"/>
      <w:numFmt w:val="decimal"/>
      <w:lvlText w:val="%4."/>
      <w:lvlJc w:val="left"/>
      <w:pPr>
        <w:ind w:left="2775" w:hanging="360"/>
      </w:pPr>
    </w:lvl>
    <w:lvl w:ilvl="4" w:tplc="48090019" w:tentative="1">
      <w:start w:val="1"/>
      <w:numFmt w:val="lowerLetter"/>
      <w:lvlText w:val="%5."/>
      <w:lvlJc w:val="left"/>
      <w:pPr>
        <w:ind w:left="3495" w:hanging="360"/>
      </w:pPr>
    </w:lvl>
    <w:lvl w:ilvl="5" w:tplc="4809001B" w:tentative="1">
      <w:start w:val="1"/>
      <w:numFmt w:val="lowerRoman"/>
      <w:lvlText w:val="%6."/>
      <w:lvlJc w:val="right"/>
      <w:pPr>
        <w:ind w:left="4215" w:hanging="180"/>
      </w:pPr>
    </w:lvl>
    <w:lvl w:ilvl="6" w:tplc="4809000F" w:tentative="1">
      <w:start w:val="1"/>
      <w:numFmt w:val="decimal"/>
      <w:lvlText w:val="%7."/>
      <w:lvlJc w:val="left"/>
      <w:pPr>
        <w:ind w:left="4935" w:hanging="360"/>
      </w:pPr>
    </w:lvl>
    <w:lvl w:ilvl="7" w:tplc="48090019" w:tentative="1">
      <w:start w:val="1"/>
      <w:numFmt w:val="lowerLetter"/>
      <w:lvlText w:val="%8."/>
      <w:lvlJc w:val="left"/>
      <w:pPr>
        <w:ind w:left="5655" w:hanging="360"/>
      </w:pPr>
    </w:lvl>
    <w:lvl w:ilvl="8" w:tplc="4809001B" w:tentative="1">
      <w:start w:val="1"/>
      <w:numFmt w:val="lowerRoman"/>
      <w:lvlText w:val="%9."/>
      <w:lvlJc w:val="right"/>
      <w:pPr>
        <w:ind w:left="6375" w:hanging="180"/>
      </w:pPr>
    </w:lvl>
  </w:abstractNum>
  <w:abstractNum w:abstractNumId="7" w15:restartNumberingAfterBreak="0">
    <w:nsid w:val="446112E5"/>
    <w:multiLevelType w:val="hybridMultilevel"/>
    <w:tmpl w:val="3B6E59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49F1261"/>
    <w:multiLevelType w:val="hybridMultilevel"/>
    <w:tmpl w:val="0E8C6D9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47531BB"/>
    <w:multiLevelType w:val="hybridMultilevel"/>
    <w:tmpl w:val="6E180C8E"/>
    <w:lvl w:ilvl="0" w:tplc="D80A953A">
      <w:start w:val="1"/>
      <w:numFmt w:val="lowerLetter"/>
      <w:lvlText w:val="%1)"/>
      <w:lvlJc w:val="left"/>
      <w:pPr>
        <w:ind w:left="615" w:hanging="360"/>
      </w:pPr>
      <w:rPr>
        <w:rFonts w:hint="default"/>
      </w:rPr>
    </w:lvl>
    <w:lvl w:ilvl="1" w:tplc="48090019" w:tentative="1">
      <w:start w:val="1"/>
      <w:numFmt w:val="lowerLetter"/>
      <w:lvlText w:val="%2."/>
      <w:lvlJc w:val="left"/>
      <w:pPr>
        <w:ind w:left="1335" w:hanging="360"/>
      </w:pPr>
    </w:lvl>
    <w:lvl w:ilvl="2" w:tplc="4809001B" w:tentative="1">
      <w:start w:val="1"/>
      <w:numFmt w:val="lowerRoman"/>
      <w:lvlText w:val="%3."/>
      <w:lvlJc w:val="right"/>
      <w:pPr>
        <w:ind w:left="2055" w:hanging="180"/>
      </w:pPr>
    </w:lvl>
    <w:lvl w:ilvl="3" w:tplc="4809000F" w:tentative="1">
      <w:start w:val="1"/>
      <w:numFmt w:val="decimal"/>
      <w:lvlText w:val="%4."/>
      <w:lvlJc w:val="left"/>
      <w:pPr>
        <w:ind w:left="2775" w:hanging="360"/>
      </w:pPr>
    </w:lvl>
    <w:lvl w:ilvl="4" w:tplc="48090019" w:tentative="1">
      <w:start w:val="1"/>
      <w:numFmt w:val="lowerLetter"/>
      <w:lvlText w:val="%5."/>
      <w:lvlJc w:val="left"/>
      <w:pPr>
        <w:ind w:left="3495" w:hanging="360"/>
      </w:pPr>
    </w:lvl>
    <w:lvl w:ilvl="5" w:tplc="4809001B" w:tentative="1">
      <w:start w:val="1"/>
      <w:numFmt w:val="lowerRoman"/>
      <w:lvlText w:val="%6."/>
      <w:lvlJc w:val="right"/>
      <w:pPr>
        <w:ind w:left="4215" w:hanging="180"/>
      </w:pPr>
    </w:lvl>
    <w:lvl w:ilvl="6" w:tplc="4809000F" w:tentative="1">
      <w:start w:val="1"/>
      <w:numFmt w:val="decimal"/>
      <w:lvlText w:val="%7."/>
      <w:lvlJc w:val="left"/>
      <w:pPr>
        <w:ind w:left="4935" w:hanging="360"/>
      </w:pPr>
    </w:lvl>
    <w:lvl w:ilvl="7" w:tplc="48090019" w:tentative="1">
      <w:start w:val="1"/>
      <w:numFmt w:val="lowerLetter"/>
      <w:lvlText w:val="%8."/>
      <w:lvlJc w:val="left"/>
      <w:pPr>
        <w:ind w:left="5655" w:hanging="360"/>
      </w:pPr>
    </w:lvl>
    <w:lvl w:ilvl="8" w:tplc="4809001B" w:tentative="1">
      <w:start w:val="1"/>
      <w:numFmt w:val="lowerRoman"/>
      <w:lvlText w:val="%9."/>
      <w:lvlJc w:val="right"/>
      <w:pPr>
        <w:ind w:left="6375" w:hanging="180"/>
      </w:pPr>
    </w:lvl>
  </w:abstractNum>
  <w:num w:numId="1">
    <w:abstractNumId w:val="4"/>
  </w:num>
  <w:num w:numId="2">
    <w:abstractNumId w:val="5"/>
  </w:num>
  <w:num w:numId="3">
    <w:abstractNumId w:val="7"/>
  </w:num>
  <w:num w:numId="4">
    <w:abstractNumId w:val="8"/>
  </w:num>
  <w:num w:numId="5">
    <w:abstractNumId w:val="1"/>
  </w:num>
  <w:num w:numId="6">
    <w:abstractNumId w:val="6"/>
  </w:num>
  <w:num w:numId="7">
    <w:abstractNumId w:val="9"/>
  </w:num>
  <w:num w:numId="8">
    <w:abstractNumId w:val="2"/>
  </w:num>
  <w:num w:numId="9">
    <w:abstractNumId w:val="3"/>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None" w15:userId="Munish Kumar"/>
  </w15:person>
  <w15:person w15:author="MONACOZACK MONACOZACK">
    <w15:presenceInfo w15:providerId="Windows Live" w15:userId="efa15a2998557b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D7D"/>
    <w:rsid w:val="00000790"/>
    <w:rsid w:val="00002DEB"/>
    <w:rsid w:val="0000494D"/>
    <w:rsid w:val="00005778"/>
    <w:rsid w:val="00011968"/>
    <w:rsid w:val="0001327F"/>
    <w:rsid w:val="00013BFE"/>
    <w:rsid w:val="00020DDE"/>
    <w:rsid w:val="00025C7B"/>
    <w:rsid w:val="00043FF6"/>
    <w:rsid w:val="0004414E"/>
    <w:rsid w:val="00046374"/>
    <w:rsid w:val="00061913"/>
    <w:rsid w:val="00080BF4"/>
    <w:rsid w:val="00081184"/>
    <w:rsid w:val="00087A47"/>
    <w:rsid w:val="00090844"/>
    <w:rsid w:val="000A133C"/>
    <w:rsid w:val="000A4455"/>
    <w:rsid w:val="000A45DF"/>
    <w:rsid w:val="000B6105"/>
    <w:rsid w:val="000C3852"/>
    <w:rsid w:val="000C39AD"/>
    <w:rsid w:val="000C48F8"/>
    <w:rsid w:val="000C50F7"/>
    <w:rsid w:val="000D2E57"/>
    <w:rsid w:val="000E21A0"/>
    <w:rsid w:val="000E40D6"/>
    <w:rsid w:val="000E53D1"/>
    <w:rsid w:val="000E56F4"/>
    <w:rsid w:val="000F0530"/>
    <w:rsid w:val="000F5F32"/>
    <w:rsid w:val="00100C22"/>
    <w:rsid w:val="001014BF"/>
    <w:rsid w:val="00104CFE"/>
    <w:rsid w:val="00105D6E"/>
    <w:rsid w:val="00111809"/>
    <w:rsid w:val="00114B40"/>
    <w:rsid w:val="0011506C"/>
    <w:rsid w:val="00116E37"/>
    <w:rsid w:val="00117CD8"/>
    <w:rsid w:val="00121829"/>
    <w:rsid w:val="001247A2"/>
    <w:rsid w:val="00124C23"/>
    <w:rsid w:val="001264F9"/>
    <w:rsid w:val="00130113"/>
    <w:rsid w:val="0013028B"/>
    <w:rsid w:val="00135650"/>
    <w:rsid w:val="00137701"/>
    <w:rsid w:val="0014676F"/>
    <w:rsid w:val="001476FD"/>
    <w:rsid w:val="0014794C"/>
    <w:rsid w:val="00151397"/>
    <w:rsid w:val="00152BB1"/>
    <w:rsid w:val="001645D0"/>
    <w:rsid w:val="0016484D"/>
    <w:rsid w:val="00166F23"/>
    <w:rsid w:val="0016761B"/>
    <w:rsid w:val="00167A6D"/>
    <w:rsid w:val="001711C9"/>
    <w:rsid w:val="00172F73"/>
    <w:rsid w:val="00174F92"/>
    <w:rsid w:val="00175897"/>
    <w:rsid w:val="0017665A"/>
    <w:rsid w:val="00182B8A"/>
    <w:rsid w:val="001918E8"/>
    <w:rsid w:val="00195201"/>
    <w:rsid w:val="001A1DE6"/>
    <w:rsid w:val="001A5A76"/>
    <w:rsid w:val="001A6A30"/>
    <w:rsid w:val="001A6C65"/>
    <w:rsid w:val="001A7B5B"/>
    <w:rsid w:val="001B4EDC"/>
    <w:rsid w:val="001B52C5"/>
    <w:rsid w:val="001C0460"/>
    <w:rsid w:val="001D6B2F"/>
    <w:rsid w:val="001E1E3E"/>
    <w:rsid w:val="001E39F6"/>
    <w:rsid w:val="001E4ED3"/>
    <w:rsid w:val="001E7A8F"/>
    <w:rsid w:val="001F4135"/>
    <w:rsid w:val="001F5468"/>
    <w:rsid w:val="00204DD7"/>
    <w:rsid w:val="00205041"/>
    <w:rsid w:val="0020549F"/>
    <w:rsid w:val="00212BD9"/>
    <w:rsid w:val="0021384A"/>
    <w:rsid w:val="002162A8"/>
    <w:rsid w:val="00216ABE"/>
    <w:rsid w:val="002175BA"/>
    <w:rsid w:val="00220A43"/>
    <w:rsid w:val="00223E4B"/>
    <w:rsid w:val="00225A52"/>
    <w:rsid w:val="00230607"/>
    <w:rsid w:val="002346A2"/>
    <w:rsid w:val="00236A4D"/>
    <w:rsid w:val="00237DA4"/>
    <w:rsid w:val="00241430"/>
    <w:rsid w:val="002432C0"/>
    <w:rsid w:val="00244331"/>
    <w:rsid w:val="00245DA4"/>
    <w:rsid w:val="00254B6A"/>
    <w:rsid w:val="00257EAA"/>
    <w:rsid w:val="0026558E"/>
    <w:rsid w:val="00265836"/>
    <w:rsid w:val="002658E2"/>
    <w:rsid w:val="00266BAB"/>
    <w:rsid w:val="00271DDD"/>
    <w:rsid w:val="002730D2"/>
    <w:rsid w:val="002806C3"/>
    <w:rsid w:val="00280A46"/>
    <w:rsid w:val="00284D3F"/>
    <w:rsid w:val="002862E5"/>
    <w:rsid w:val="002902DD"/>
    <w:rsid w:val="002906EA"/>
    <w:rsid w:val="00296453"/>
    <w:rsid w:val="002C3B3D"/>
    <w:rsid w:val="002D0670"/>
    <w:rsid w:val="002D0C17"/>
    <w:rsid w:val="002E4050"/>
    <w:rsid w:val="002E4A28"/>
    <w:rsid w:val="002E628A"/>
    <w:rsid w:val="002E6A3F"/>
    <w:rsid w:val="002F5667"/>
    <w:rsid w:val="002F601D"/>
    <w:rsid w:val="00303492"/>
    <w:rsid w:val="00303DF6"/>
    <w:rsid w:val="003043D1"/>
    <w:rsid w:val="00307B2B"/>
    <w:rsid w:val="00313020"/>
    <w:rsid w:val="00322B43"/>
    <w:rsid w:val="00322ECB"/>
    <w:rsid w:val="00323707"/>
    <w:rsid w:val="0032636E"/>
    <w:rsid w:val="00330A04"/>
    <w:rsid w:val="00345888"/>
    <w:rsid w:val="003513D7"/>
    <w:rsid w:val="00351B2A"/>
    <w:rsid w:val="0035263E"/>
    <w:rsid w:val="00354983"/>
    <w:rsid w:val="003607E1"/>
    <w:rsid w:val="0036300D"/>
    <w:rsid w:val="00364E22"/>
    <w:rsid w:val="0037469D"/>
    <w:rsid w:val="00374C5F"/>
    <w:rsid w:val="003809B4"/>
    <w:rsid w:val="00393BC9"/>
    <w:rsid w:val="0039647C"/>
    <w:rsid w:val="003A0F71"/>
    <w:rsid w:val="003A46FC"/>
    <w:rsid w:val="003A4D67"/>
    <w:rsid w:val="003B3D84"/>
    <w:rsid w:val="003B4C9A"/>
    <w:rsid w:val="003B527D"/>
    <w:rsid w:val="003C0445"/>
    <w:rsid w:val="003C256B"/>
    <w:rsid w:val="003C454F"/>
    <w:rsid w:val="003C5061"/>
    <w:rsid w:val="003C658E"/>
    <w:rsid w:val="003C7248"/>
    <w:rsid w:val="003D0FE3"/>
    <w:rsid w:val="003D223F"/>
    <w:rsid w:val="003D3846"/>
    <w:rsid w:val="003D5E28"/>
    <w:rsid w:val="003E0A00"/>
    <w:rsid w:val="003E31D1"/>
    <w:rsid w:val="003F031C"/>
    <w:rsid w:val="003F0429"/>
    <w:rsid w:val="003F18BB"/>
    <w:rsid w:val="003F1984"/>
    <w:rsid w:val="003F4EC8"/>
    <w:rsid w:val="003F5220"/>
    <w:rsid w:val="004012AF"/>
    <w:rsid w:val="004017CA"/>
    <w:rsid w:val="00410483"/>
    <w:rsid w:val="00411DEE"/>
    <w:rsid w:val="00414C15"/>
    <w:rsid w:val="0042038F"/>
    <w:rsid w:val="00424AEB"/>
    <w:rsid w:val="0043139B"/>
    <w:rsid w:val="00432833"/>
    <w:rsid w:val="004344C8"/>
    <w:rsid w:val="00440DD5"/>
    <w:rsid w:val="00442D69"/>
    <w:rsid w:val="00442E9C"/>
    <w:rsid w:val="00451970"/>
    <w:rsid w:val="004528AB"/>
    <w:rsid w:val="004539D2"/>
    <w:rsid w:val="004553C1"/>
    <w:rsid w:val="00460668"/>
    <w:rsid w:val="004607D6"/>
    <w:rsid w:val="0047167D"/>
    <w:rsid w:val="00471E50"/>
    <w:rsid w:val="0047524F"/>
    <w:rsid w:val="00480519"/>
    <w:rsid w:val="004813EA"/>
    <w:rsid w:val="004823B4"/>
    <w:rsid w:val="0048729C"/>
    <w:rsid w:val="0048734E"/>
    <w:rsid w:val="00487513"/>
    <w:rsid w:val="00490C89"/>
    <w:rsid w:val="00490C99"/>
    <w:rsid w:val="004911A7"/>
    <w:rsid w:val="004925DC"/>
    <w:rsid w:val="0049460D"/>
    <w:rsid w:val="00497B6A"/>
    <w:rsid w:val="004B56A6"/>
    <w:rsid w:val="004C17AE"/>
    <w:rsid w:val="004C584B"/>
    <w:rsid w:val="004D34FB"/>
    <w:rsid w:val="004D713A"/>
    <w:rsid w:val="004E138D"/>
    <w:rsid w:val="004E3B2E"/>
    <w:rsid w:val="004E7B14"/>
    <w:rsid w:val="004F05CE"/>
    <w:rsid w:val="004F1B1C"/>
    <w:rsid w:val="004F4F3E"/>
    <w:rsid w:val="004F5790"/>
    <w:rsid w:val="004F7A48"/>
    <w:rsid w:val="005000CE"/>
    <w:rsid w:val="00500A06"/>
    <w:rsid w:val="00505EA4"/>
    <w:rsid w:val="00506E42"/>
    <w:rsid w:val="00525826"/>
    <w:rsid w:val="00534F53"/>
    <w:rsid w:val="00534F94"/>
    <w:rsid w:val="00537113"/>
    <w:rsid w:val="00540563"/>
    <w:rsid w:val="00547638"/>
    <w:rsid w:val="005507F3"/>
    <w:rsid w:val="005524AC"/>
    <w:rsid w:val="00555198"/>
    <w:rsid w:val="005563B5"/>
    <w:rsid w:val="00561916"/>
    <w:rsid w:val="00561C73"/>
    <w:rsid w:val="005657D3"/>
    <w:rsid w:val="00570431"/>
    <w:rsid w:val="00573834"/>
    <w:rsid w:val="005800AC"/>
    <w:rsid w:val="005841D6"/>
    <w:rsid w:val="00585B43"/>
    <w:rsid w:val="005865C7"/>
    <w:rsid w:val="00590831"/>
    <w:rsid w:val="0059462B"/>
    <w:rsid w:val="005950F1"/>
    <w:rsid w:val="005A0351"/>
    <w:rsid w:val="005A0AC3"/>
    <w:rsid w:val="005A1611"/>
    <w:rsid w:val="005A1E2E"/>
    <w:rsid w:val="005B470F"/>
    <w:rsid w:val="005B64AD"/>
    <w:rsid w:val="005C2BAB"/>
    <w:rsid w:val="005C352D"/>
    <w:rsid w:val="005C7ACF"/>
    <w:rsid w:val="005D2285"/>
    <w:rsid w:val="005D379D"/>
    <w:rsid w:val="005D45AD"/>
    <w:rsid w:val="005D4BD2"/>
    <w:rsid w:val="005E0177"/>
    <w:rsid w:val="005E0F5C"/>
    <w:rsid w:val="005E132F"/>
    <w:rsid w:val="005E637F"/>
    <w:rsid w:val="005F2E92"/>
    <w:rsid w:val="005F4912"/>
    <w:rsid w:val="006027B0"/>
    <w:rsid w:val="00604974"/>
    <w:rsid w:val="0061355A"/>
    <w:rsid w:val="00621918"/>
    <w:rsid w:val="006246B4"/>
    <w:rsid w:val="00632766"/>
    <w:rsid w:val="00637164"/>
    <w:rsid w:val="006379EA"/>
    <w:rsid w:val="0064270B"/>
    <w:rsid w:val="00661026"/>
    <w:rsid w:val="0066578D"/>
    <w:rsid w:val="00670F09"/>
    <w:rsid w:val="00673293"/>
    <w:rsid w:val="00675DE3"/>
    <w:rsid w:val="00677E3F"/>
    <w:rsid w:val="006808D4"/>
    <w:rsid w:val="00682E92"/>
    <w:rsid w:val="00685C14"/>
    <w:rsid w:val="006A27DA"/>
    <w:rsid w:val="006A3327"/>
    <w:rsid w:val="006B0DFD"/>
    <w:rsid w:val="006B20AA"/>
    <w:rsid w:val="006C131A"/>
    <w:rsid w:val="006C67B0"/>
    <w:rsid w:val="006D2A24"/>
    <w:rsid w:val="006D33FC"/>
    <w:rsid w:val="006D7BF3"/>
    <w:rsid w:val="006E0812"/>
    <w:rsid w:val="006E2EC9"/>
    <w:rsid w:val="006F0B40"/>
    <w:rsid w:val="006F1FDD"/>
    <w:rsid w:val="007001F6"/>
    <w:rsid w:val="007014D8"/>
    <w:rsid w:val="00706339"/>
    <w:rsid w:val="00711948"/>
    <w:rsid w:val="00711E9E"/>
    <w:rsid w:val="00713D9D"/>
    <w:rsid w:val="00722684"/>
    <w:rsid w:val="00726E5B"/>
    <w:rsid w:val="0074179F"/>
    <w:rsid w:val="00742531"/>
    <w:rsid w:val="00746DBD"/>
    <w:rsid w:val="00747B28"/>
    <w:rsid w:val="007563B2"/>
    <w:rsid w:val="007611F0"/>
    <w:rsid w:val="00765956"/>
    <w:rsid w:val="00774865"/>
    <w:rsid w:val="007759E6"/>
    <w:rsid w:val="00777641"/>
    <w:rsid w:val="0078069C"/>
    <w:rsid w:val="007809E0"/>
    <w:rsid w:val="00782F16"/>
    <w:rsid w:val="007872D7"/>
    <w:rsid w:val="0079197B"/>
    <w:rsid w:val="007977A5"/>
    <w:rsid w:val="007A167F"/>
    <w:rsid w:val="007A48AE"/>
    <w:rsid w:val="007A74F5"/>
    <w:rsid w:val="007A77A2"/>
    <w:rsid w:val="007B0345"/>
    <w:rsid w:val="007C18D5"/>
    <w:rsid w:val="007C3F40"/>
    <w:rsid w:val="007D3E2A"/>
    <w:rsid w:val="007D4813"/>
    <w:rsid w:val="007E42D7"/>
    <w:rsid w:val="007E4EE1"/>
    <w:rsid w:val="007F1016"/>
    <w:rsid w:val="007F511E"/>
    <w:rsid w:val="007F5961"/>
    <w:rsid w:val="007F5DA8"/>
    <w:rsid w:val="00811BA3"/>
    <w:rsid w:val="00824408"/>
    <w:rsid w:val="008256A8"/>
    <w:rsid w:val="0083139B"/>
    <w:rsid w:val="00835ABE"/>
    <w:rsid w:val="00835F45"/>
    <w:rsid w:val="008369BC"/>
    <w:rsid w:val="00840FF5"/>
    <w:rsid w:val="00847A6C"/>
    <w:rsid w:val="008516B3"/>
    <w:rsid w:val="00855C17"/>
    <w:rsid w:val="00856583"/>
    <w:rsid w:val="00862F79"/>
    <w:rsid w:val="0086598C"/>
    <w:rsid w:val="00870179"/>
    <w:rsid w:val="00870585"/>
    <w:rsid w:val="00876060"/>
    <w:rsid w:val="00880903"/>
    <w:rsid w:val="00881C81"/>
    <w:rsid w:val="0088703A"/>
    <w:rsid w:val="008909E2"/>
    <w:rsid w:val="008A048E"/>
    <w:rsid w:val="008A0780"/>
    <w:rsid w:val="008B4A61"/>
    <w:rsid w:val="008B7F45"/>
    <w:rsid w:val="008C2BAF"/>
    <w:rsid w:val="008D0B89"/>
    <w:rsid w:val="008D1304"/>
    <w:rsid w:val="008D17CA"/>
    <w:rsid w:val="008D47F8"/>
    <w:rsid w:val="008D4D85"/>
    <w:rsid w:val="008D6D2C"/>
    <w:rsid w:val="008E4B46"/>
    <w:rsid w:val="008F1613"/>
    <w:rsid w:val="008F406B"/>
    <w:rsid w:val="008F632D"/>
    <w:rsid w:val="008F649B"/>
    <w:rsid w:val="009021C6"/>
    <w:rsid w:val="00902814"/>
    <w:rsid w:val="00902C94"/>
    <w:rsid w:val="00903991"/>
    <w:rsid w:val="00910B9D"/>
    <w:rsid w:val="00912EA1"/>
    <w:rsid w:val="00917F04"/>
    <w:rsid w:val="00925830"/>
    <w:rsid w:val="0092776C"/>
    <w:rsid w:val="00930B4B"/>
    <w:rsid w:val="00935AA8"/>
    <w:rsid w:val="00941496"/>
    <w:rsid w:val="0094361D"/>
    <w:rsid w:val="00955340"/>
    <w:rsid w:val="00962242"/>
    <w:rsid w:val="00964B5B"/>
    <w:rsid w:val="0096548D"/>
    <w:rsid w:val="00967EFF"/>
    <w:rsid w:val="00973E2D"/>
    <w:rsid w:val="009772A2"/>
    <w:rsid w:val="0097774D"/>
    <w:rsid w:val="00981203"/>
    <w:rsid w:val="00981356"/>
    <w:rsid w:val="00983719"/>
    <w:rsid w:val="00985F76"/>
    <w:rsid w:val="0099096E"/>
    <w:rsid w:val="009A0579"/>
    <w:rsid w:val="009A724F"/>
    <w:rsid w:val="009A7E74"/>
    <w:rsid w:val="009B0F94"/>
    <w:rsid w:val="009B4390"/>
    <w:rsid w:val="009B4C19"/>
    <w:rsid w:val="009C15DE"/>
    <w:rsid w:val="009C606C"/>
    <w:rsid w:val="009C651F"/>
    <w:rsid w:val="009D27E1"/>
    <w:rsid w:val="009D4656"/>
    <w:rsid w:val="009D5375"/>
    <w:rsid w:val="009D752E"/>
    <w:rsid w:val="009E03D2"/>
    <w:rsid w:val="009E0CEC"/>
    <w:rsid w:val="009E5DCC"/>
    <w:rsid w:val="009E622A"/>
    <w:rsid w:val="009E716E"/>
    <w:rsid w:val="009F2037"/>
    <w:rsid w:val="009F310E"/>
    <w:rsid w:val="009F4271"/>
    <w:rsid w:val="009F5A96"/>
    <w:rsid w:val="00A01448"/>
    <w:rsid w:val="00A05162"/>
    <w:rsid w:val="00A05831"/>
    <w:rsid w:val="00A06E1F"/>
    <w:rsid w:val="00A10228"/>
    <w:rsid w:val="00A118AD"/>
    <w:rsid w:val="00A12B2D"/>
    <w:rsid w:val="00A12FEB"/>
    <w:rsid w:val="00A25C33"/>
    <w:rsid w:val="00A270FC"/>
    <w:rsid w:val="00A32AA2"/>
    <w:rsid w:val="00A410FC"/>
    <w:rsid w:val="00A412C1"/>
    <w:rsid w:val="00A41A61"/>
    <w:rsid w:val="00A43195"/>
    <w:rsid w:val="00A43A29"/>
    <w:rsid w:val="00A45A2D"/>
    <w:rsid w:val="00A4684B"/>
    <w:rsid w:val="00A47ED0"/>
    <w:rsid w:val="00A5024B"/>
    <w:rsid w:val="00A55A27"/>
    <w:rsid w:val="00A57B38"/>
    <w:rsid w:val="00A603C8"/>
    <w:rsid w:val="00A614FD"/>
    <w:rsid w:val="00A61DA3"/>
    <w:rsid w:val="00A658F4"/>
    <w:rsid w:val="00A70F0C"/>
    <w:rsid w:val="00A715F2"/>
    <w:rsid w:val="00A7256F"/>
    <w:rsid w:val="00A744D0"/>
    <w:rsid w:val="00A74D30"/>
    <w:rsid w:val="00A935F2"/>
    <w:rsid w:val="00A936A8"/>
    <w:rsid w:val="00A93C44"/>
    <w:rsid w:val="00A97EEA"/>
    <w:rsid w:val="00AA2E54"/>
    <w:rsid w:val="00AA2EBA"/>
    <w:rsid w:val="00AA3D02"/>
    <w:rsid w:val="00AA68A6"/>
    <w:rsid w:val="00AB15BB"/>
    <w:rsid w:val="00AB1B3D"/>
    <w:rsid w:val="00AB25CC"/>
    <w:rsid w:val="00AB385F"/>
    <w:rsid w:val="00AB541B"/>
    <w:rsid w:val="00AC1088"/>
    <w:rsid w:val="00AD35A6"/>
    <w:rsid w:val="00AE01F4"/>
    <w:rsid w:val="00AE0306"/>
    <w:rsid w:val="00AE19FC"/>
    <w:rsid w:val="00AE24CE"/>
    <w:rsid w:val="00AE3B10"/>
    <w:rsid w:val="00AE3FBA"/>
    <w:rsid w:val="00AE5228"/>
    <w:rsid w:val="00B031AB"/>
    <w:rsid w:val="00B037FF"/>
    <w:rsid w:val="00B13311"/>
    <w:rsid w:val="00B16CDC"/>
    <w:rsid w:val="00B2274B"/>
    <w:rsid w:val="00B2456F"/>
    <w:rsid w:val="00B24CC9"/>
    <w:rsid w:val="00B27033"/>
    <w:rsid w:val="00B3075F"/>
    <w:rsid w:val="00B33028"/>
    <w:rsid w:val="00B35286"/>
    <w:rsid w:val="00B3744B"/>
    <w:rsid w:val="00B413C1"/>
    <w:rsid w:val="00B51F12"/>
    <w:rsid w:val="00B62FD3"/>
    <w:rsid w:val="00B64A9E"/>
    <w:rsid w:val="00B701D7"/>
    <w:rsid w:val="00B725BF"/>
    <w:rsid w:val="00B72A68"/>
    <w:rsid w:val="00B73E0A"/>
    <w:rsid w:val="00B8178A"/>
    <w:rsid w:val="00B81EE8"/>
    <w:rsid w:val="00B92C58"/>
    <w:rsid w:val="00B930C8"/>
    <w:rsid w:val="00B94978"/>
    <w:rsid w:val="00B95BC7"/>
    <w:rsid w:val="00B9701A"/>
    <w:rsid w:val="00BA4234"/>
    <w:rsid w:val="00BB28FD"/>
    <w:rsid w:val="00BB4220"/>
    <w:rsid w:val="00BB64C1"/>
    <w:rsid w:val="00BD0CD5"/>
    <w:rsid w:val="00BD0F1B"/>
    <w:rsid w:val="00BE063C"/>
    <w:rsid w:val="00BE2219"/>
    <w:rsid w:val="00BE57A8"/>
    <w:rsid w:val="00BE5AA7"/>
    <w:rsid w:val="00BF1686"/>
    <w:rsid w:val="00BF1D56"/>
    <w:rsid w:val="00BF26D1"/>
    <w:rsid w:val="00BF5898"/>
    <w:rsid w:val="00BF7B28"/>
    <w:rsid w:val="00C00F88"/>
    <w:rsid w:val="00C016E0"/>
    <w:rsid w:val="00C06E3D"/>
    <w:rsid w:val="00C11D7D"/>
    <w:rsid w:val="00C12C3D"/>
    <w:rsid w:val="00C160C3"/>
    <w:rsid w:val="00C16CDA"/>
    <w:rsid w:val="00C17D4C"/>
    <w:rsid w:val="00C3154D"/>
    <w:rsid w:val="00C349D3"/>
    <w:rsid w:val="00C35699"/>
    <w:rsid w:val="00C35EA7"/>
    <w:rsid w:val="00C432D5"/>
    <w:rsid w:val="00C50AF3"/>
    <w:rsid w:val="00C52112"/>
    <w:rsid w:val="00C53EFE"/>
    <w:rsid w:val="00C56AE8"/>
    <w:rsid w:val="00C578C3"/>
    <w:rsid w:val="00C63FC6"/>
    <w:rsid w:val="00C67209"/>
    <w:rsid w:val="00C71756"/>
    <w:rsid w:val="00C7184C"/>
    <w:rsid w:val="00C73DE4"/>
    <w:rsid w:val="00C80494"/>
    <w:rsid w:val="00C82352"/>
    <w:rsid w:val="00C84666"/>
    <w:rsid w:val="00C93B37"/>
    <w:rsid w:val="00CA0CA5"/>
    <w:rsid w:val="00CA1601"/>
    <w:rsid w:val="00CA1811"/>
    <w:rsid w:val="00CA2FFC"/>
    <w:rsid w:val="00CB0D53"/>
    <w:rsid w:val="00CB299D"/>
    <w:rsid w:val="00CB4E88"/>
    <w:rsid w:val="00CB5BF0"/>
    <w:rsid w:val="00CB7929"/>
    <w:rsid w:val="00CC3B20"/>
    <w:rsid w:val="00CC567A"/>
    <w:rsid w:val="00CC6497"/>
    <w:rsid w:val="00CC74EA"/>
    <w:rsid w:val="00CD0174"/>
    <w:rsid w:val="00CD1D85"/>
    <w:rsid w:val="00CD2F6F"/>
    <w:rsid w:val="00CD3B95"/>
    <w:rsid w:val="00CE79CC"/>
    <w:rsid w:val="00CF3750"/>
    <w:rsid w:val="00CF4447"/>
    <w:rsid w:val="00CF7153"/>
    <w:rsid w:val="00D13F53"/>
    <w:rsid w:val="00D148A5"/>
    <w:rsid w:val="00D20B6F"/>
    <w:rsid w:val="00D219FA"/>
    <w:rsid w:val="00D25799"/>
    <w:rsid w:val="00D304BB"/>
    <w:rsid w:val="00D3126D"/>
    <w:rsid w:val="00D314C3"/>
    <w:rsid w:val="00D32B95"/>
    <w:rsid w:val="00D5291D"/>
    <w:rsid w:val="00D5383A"/>
    <w:rsid w:val="00D53D25"/>
    <w:rsid w:val="00D54741"/>
    <w:rsid w:val="00D5631D"/>
    <w:rsid w:val="00D631AF"/>
    <w:rsid w:val="00D65518"/>
    <w:rsid w:val="00D74794"/>
    <w:rsid w:val="00D75714"/>
    <w:rsid w:val="00D75861"/>
    <w:rsid w:val="00D84060"/>
    <w:rsid w:val="00D85B56"/>
    <w:rsid w:val="00D86123"/>
    <w:rsid w:val="00D86DF3"/>
    <w:rsid w:val="00D907F2"/>
    <w:rsid w:val="00D91953"/>
    <w:rsid w:val="00D91E75"/>
    <w:rsid w:val="00DA02E6"/>
    <w:rsid w:val="00DA0BBB"/>
    <w:rsid w:val="00DA6E0E"/>
    <w:rsid w:val="00DA71AC"/>
    <w:rsid w:val="00DB4D2A"/>
    <w:rsid w:val="00DB6CB8"/>
    <w:rsid w:val="00DB7A83"/>
    <w:rsid w:val="00DC10CD"/>
    <w:rsid w:val="00DC5640"/>
    <w:rsid w:val="00DC6339"/>
    <w:rsid w:val="00DD6142"/>
    <w:rsid w:val="00DE1F68"/>
    <w:rsid w:val="00DE2675"/>
    <w:rsid w:val="00DE554D"/>
    <w:rsid w:val="00DE7802"/>
    <w:rsid w:val="00DF5461"/>
    <w:rsid w:val="00DF6255"/>
    <w:rsid w:val="00E01638"/>
    <w:rsid w:val="00E1223D"/>
    <w:rsid w:val="00E16E0D"/>
    <w:rsid w:val="00E24DD0"/>
    <w:rsid w:val="00E31DD8"/>
    <w:rsid w:val="00E33E99"/>
    <w:rsid w:val="00E347F6"/>
    <w:rsid w:val="00E3625F"/>
    <w:rsid w:val="00E438AE"/>
    <w:rsid w:val="00E43967"/>
    <w:rsid w:val="00E51612"/>
    <w:rsid w:val="00E52C9F"/>
    <w:rsid w:val="00E55A31"/>
    <w:rsid w:val="00E5706B"/>
    <w:rsid w:val="00E57609"/>
    <w:rsid w:val="00E60228"/>
    <w:rsid w:val="00E61D6A"/>
    <w:rsid w:val="00E62914"/>
    <w:rsid w:val="00E65058"/>
    <w:rsid w:val="00E77DC9"/>
    <w:rsid w:val="00E828E1"/>
    <w:rsid w:val="00E86FD2"/>
    <w:rsid w:val="00E87FC5"/>
    <w:rsid w:val="00EA1475"/>
    <w:rsid w:val="00EA175C"/>
    <w:rsid w:val="00EA5DDB"/>
    <w:rsid w:val="00EA720F"/>
    <w:rsid w:val="00EB3483"/>
    <w:rsid w:val="00EC020C"/>
    <w:rsid w:val="00EC2442"/>
    <w:rsid w:val="00EC317F"/>
    <w:rsid w:val="00EC5087"/>
    <w:rsid w:val="00EC5CF9"/>
    <w:rsid w:val="00EC7697"/>
    <w:rsid w:val="00ED10E6"/>
    <w:rsid w:val="00ED2120"/>
    <w:rsid w:val="00ED436A"/>
    <w:rsid w:val="00ED4DA9"/>
    <w:rsid w:val="00EE1790"/>
    <w:rsid w:val="00EE4010"/>
    <w:rsid w:val="00EE60E2"/>
    <w:rsid w:val="00EF6386"/>
    <w:rsid w:val="00EF76A5"/>
    <w:rsid w:val="00F02AD9"/>
    <w:rsid w:val="00F1117E"/>
    <w:rsid w:val="00F12F32"/>
    <w:rsid w:val="00F14CC1"/>
    <w:rsid w:val="00F160AC"/>
    <w:rsid w:val="00F2470E"/>
    <w:rsid w:val="00F3112C"/>
    <w:rsid w:val="00F42A6B"/>
    <w:rsid w:val="00F43277"/>
    <w:rsid w:val="00F4462E"/>
    <w:rsid w:val="00F61260"/>
    <w:rsid w:val="00F62D66"/>
    <w:rsid w:val="00F65A44"/>
    <w:rsid w:val="00F65B22"/>
    <w:rsid w:val="00F65C50"/>
    <w:rsid w:val="00F80448"/>
    <w:rsid w:val="00F83774"/>
    <w:rsid w:val="00F83FFB"/>
    <w:rsid w:val="00F867C3"/>
    <w:rsid w:val="00F905C9"/>
    <w:rsid w:val="00F9065F"/>
    <w:rsid w:val="00F918DE"/>
    <w:rsid w:val="00F94E7D"/>
    <w:rsid w:val="00FA1189"/>
    <w:rsid w:val="00FA173A"/>
    <w:rsid w:val="00FA1DE1"/>
    <w:rsid w:val="00FA3721"/>
    <w:rsid w:val="00FA5F6A"/>
    <w:rsid w:val="00FA6711"/>
    <w:rsid w:val="00FA7ED1"/>
    <w:rsid w:val="00FB2BD4"/>
    <w:rsid w:val="00FB7ADA"/>
    <w:rsid w:val="00FC0DF8"/>
    <w:rsid w:val="00FC247D"/>
    <w:rsid w:val="00FC3CF3"/>
    <w:rsid w:val="00FD25C3"/>
    <w:rsid w:val="00FE03A9"/>
    <w:rsid w:val="00FE229F"/>
    <w:rsid w:val="00FE3DD5"/>
    <w:rsid w:val="00FE47C4"/>
    <w:rsid w:val="00FE5AE3"/>
    <w:rsid w:val="00FF0095"/>
    <w:rsid w:val="00FF2936"/>
    <w:rsid w:val="00FF43C4"/>
    <w:rsid w:val="00FF5EF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CB062"/>
  <w15:chartTrackingRefBased/>
  <w15:docId w15:val="{508FBDDC-C035-4214-9E4F-35252FDC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08"/>
    <w:pPr>
      <w:ind w:left="720"/>
      <w:contextualSpacing/>
    </w:pPr>
  </w:style>
  <w:style w:type="paragraph" w:styleId="Revision">
    <w:name w:val="Revision"/>
    <w:hidden/>
    <w:uiPriority w:val="99"/>
    <w:semiHidden/>
    <w:rsid w:val="00876060"/>
  </w:style>
  <w:style w:type="paragraph" w:styleId="BalloonText">
    <w:name w:val="Balloon Text"/>
    <w:basedOn w:val="Normal"/>
    <w:link w:val="BalloonTextChar"/>
    <w:uiPriority w:val="99"/>
    <w:semiHidden/>
    <w:unhideWhenUsed/>
    <w:rsid w:val="008760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060"/>
    <w:rPr>
      <w:rFonts w:ascii="Segoe UI" w:hAnsi="Segoe UI" w:cs="Segoe UI"/>
      <w:sz w:val="18"/>
      <w:szCs w:val="18"/>
    </w:rPr>
  </w:style>
  <w:style w:type="paragraph" w:styleId="NormalWeb">
    <w:name w:val="Normal (Web)"/>
    <w:basedOn w:val="Normal"/>
    <w:uiPriority w:val="99"/>
    <w:semiHidden/>
    <w:unhideWhenUsed/>
    <w:rsid w:val="00C52112"/>
    <w:pPr>
      <w:spacing w:before="100" w:beforeAutospacing="1" w:after="100" w:afterAutospacing="1"/>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C52112"/>
    <w:rPr>
      <w:b/>
      <w:bCs/>
    </w:rPr>
  </w:style>
  <w:style w:type="character" w:styleId="Emphasis">
    <w:name w:val="Emphasis"/>
    <w:basedOn w:val="DefaultParagraphFont"/>
    <w:uiPriority w:val="20"/>
    <w:qFormat/>
    <w:rsid w:val="00C52112"/>
    <w:rPr>
      <w:i/>
      <w:iCs/>
    </w:rPr>
  </w:style>
  <w:style w:type="character" w:styleId="CommentReference">
    <w:name w:val="annotation reference"/>
    <w:basedOn w:val="DefaultParagraphFont"/>
    <w:uiPriority w:val="99"/>
    <w:semiHidden/>
    <w:unhideWhenUsed/>
    <w:rsid w:val="00CC3B20"/>
    <w:rPr>
      <w:sz w:val="16"/>
      <w:szCs w:val="16"/>
    </w:rPr>
  </w:style>
  <w:style w:type="paragraph" w:styleId="CommentText">
    <w:name w:val="annotation text"/>
    <w:basedOn w:val="Normal"/>
    <w:link w:val="CommentTextChar"/>
    <w:uiPriority w:val="99"/>
    <w:semiHidden/>
    <w:unhideWhenUsed/>
    <w:rsid w:val="00CC3B20"/>
    <w:rPr>
      <w:sz w:val="20"/>
      <w:szCs w:val="20"/>
    </w:rPr>
  </w:style>
  <w:style w:type="character" w:customStyle="1" w:styleId="CommentTextChar">
    <w:name w:val="Comment Text Char"/>
    <w:basedOn w:val="DefaultParagraphFont"/>
    <w:link w:val="CommentText"/>
    <w:uiPriority w:val="99"/>
    <w:semiHidden/>
    <w:rsid w:val="00CC3B20"/>
    <w:rPr>
      <w:sz w:val="20"/>
      <w:szCs w:val="20"/>
    </w:rPr>
  </w:style>
  <w:style w:type="paragraph" w:styleId="CommentSubject">
    <w:name w:val="annotation subject"/>
    <w:basedOn w:val="CommentText"/>
    <w:next w:val="CommentText"/>
    <w:link w:val="CommentSubjectChar"/>
    <w:uiPriority w:val="99"/>
    <w:semiHidden/>
    <w:unhideWhenUsed/>
    <w:rsid w:val="00CC3B20"/>
    <w:rPr>
      <w:b/>
      <w:bCs/>
    </w:rPr>
  </w:style>
  <w:style w:type="character" w:customStyle="1" w:styleId="CommentSubjectChar">
    <w:name w:val="Comment Subject Char"/>
    <w:basedOn w:val="CommentTextChar"/>
    <w:link w:val="CommentSubject"/>
    <w:uiPriority w:val="99"/>
    <w:semiHidden/>
    <w:rsid w:val="00CC3B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12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AA576-D52D-4CAD-88A8-4C829910C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2133</TotalTime>
  <Pages>8</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MONACOZACK MONACOZACK</dc:creator>
  <cp:keywords/>
  <dc:description/>
  <cp:lastModifiedBy>Munish Kumar</cp:lastModifiedBy>
  <cp:revision>642</cp:revision>
  <dcterms:created xsi:type="dcterms:W3CDTF">2021-02-15T04:12:00Z</dcterms:created>
  <dcterms:modified xsi:type="dcterms:W3CDTF">2021-02-20T01:26:00Z</dcterms:modified>
</cp:coreProperties>
</file>