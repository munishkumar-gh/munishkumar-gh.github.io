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12AFB" w14:textId="77777777" w:rsidR="001E740A" w:rsidRPr="007A3F85" w:rsidRDefault="001E740A" w:rsidP="001E740A">
      <w:pPr>
        <w:spacing w:after="0" w:line="360" w:lineRule="auto"/>
        <w:rPr>
          <w:rFonts w:ascii="Times New Roman" w:hAnsi="Times New Roman" w:cs="Times New Roman"/>
          <w:b/>
          <w:sz w:val="24"/>
          <w:szCs w:val="24"/>
        </w:rPr>
      </w:pPr>
      <w:r w:rsidRPr="007A3F85">
        <w:rPr>
          <w:rFonts w:ascii="Times New Roman" w:hAnsi="Times New Roman" w:cs="Times New Roman"/>
          <w:b/>
          <w:noProof/>
          <w:sz w:val="24"/>
          <w:szCs w:val="24"/>
          <w:lang w:eastAsia="en-SG"/>
        </w:rPr>
        <w:drawing>
          <wp:inline distT="0" distB="0" distL="0" distR="0" wp14:anchorId="4D28BDD4" wp14:editId="2F07503F">
            <wp:extent cx="1887855"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7855" cy="952500"/>
                    </a:xfrm>
                    <a:prstGeom prst="rect">
                      <a:avLst/>
                    </a:prstGeom>
                    <a:noFill/>
                    <a:ln>
                      <a:noFill/>
                    </a:ln>
                  </pic:spPr>
                </pic:pic>
              </a:graphicData>
            </a:graphic>
          </wp:inline>
        </w:drawing>
      </w:r>
    </w:p>
    <w:p w14:paraId="58FA8326" w14:textId="77777777" w:rsidR="001E740A" w:rsidRDefault="001E740A" w:rsidP="001E740A">
      <w:pPr>
        <w:spacing w:after="0" w:line="360" w:lineRule="auto"/>
        <w:rPr>
          <w:rFonts w:ascii="Times New Roman" w:hAnsi="Times New Roman" w:cs="Times New Roman"/>
          <w:b/>
          <w:sz w:val="24"/>
          <w:szCs w:val="24"/>
        </w:rPr>
      </w:pPr>
    </w:p>
    <w:p w14:paraId="1D8629D7" w14:textId="77777777" w:rsidR="001E740A" w:rsidRPr="007A3F85" w:rsidRDefault="001E740A" w:rsidP="001E740A">
      <w:pPr>
        <w:spacing w:after="0" w:line="360" w:lineRule="auto"/>
        <w:rPr>
          <w:rFonts w:ascii="Times New Roman" w:hAnsi="Times New Roman" w:cs="Times New Roman"/>
          <w:b/>
          <w:sz w:val="24"/>
          <w:szCs w:val="24"/>
        </w:rPr>
      </w:pPr>
    </w:p>
    <w:p w14:paraId="3EFFD933" w14:textId="77777777" w:rsidR="001E740A" w:rsidRPr="00A14611" w:rsidRDefault="001E740A" w:rsidP="001E740A">
      <w:pPr>
        <w:spacing w:after="0" w:line="360" w:lineRule="auto"/>
        <w:jc w:val="center"/>
        <w:rPr>
          <w:rFonts w:ascii="Times New Roman" w:hAnsi="Times New Roman" w:cs="Times New Roman"/>
          <w:b/>
          <w:sz w:val="44"/>
          <w:szCs w:val="24"/>
        </w:rPr>
      </w:pPr>
      <w:r>
        <w:rPr>
          <w:rFonts w:ascii="Times New Roman" w:hAnsi="Times New Roman" w:cs="Times New Roman"/>
          <w:b/>
          <w:sz w:val="44"/>
          <w:szCs w:val="24"/>
        </w:rPr>
        <w:t>ANL201</w:t>
      </w:r>
    </w:p>
    <w:p w14:paraId="783C46ED" w14:textId="77777777" w:rsidR="001E740A" w:rsidRPr="007A3F85" w:rsidRDefault="001E740A" w:rsidP="001E740A">
      <w:pPr>
        <w:spacing w:after="0" w:line="360" w:lineRule="auto"/>
        <w:jc w:val="center"/>
        <w:rPr>
          <w:rFonts w:ascii="Times New Roman" w:hAnsi="Times New Roman" w:cs="Times New Roman"/>
          <w:noProof/>
          <w:sz w:val="24"/>
          <w:szCs w:val="24"/>
        </w:rPr>
      </w:pPr>
      <w:r w:rsidRPr="001E740A">
        <w:rPr>
          <w:rFonts w:ascii="Times New Roman" w:hAnsi="Times New Roman" w:cs="Times New Roman"/>
          <w:b/>
          <w:sz w:val="44"/>
          <w:szCs w:val="24"/>
        </w:rPr>
        <w:t>Data Visualization for Business</w:t>
      </w:r>
      <w:r w:rsidR="009F2505">
        <w:rPr>
          <w:rFonts w:ascii="Times New Roman" w:hAnsi="Times New Roman" w:cs="Times New Roman"/>
          <w:noProof/>
          <w:sz w:val="24"/>
          <w:szCs w:val="24"/>
        </w:rPr>
        <w:pict w14:anchorId="469E5FBF">
          <v:rect id="_x0000_i1025" style="width:451.3pt;height:.5pt" o:hralign="center" o:hrstd="t" o:hr="t" fillcolor="#a0a0a0" stroked="f"/>
        </w:pict>
      </w:r>
    </w:p>
    <w:p w14:paraId="3B79E44A" w14:textId="77777777" w:rsidR="001E740A" w:rsidRPr="00A14611" w:rsidRDefault="002D3196" w:rsidP="001E740A">
      <w:pPr>
        <w:spacing w:after="0" w:line="360" w:lineRule="auto"/>
        <w:jc w:val="center"/>
        <w:rPr>
          <w:rFonts w:ascii="Times New Roman" w:hAnsi="Times New Roman" w:cs="Times New Roman"/>
          <w:b/>
          <w:sz w:val="44"/>
          <w:szCs w:val="24"/>
        </w:rPr>
      </w:pPr>
      <w:r>
        <w:rPr>
          <w:rFonts w:ascii="Times New Roman" w:hAnsi="Times New Roman" w:cs="Times New Roman"/>
          <w:b/>
          <w:sz w:val="44"/>
          <w:szCs w:val="24"/>
        </w:rPr>
        <w:t>Tutor M</w:t>
      </w:r>
      <w:r w:rsidR="001E740A" w:rsidRPr="00A14611">
        <w:rPr>
          <w:rFonts w:ascii="Times New Roman" w:hAnsi="Times New Roman" w:cs="Times New Roman"/>
          <w:b/>
          <w:sz w:val="44"/>
          <w:szCs w:val="24"/>
        </w:rPr>
        <w:t>arked Assignment</w:t>
      </w:r>
      <w:r>
        <w:rPr>
          <w:rFonts w:ascii="Times New Roman" w:hAnsi="Times New Roman" w:cs="Times New Roman"/>
          <w:b/>
          <w:sz w:val="44"/>
          <w:szCs w:val="24"/>
        </w:rPr>
        <w:t xml:space="preserve"> (TMA)</w:t>
      </w:r>
    </w:p>
    <w:p w14:paraId="4E37BDD4" w14:textId="77777777" w:rsidR="001E740A" w:rsidRPr="00A14611" w:rsidRDefault="001E740A" w:rsidP="001E740A">
      <w:pPr>
        <w:spacing w:after="0" w:line="360" w:lineRule="auto"/>
        <w:jc w:val="center"/>
        <w:rPr>
          <w:rFonts w:ascii="Times New Roman" w:hAnsi="Times New Roman" w:cs="Times New Roman"/>
          <w:b/>
          <w:sz w:val="44"/>
          <w:szCs w:val="24"/>
        </w:rPr>
      </w:pPr>
      <w:r>
        <w:rPr>
          <w:rFonts w:ascii="Times New Roman" w:hAnsi="Times New Roman" w:cs="Times New Roman"/>
          <w:b/>
          <w:sz w:val="44"/>
          <w:szCs w:val="24"/>
        </w:rPr>
        <w:t>January 2021</w:t>
      </w:r>
      <w:r w:rsidRPr="00A14611">
        <w:rPr>
          <w:rFonts w:ascii="Times New Roman" w:hAnsi="Times New Roman" w:cs="Times New Roman"/>
          <w:b/>
          <w:sz w:val="44"/>
          <w:szCs w:val="24"/>
        </w:rPr>
        <w:t xml:space="preserve"> Presentation </w:t>
      </w:r>
    </w:p>
    <w:p w14:paraId="4B7A4AC7" w14:textId="77777777" w:rsidR="001E740A" w:rsidRPr="007A3F85" w:rsidRDefault="009F2505" w:rsidP="001E740A">
      <w:pPr>
        <w:spacing w:after="0" w:line="360" w:lineRule="auto"/>
        <w:jc w:val="center"/>
        <w:rPr>
          <w:rFonts w:ascii="Times New Roman" w:hAnsi="Times New Roman" w:cs="Times New Roman"/>
          <w:noProof/>
          <w:sz w:val="24"/>
          <w:szCs w:val="24"/>
        </w:rPr>
      </w:pPr>
      <w:r>
        <w:rPr>
          <w:rFonts w:ascii="Times New Roman" w:hAnsi="Times New Roman" w:cs="Times New Roman"/>
          <w:noProof/>
          <w:sz w:val="24"/>
          <w:szCs w:val="24"/>
        </w:rPr>
        <w:pict w14:anchorId="44CBFA94">
          <v:rect id="_x0000_i1026" style="width:451.3pt;height:.5pt" o:hralign="center" o:hrstd="t" o:hr="t" fillcolor="#a0a0a0" stroked="f"/>
        </w:pict>
      </w:r>
    </w:p>
    <w:p w14:paraId="2D938930" w14:textId="77777777" w:rsidR="001E740A" w:rsidRDefault="001E740A" w:rsidP="001E740A">
      <w:pPr>
        <w:spacing w:after="0" w:line="360" w:lineRule="auto"/>
        <w:jc w:val="center"/>
        <w:rPr>
          <w:rFonts w:ascii="Times New Roman" w:hAnsi="Times New Roman" w:cs="Times New Roman"/>
          <w:noProof/>
          <w:sz w:val="24"/>
          <w:szCs w:val="24"/>
        </w:rPr>
      </w:pPr>
    </w:p>
    <w:p w14:paraId="1002C890" w14:textId="77777777" w:rsidR="001E740A" w:rsidRPr="007A3F85" w:rsidRDefault="001E740A" w:rsidP="001E740A">
      <w:pPr>
        <w:spacing w:after="0" w:line="360" w:lineRule="auto"/>
        <w:jc w:val="center"/>
        <w:rPr>
          <w:rFonts w:ascii="Times New Roman" w:hAnsi="Times New Roman" w:cs="Times New Roman"/>
          <w:noProof/>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680"/>
        <w:gridCol w:w="4680"/>
      </w:tblGrid>
      <w:tr w:rsidR="001E740A" w:rsidRPr="007A3F85" w14:paraId="03C3801B" w14:textId="77777777" w:rsidTr="008224D4">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5D4F2C9" w14:textId="77777777" w:rsidR="001E740A" w:rsidRPr="007A3F85" w:rsidRDefault="001E740A" w:rsidP="008224D4">
            <w:pPr>
              <w:spacing w:after="0" w:line="360" w:lineRule="auto"/>
              <w:rPr>
                <w:rFonts w:ascii="Times New Roman" w:hAnsi="Times New Roman" w:cs="Times New Roman"/>
                <w:b/>
                <w:sz w:val="24"/>
                <w:szCs w:val="24"/>
                <w:lang w:val="en"/>
              </w:rPr>
            </w:pPr>
            <w:r w:rsidRPr="007A3F85">
              <w:rPr>
                <w:rFonts w:ascii="Times New Roman" w:hAnsi="Times New Roman" w:cs="Times New Roman"/>
                <w:b/>
                <w:sz w:val="24"/>
                <w:szCs w:val="24"/>
              </w:rPr>
              <w:t>Student Name(s)</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572E4E1" w14:textId="77777777" w:rsidR="001E740A" w:rsidRPr="007A3F85" w:rsidRDefault="001E740A" w:rsidP="008224D4">
            <w:pPr>
              <w:spacing w:after="0" w:line="360" w:lineRule="auto"/>
              <w:rPr>
                <w:rFonts w:ascii="Times New Roman" w:hAnsi="Times New Roman" w:cs="Times New Roman"/>
                <w:b/>
                <w:sz w:val="24"/>
                <w:szCs w:val="24"/>
                <w:lang w:val="en"/>
              </w:rPr>
            </w:pPr>
            <w:r w:rsidRPr="007A3F85">
              <w:rPr>
                <w:rFonts w:ascii="Times New Roman" w:hAnsi="Times New Roman" w:cs="Times New Roman"/>
                <w:b/>
                <w:sz w:val="24"/>
                <w:szCs w:val="24"/>
              </w:rPr>
              <w:t>SUSS PI Number</w:t>
            </w:r>
          </w:p>
        </w:tc>
      </w:tr>
      <w:tr w:rsidR="001E740A" w:rsidRPr="007A3F85" w14:paraId="48DCBF58" w14:textId="77777777" w:rsidTr="008224D4">
        <w:trPr>
          <w:trHeight w:val="490"/>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E1642A7" w14:textId="77777777" w:rsidR="001E740A" w:rsidRPr="007A3F85" w:rsidRDefault="001E740A" w:rsidP="008224D4">
            <w:pPr>
              <w:spacing w:after="0" w:line="360" w:lineRule="auto"/>
              <w:rPr>
                <w:rFonts w:ascii="Times New Roman" w:hAnsi="Times New Roman" w:cs="Times New Roman"/>
                <w:sz w:val="24"/>
                <w:szCs w:val="24"/>
                <w:u w:val="single"/>
                <w:lang w:val="en"/>
              </w:rPr>
            </w:pPr>
            <w:commentRangeStart w:id="0"/>
            <w:proofErr w:type="spellStart"/>
            <w:r w:rsidRPr="007A3F85">
              <w:rPr>
                <w:rFonts w:ascii="Times New Roman" w:hAnsi="Times New Roman" w:cs="Times New Roman"/>
                <w:sz w:val="24"/>
                <w:szCs w:val="24"/>
              </w:rPr>
              <w:t>Ooi</w:t>
            </w:r>
            <w:proofErr w:type="spellEnd"/>
            <w:r w:rsidRPr="007A3F85">
              <w:rPr>
                <w:rFonts w:ascii="Times New Roman" w:hAnsi="Times New Roman" w:cs="Times New Roman"/>
                <w:sz w:val="24"/>
                <w:szCs w:val="24"/>
              </w:rPr>
              <w:t xml:space="preserve"> </w:t>
            </w:r>
            <w:proofErr w:type="spellStart"/>
            <w:r w:rsidRPr="007A3F85">
              <w:rPr>
                <w:rFonts w:ascii="Times New Roman" w:hAnsi="Times New Roman" w:cs="Times New Roman"/>
                <w:sz w:val="24"/>
                <w:szCs w:val="24"/>
              </w:rPr>
              <w:t>ZhongChi</w:t>
            </w:r>
            <w:commentRangeEnd w:id="0"/>
            <w:proofErr w:type="spellEnd"/>
            <w:r w:rsidR="009F2505">
              <w:rPr>
                <w:rStyle w:val="CommentReference"/>
              </w:rPr>
              <w:commentReference w:id="0"/>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707FF5F" w14:textId="77777777" w:rsidR="001E740A" w:rsidRPr="007A3F85" w:rsidRDefault="001E740A" w:rsidP="008224D4">
            <w:pPr>
              <w:spacing w:after="0" w:line="360" w:lineRule="auto"/>
              <w:rPr>
                <w:rFonts w:ascii="Times New Roman" w:hAnsi="Times New Roman" w:cs="Times New Roman"/>
                <w:sz w:val="24"/>
                <w:szCs w:val="24"/>
                <w:u w:val="single"/>
                <w:lang w:val="en"/>
              </w:rPr>
            </w:pPr>
            <w:r w:rsidRPr="007A3F85">
              <w:rPr>
                <w:rFonts w:ascii="Times New Roman" w:hAnsi="Times New Roman" w:cs="Times New Roman"/>
                <w:sz w:val="24"/>
                <w:szCs w:val="24"/>
              </w:rPr>
              <w:t>Y1771731</w:t>
            </w:r>
          </w:p>
        </w:tc>
      </w:tr>
    </w:tbl>
    <w:p w14:paraId="57A57905" w14:textId="77777777" w:rsidR="001E740A" w:rsidRPr="007A3F85" w:rsidRDefault="001E740A" w:rsidP="001E740A">
      <w:pPr>
        <w:spacing w:after="0" w:line="360" w:lineRule="auto"/>
        <w:rPr>
          <w:rFonts w:ascii="Times New Roman" w:hAnsi="Times New Roman" w:cs="Times New Roman"/>
          <w:b/>
          <w:sz w:val="24"/>
          <w:szCs w:val="24"/>
          <w:lang w:val="en"/>
        </w:rPr>
      </w:pPr>
    </w:p>
    <w:p w14:paraId="02209DCC" w14:textId="77777777" w:rsidR="001E740A" w:rsidRPr="007A3F85" w:rsidRDefault="001E740A" w:rsidP="001E740A">
      <w:pPr>
        <w:spacing w:after="0" w:line="360" w:lineRule="auto"/>
        <w:rPr>
          <w:rFonts w:ascii="Times New Roman" w:hAnsi="Times New Roman" w:cs="Times New Roman"/>
          <w:sz w:val="24"/>
          <w:szCs w:val="24"/>
        </w:rPr>
      </w:pPr>
      <w:r>
        <w:rPr>
          <w:rFonts w:ascii="Times New Roman" w:hAnsi="Times New Roman" w:cs="Times New Roman"/>
          <w:sz w:val="24"/>
          <w:szCs w:val="24"/>
        </w:rPr>
        <w:t>Tutorial Group: T02</w:t>
      </w:r>
    </w:p>
    <w:p w14:paraId="38523A94" w14:textId="77777777" w:rsidR="001E740A" w:rsidRDefault="001E740A" w:rsidP="001E740A">
      <w:pPr>
        <w:spacing w:after="0" w:line="360" w:lineRule="auto"/>
        <w:rPr>
          <w:rFonts w:ascii="Times New Roman" w:hAnsi="Times New Roman" w:cs="Times New Roman"/>
          <w:sz w:val="24"/>
          <w:szCs w:val="24"/>
        </w:rPr>
      </w:pPr>
      <w:r w:rsidRPr="007A3F85">
        <w:rPr>
          <w:rFonts w:ascii="Times New Roman" w:hAnsi="Times New Roman" w:cs="Times New Roman"/>
          <w:sz w:val="24"/>
          <w:szCs w:val="24"/>
        </w:rPr>
        <w:t xml:space="preserve">Submission Date: </w:t>
      </w:r>
      <w:r w:rsidRPr="001E740A">
        <w:rPr>
          <w:rFonts w:ascii="Times New Roman" w:hAnsi="Times New Roman" w:cs="Times New Roman"/>
          <w:sz w:val="24"/>
          <w:szCs w:val="24"/>
        </w:rPr>
        <w:t>17 February 2021</w:t>
      </w:r>
      <w:r>
        <w:rPr>
          <w:rFonts w:ascii="Times New Roman" w:hAnsi="Times New Roman" w:cs="Times New Roman"/>
          <w:sz w:val="24"/>
          <w:szCs w:val="24"/>
        </w:rPr>
        <w:t xml:space="preserve"> (Wednesday)</w:t>
      </w:r>
      <w:r w:rsidRPr="001E740A">
        <w:rPr>
          <w:rFonts w:ascii="Times New Roman" w:hAnsi="Times New Roman" w:cs="Times New Roman"/>
          <w:sz w:val="24"/>
          <w:szCs w:val="24"/>
        </w:rPr>
        <w:t>, 2355hrs.</w:t>
      </w:r>
    </w:p>
    <w:p w14:paraId="459E24B2" w14:textId="77777777" w:rsidR="001E740A" w:rsidRDefault="001E740A" w:rsidP="001E740A">
      <w:pPr>
        <w:spacing w:after="0" w:line="360" w:lineRule="auto"/>
        <w:rPr>
          <w:rFonts w:ascii="Times New Roman" w:hAnsi="Times New Roman" w:cs="Times New Roman"/>
          <w:sz w:val="24"/>
          <w:szCs w:val="24"/>
        </w:rPr>
      </w:pPr>
    </w:p>
    <w:p w14:paraId="5EF2A4D7" w14:textId="77777777" w:rsidR="001E740A" w:rsidRDefault="001E740A" w:rsidP="001E740A">
      <w:pPr>
        <w:spacing w:after="0" w:line="360" w:lineRule="auto"/>
        <w:rPr>
          <w:rFonts w:ascii="Times New Roman" w:hAnsi="Times New Roman" w:cs="Times New Roman"/>
          <w:sz w:val="24"/>
          <w:szCs w:val="24"/>
        </w:rPr>
      </w:pPr>
    </w:p>
    <w:p w14:paraId="1DAAC6B1" w14:textId="77777777" w:rsidR="001E740A" w:rsidRDefault="001E740A" w:rsidP="001E740A">
      <w:pPr>
        <w:spacing w:after="0" w:line="360" w:lineRule="auto"/>
        <w:rPr>
          <w:rFonts w:ascii="Times New Roman" w:hAnsi="Times New Roman" w:cs="Times New Roman"/>
          <w:sz w:val="24"/>
          <w:szCs w:val="24"/>
        </w:rPr>
      </w:pPr>
    </w:p>
    <w:p w14:paraId="3B952E12" w14:textId="77777777" w:rsidR="001E740A" w:rsidRDefault="001E740A" w:rsidP="001E740A">
      <w:pPr>
        <w:spacing w:after="0" w:line="360" w:lineRule="auto"/>
        <w:rPr>
          <w:rFonts w:ascii="Times New Roman" w:hAnsi="Times New Roman" w:cs="Times New Roman"/>
          <w:sz w:val="24"/>
          <w:szCs w:val="24"/>
        </w:rPr>
      </w:pPr>
    </w:p>
    <w:p w14:paraId="65154419" w14:textId="77777777" w:rsidR="001E740A" w:rsidRDefault="001E740A" w:rsidP="001E740A">
      <w:pPr>
        <w:spacing w:after="0" w:line="360" w:lineRule="auto"/>
        <w:rPr>
          <w:rFonts w:ascii="Times New Roman" w:hAnsi="Times New Roman" w:cs="Times New Roman"/>
          <w:sz w:val="24"/>
          <w:szCs w:val="24"/>
        </w:rPr>
      </w:pPr>
    </w:p>
    <w:p w14:paraId="7BE271EF" w14:textId="77777777" w:rsidR="00536CDC" w:rsidRDefault="00536CDC" w:rsidP="001E740A">
      <w:pPr>
        <w:spacing w:after="0" w:line="360" w:lineRule="auto"/>
        <w:rPr>
          <w:rFonts w:ascii="Times New Roman" w:hAnsi="Times New Roman" w:cs="Times New Roman"/>
          <w:sz w:val="24"/>
          <w:szCs w:val="24"/>
        </w:rPr>
      </w:pPr>
    </w:p>
    <w:p w14:paraId="3939CB85" w14:textId="77777777" w:rsidR="001E740A" w:rsidRPr="007A3F85" w:rsidRDefault="001E740A" w:rsidP="001E740A">
      <w:pPr>
        <w:spacing w:after="0" w:line="360" w:lineRule="auto"/>
        <w:rPr>
          <w:rFonts w:ascii="Times New Roman" w:hAnsi="Times New Roman" w:cs="Times New Roman"/>
          <w:sz w:val="24"/>
          <w:szCs w:val="24"/>
        </w:rPr>
      </w:pPr>
      <w:r w:rsidRPr="007A3F85">
        <w:rPr>
          <w:rFonts w:ascii="Times New Roman" w:hAnsi="Times New Roman" w:cs="Times New Roman"/>
          <w:sz w:val="24"/>
          <w:szCs w:val="24"/>
        </w:rPr>
        <w:t xml:space="preserve">Declaration Statement: </w:t>
      </w:r>
    </w:p>
    <w:p w14:paraId="79418428" w14:textId="77777777" w:rsidR="00536CDC" w:rsidRPr="00536CDC" w:rsidRDefault="00536CDC" w:rsidP="00536CDC">
      <w:pPr>
        <w:spacing w:after="0" w:line="360" w:lineRule="auto"/>
        <w:rPr>
          <w:rFonts w:ascii="Times New Roman" w:hAnsi="Times New Roman" w:cs="Times New Roman"/>
          <w:i/>
          <w:sz w:val="24"/>
          <w:szCs w:val="24"/>
        </w:rPr>
      </w:pPr>
      <w:r w:rsidRPr="00536CDC">
        <w:rPr>
          <w:rFonts w:ascii="Times New Roman" w:hAnsi="Times New Roman" w:cs="Times New Roman"/>
          <w:i/>
          <w:sz w:val="24"/>
          <w:szCs w:val="24"/>
        </w:rPr>
        <w:t>“I declare that this assignment is my own work, unless otherwise</w:t>
      </w:r>
      <w:r>
        <w:rPr>
          <w:rFonts w:ascii="Times New Roman" w:hAnsi="Times New Roman" w:cs="Times New Roman"/>
          <w:i/>
          <w:sz w:val="24"/>
          <w:szCs w:val="24"/>
        </w:rPr>
        <w:t xml:space="preserve"> acknowledge or credited by </w:t>
      </w:r>
      <w:r w:rsidRPr="00536CDC">
        <w:rPr>
          <w:rFonts w:ascii="Times New Roman" w:hAnsi="Times New Roman" w:cs="Times New Roman"/>
          <w:i/>
          <w:sz w:val="24"/>
          <w:szCs w:val="24"/>
        </w:rPr>
        <w:t>appropriate ref</w:t>
      </w:r>
      <w:r>
        <w:rPr>
          <w:rFonts w:ascii="Times New Roman" w:hAnsi="Times New Roman" w:cs="Times New Roman"/>
          <w:i/>
          <w:sz w:val="24"/>
          <w:szCs w:val="24"/>
        </w:rPr>
        <w:t xml:space="preserve">erencing. I have read and abide </w:t>
      </w:r>
      <w:r w:rsidRPr="00536CDC">
        <w:rPr>
          <w:rFonts w:ascii="Times New Roman" w:hAnsi="Times New Roman" w:cs="Times New Roman"/>
          <w:i/>
          <w:sz w:val="24"/>
          <w:szCs w:val="24"/>
        </w:rPr>
        <w:t>by the SUSS Honour Code and I am aware o</w:t>
      </w:r>
      <w:r>
        <w:rPr>
          <w:rFonts w:ascii="Times New Roman" w:hAnsi="Times New Roman" w:cs="Times New Roman"/>
          <w:i/>
          <w:sz w:val="24"/>
          <w:szCs w:val="24"/>
        </w:rPr>
        <w:t xml:space="preserve">f the penalties associated with </w:t>
      </w:r>
      <w:r w:rsidRPr="00536CDC">
        <w:rPr>
          <w:rFonts w:ascii="Times New Roman" w:hAnsi="Times New Roman" w:cs="Times New Roman"/>
          <w:i/>
          <w:sz w:val="24"/>
          <w:szCs w:val="24"/>
        </w:rPr>
        <w:t>plagiarism and collusion listed in the SUSS Student Handbook.”</w:t>
      </w:r>
    </w:p>
    <w:p w14:paraId="6177E060" w14:textId="77777777" w:rsidR="00EE5EBA" w:rsidRDefault="00EE5EBA" w:rsidP="00536CDC">
      <w:pPr>
        <w:spacing w:after="0" w:line="360" w:lineRule="auto"/>
        <w:rPr>
          <w:rFonts w:ascii="Times New Roman" w:hAnsi="Times New Roman" w:cs="Times New Roman"/>
          <w:b/>
          <w:sz w:val="24"/>
        </w:rPr>
      </w:pPr>
      <w:r w:rsidRPr="00E24713">
        <w:rPr>
          <w:rFonts w:ascii="Times New Roman" w:hAnsi="Times New Roman" w:cs="Times New Roman"/>
          <w:b/>
          <w:sz w:val="24"/>
        </w:rPr>
        <w:lastRenderedPageBreak/>
        <w:t xml:space="preserve">Question 1 </w:t>
      </w:r>
    </w:p>
    <w:p w14:paraId="4EE7A7CE" w14:textId="77777777" w:rsidR="00022D74" w:rsidRPr="00E24713" w:rsidRDefault="00022D74" w:rsidP="00022D74">
      <w:pPr>
        <w:spacing w:after="0" w:line="360" w:lineRule="auto"/>
        <w:rPr>
          <w:rFonts w:ascii="Times New Roman" w:hAnsi="Times New Roman" w:cs="Times New Roman"/>
          <w:b/>
          <w:sz w:val="24"/>
        </w:rPr>
      </w:pPr>
    </w:p>
    <w:p w14:paraId="281D5704" w14:textId="77777777" w:rsidR="00D02E14" w:rsidRDefault="00EE5EBA" w:rsidP="00022D74">
      <w:pPr>
        <w:pStyle w:val="ListParagraph"/>
        <w:numPr>
          <w:ilvl w:val="0"/>
          <w:numId w:val="7"/>
        </w:numPr>
        <w:spacing w:after="0" w:line="360" w:lineRule="auto"/>
        <w:jc w:val="both"/>
        <w:rPr>
          <w:rFonts w:ascii="Times New Roman" w:hAnsi="Times New Roman" w:cs="Times New Roman"/>
          <w:sz w:val="24"/>
        </w:rPr>
      </w:pPr>
      <w:r w:rsidRPr="00D02E14">
        <w:rPr>
          <w:rFonts w:ascii="Times New Roman" w:hAnsi="Times New Roman" w:cs="Times New Roman"/>
          <w:sz w:val="24"/>
        </w:rPr>
        <w:t xml:space="preserve">Microsoft’s Mission statement is </w:t>
      </w:r>
      <w:commentRangeStart w:id="2"/>
      <w:r w:rsidRPr="00D02E14">
        <w:rPr>
          <w:rFonts w:ascii="Times New Roman" w:hAnsi="Times New Roman" w:cs="Times New Roman"/>
          <w:sz w:val="24"/>
        </w:rPr>
        <w:t>to</w:t>
      </w:r>
      <w:r w:rsidR="00ED41B3" w:rsidRPr="00D02E14">
        <w:rPr>
          <w:rFonts w:ascii="Times New Roman" w:hAnsi="Times New Roman" w:cs="Times New Roman"/>
          <w:sz w:val="24"/>
        </w:rPr>
        <w:t xml:space="preserve"> enable all organisations in the world and every person to achieve more</w:t>
      </w:r>
      <w:commentRangeEnd w:id="2"/>
      <w:r w:rsidR="00D85B52">
        <w:rPr>
          <w:rStyle w:val="CommentReference"/>
        </w:rPr>
        <w:commentReference w:id="2"/>
      </w:r>
      <w:r w:rsidR="00ED41B3" w:rsidRPr="00D02E14">
        <w:rPr>
          <w:rFonts w:ascii="Times New Roman" w:hAnsi="Times New Roman" w:cs="Times New Roman"/>
          <w:sz w:val="24"/>
        </w:rPr>
        <w:t xml:space="preserve"> through the different technology p</w:t>
      </w:r>
      <w:r w:rsidR="006C60B2" w:rsidRPr="00D02E14">
        <w:rPr>
          <w:rFonts w:ascii="Times New Roman" w:hAnsi="Times New Roman" w:cs="Times New Roman"/>
          <w:sz w:val="24"/>
        </w:rPr>
        <w:t>latforms provided by Microsoft.</w:t>
      </w:r>
      <w:r w:rsidRPr="00D02E14">
        <w:rPr>
          <w:rFonts w:ascii="Times New Roman" w:hAnsi="Times New Roman" w:cs="Times New Roman"/>
          <w:sz w:val="24"/>
        </w:rPr>
        <w:t xml:space="preserve"> </w:t>
      </w:r>
      <w:r w:rsidR="00ED41B3" w:rsidRPr="00D02E14">
        <w:rPr>
          <w:rFonts w:ascii="Times New Roman" w:hAnsi="Times New Roman" w:cs="Times New Roman"/>
          <w:sz w:val="24"/>
        </w:rPr>
        <w:t xml:space="preserve">Microsoft hopes to ensure that the technology provided by them will always provide benefits to the world, make organisation more productive, competitive, effective and efficient. Through this, they hope that it will help to improve </w:t>
      </w:r>
      <w:r w:rsidR="008F6CE3" w:rsidRPr="00D02E14">
        <w:rPr>
          <w:rFonts w:ascii="Times New Roman" w:hAnsi="Times New Roman" w:cs="Times New Roman"/>
          <w:sz w:val="24"/>
        </w:rPr>
        <w:t xml:space="preserve">education and healthcare and </w:t>
      </w:r>
      <w:r w:rsidR="00ED41B3" w:rsidRPr="00D02E14">
        <w:rPr>
          <w:rFonts w:ascii="Times New Roman" w:hAnsi="Times New Roman" w:cs="Times New Roman"/>
          <w:sz w:val="24"/>
        </w:rPr>
        <w:t>amplify human ingenuity</w:t>
      </w:r>
      <w:r w:rsidR="001220C2" w:rsidRPr="00D02E14">
        <w:rPr>
          <w:rFonts w:ascii="Times New Roman" w:hAnsi="Times New Roman" w:cs="Times New Roman"/>
          <w:sz w:val="24"/>
        </w:rPr>
        <w:t xml:space="preserve"> (Microsoft, </w:t>
      </w:r>
      <w:proofErr w:type="spellStart"/>
      <w:r w:rsidR="001220C2" w:rsidRPr="00D02E14">
        <w:rPr>
          <w:rFonts w:ascii="Times New Roman" w:hAnsi="Times New Roman" w:cs="Times New Roman"/>
          <w:sz w:val="24"/>
        </w:rPr>
        <w:t>n.d.</w:t>
      </w:r>
      <w:proofErr w:type="spellEnd"/>
      <w:r w:rsidR="001220C2" w:rsidRPr="00D02E14">
        <w:rPr>
          <w:rFonts w:ascii="Times New Roman" w:hAnsi="Times New Roman" w:cs="Times New Roman"/>
          <w:sz w:val="24"/>
        </w:rPr>
        <w:t>)</w:t>
      </w:r>
      <w:r w:rsidR="008F6CE3" w:rsidRPr="00D02E14">
        <w:rPr>
          <w:rFonts w:ascii="Times New Roman" w:hAnsi="Times New Roman" w:cs="Times New Roman"/>
          <w:sz w:val="24"/>
        </w:rPr>
        <w:t>.</w:t>
      </w:r>
      <w:r w:rsidR="00ED41B3" w:rsidRPr="00D02E14">
        <w:rPr>
          <w:rFonts w:ascii="Times New Roman" w:hAnsi="Times New Roman" w:cs="Times New Roman"/>
          <w:sz w:val="24"/>
        </w:rPr>
        <w:t xml:space="preserve"> </w:t>
      </w:r>
    </w:p>
    <w:p w14:paraId="089FEB61" w14:textId="77777777" w:rsidR="00D02E14" w:rsidRDefault="00D02E14" w:rsidP="00022D74">
      <w:pPr>
        <w:pStyle w:val="ListParagraph"/>
        <w:spacing w:after="0" w:line="360" w:lineRule="auto"/>
        <w:jc w:val="both"/>
        <w:rPr>
          <w:rFonts w:ascii="Times New Roman" w:hAnsi="Times New Roman" w:cs="Times New Roman"/>
          <w:sz w:val="24"/>
        </w:rPr>
      </w:pPr>
    </w:p>
    <w:p w14:paraId="7A15A12E" w14:textId="77777777" w:rsidR="00A07C4A" w:rsidRPr="00D02E14" w:rsidRDefault="00A07C4A" w:rsidP="00022D74">
      <w:pPr>
        <w:pStyle w:val="ListParagraph"/>
        <w:numPr>
          <w:ilvl w:val="0"/>
          <w:numId w:val="7"/>
        </w:numPr>
        <w:spacing w:after="0" w:line="360" w:lineRule="auto"/>
        <w:jc w:val="both"/>
        <w:rPr>
          <w:rFonts w:ascii="Times New Roman" w:hAnsi="Times New Roman" w:cs="Times New Roman"/>
          <w:sz w:val="24"/>
        </w:rPr>
      </w:pPr>
      <w:r w:rsidRPr="00D02E14">
        <w:rPr>
          <w:rFonts w:ascii="Times New Roman" w:hAnsi="Times New Roman" w:cs="Times New Roman"/>
          <w:sz w:val="24"/>
        </w:rPr>
        <w:t xml:space="preserve">In my opinion, Microsoft’s </w:t>
      </w:r>
      <w:commentRangeStart w:id="3"/>
      <w:r w:rsidRPr="00D02E14">
        <w:rPr>
          <w:rFonts w:ascii="Times New Roman" w:hAnsi="Times New Roman" w:cs="Times New Roman"/>
          <w:sz w:val="24"/>
        </w:rPr>
        <w:t xml:space="preserve">vision for 2020 is to enable businesses and people in the world to realise and reach their full potential though the use of Microsoft technology platforms and tools. </w:t>
      </w:r>
      <w:commentRangeEnd w:id="3"/>
      <w:r w:rsidR="00D85B52">
        <w:rPr>
          <w:rStyle w:val="CommentReference"/>
        </w:rPr>
        <w:commentReference w:id="3"/>
      </w:r>
    </w:p>
    <w:p w14:paraId="2AD563B7" w14:textId="77777777" w:rsidR="00A07C4A" w:rsidRDefault="00A07C4A" w:rsidP="00022D74">
      <w:pPr>
        <w:pStyle w:val="ListParagraph"/>
        <w:spacing w:after="0" w:line="360" w:lineRule="auto"/>
        <w:jc w:val="both"/>
        <w:rPr>
          <w:rFonts w:ascii="Times New Roman" w:hAnsi="Times New Roman" w:cs="Times New Roman"/>
          <w:sz w:val="24"/>
        </w:rPr>
      </w:pPr>
    </w:p>
    <w:p w14:paraId="575F1CA6" w14:textId="77777777" w:rsidR="00D02E14" w:rsidRDefault="006C60B2" w:rsidP="00022D7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By visioning to enable businesses and people</w:t>
      </w:r>
      <w:r w:rsidR="00A07C4A">
        <w:rPr>
          <w:rFonts w:ascii="Times New Roman" w:hAnsi="Times New Roman" w:cs="Times New Roman"/>
          <w:sz w:val="24"/>
        </w:rPr>
        <w:t xml:space="preserve"> in the world, Microsoft wants to reach out to the global market focusing not only on individual consumers but also to organisations out there. Microsoft wants to seize opportunity to partner organisations regardless of industr</w:t>
      </w:r>
      <w:r w:rsidR="008F6CE3">
        <w:rPr>
          <w:rFonts w:ascii="Times New Roman" w:hAnsi="Times New Roman" w:cs="Times New Roman"/>
          <w:sz w:val="24"/>
        </w:rPr>
        <w:t>ies</w:t>
      </w:r>
      <w:r w:rsidR="00A07C4A">
        <w:rPr>
          <w:rFonts w:ascii="Times New Roman" w:hAnsi="Times New Roman" w:cs="Times New Roman"/>
          <w:sz w:val="24"/>
        </w:rPr>
        <w:t xml:space="preserve"> and fields and work alongside </w:t>
      </w:r>
      <w:r w:rsidR="008F6CE3">
        <w:rPr>
          <w:rFonts w:ascii="Times New Roman" w:hAnsi="Times New Roman" w:cs="Times New Roman"/>
          <w:sz w:val="24"/>
        </w:rPr>
        <w:t xml:space="preserve">by earning </w:t>
      </w:r>
      <w:r w:rsidR="009263A3">
        <w:rPr>
          <w:rFonts w:ascii="Times New Roman" w:hAnsi="Times New Roman" w:cs="Times New Roman"/>
          <w:sz w:val="24"/>
        </w:rPr>
        <w:t>customer</w:t>
      </w:r>
      <w:r w:rsidR="008F6CE3">
        <w:rPr>
          <w:rFonts w:ascii="Times New Roman" w:hAnsi="Times New Roman" w:cs="Times New Roman"/>
          <w:sz w:val="24"/>
        </w:rPr>
        <w:t xml:space="preserve">’s trust </w:t>
      </w:r>
      <w:r w:rsidR="00A07C4A">
        <w:rPr>
          <w:rFonts w:ascii="Times New Roman" w:hAnsi="Times New Roman" w:cs="Times New Roman"/>
          <w:sz w:val="24"/>
        </w:rPr>
        <w:t xml:space="preserve">to </w:t>
      </w:r>
      <w:proofErr w:type="gramStart"/>
      <w:r w:rsidR="008F6CE3">
        <w:rPr>
          <w:rFonts w:ascii="Times New Roman" w:hAnsi="Times New Roman" w:cs="Times New Roman"/>
          <w:sz w:val="24"/>
        </w:rPr>
        <w:t>enhance</w:t>
      </w:r>
      <w:proofErr w:type="gramEnd"/>
      <w:r w:rsidR="008F6CE3">
        <w:rPr>
          <w:rFonts w:ascii="Times New Roman" w:hAnsi="Times New Roman" w:cs="Times New Roman"/>
          <w:sz w:val="24"/>
        </w:rPr>
        <w:t xml:space="preserve"> digital capability through innovation and new opportunities. While partnering with organisations to move with technology, Microsoft also aims to instil commitment </w:t>
      </w:r>
      <w:r w:rsidR="00111BA1">
        <w:rPr>
          <w:rFonts w:ascii="Times New Roman" w:hAnsi="Times New Roman" w:cs="Times New Roman"/>
          <w:sz w:val="24"/>
        </w:rPr>
        <w:t xml:space="preserve">to deepen partnership in ensuring </w:t>
      </w:r>
      <w:r w:rsidR="009263A3">
        <w:rPr>
          <w:rFonts w:ascii="Times New Roman" w:hAnsi="Times New Roman" w:cs="Times New Roman"/>
          <w:sz w:val="24"/>
        </w:rPr>
        <w:t>customer</w:t>
      </w:r>
      <w:r w:rsidR="00111BA1">
        <w:rPr>
          <w:rFonts w:ascii="Times New Roman" w:hAnsi="Times New Roman" w:cs="Times New Roman"/>
          <w:sz w:val="24"/>
        </w:rPr>
        <w:t>s are</w:t>
      </w:r>
      <w:r w:rsidR="008F6CE3">
        <w:rPr>
          <w:rFonts w:ascii="Times New Roman" w:hAnsi="Times New Roman" w:cs="Times New Roman"/>
          <w:sz w:val="24"/>
        </w:rPr>
        <w:t xml:space="preserve"> successful </w:t>
      </w:r>
      <w:r w:rsidR="00111BA1">
        <w:rPr>
          <w:rFonts w:ascii="Times New Roman" w:hAnsi="Times New Roman" w:cs="Times New Roman"/>
          <w:sz w:val="24"/>
        </w:rPr>
        <w:t>and at the same time be socially responsible in reducing carbon emission to build a sustainable world</w:t>
      </w:r>
      <w:r w:rsidR="001220C2">
        <w:rPr>
          <w:rFonts w:ascii="Times New Roman" w:hAnsi="Times New Roman" w:cs="Times New Roman"/>
          <w:sz w:val="24"/>
        </w:rPr>
        <w:t xml:space="preserve"> (Microsoft, </w:t>
      </w:r>
      <w:proofErr w:type="spellStart"/>
      <w:r w:rsidR="001220C2">
        <w:rPr>
          <w:rFonts w:ascii="Times New Roman" w:hAnsi="Times New Roman" w:cs="Times New Roman"/>
          <w:sz w:val="24"/>
        </w:rPr>
        <w:t>n.d.</w:t>
      </w:r>
      <w:proofErr w:type="spellEnd"/>
      <w:r w:rsidR="001220C2">
        <w:rPr>
          <w:rFonts w:ascii="Times New Roman" w:hAnsi="Times New Roman" w:cs="Times New Roman"/>
          <w:sz w:val="24"/>
        </w:rPr>
        <w:t>).</w:t>
      </w:r>
    </w:p>
    <w:p w14:paraId="76DAFCD8" w14:textId="77777777" w:rsidR="00D02E14" w:rsidRDefault="00D02E14" w:rsidP="00022D74">
      <w:pPr>
        <w:pStyle w:val="ListParagraph"/>
        <w:spacing w:after="0" w:line="360" w:lineRule="auto"/>
        <w:jc w:val="both"/>
        <w:rPr>
          <w:rFonts w:ascii="Times New Roman" w:hAnsi="Times New Roman" w:cs="Times New Roman"/>
          <w:sz w:val="24"/>
        </w:rPr>
      </w:pPr>
    </w:p>
    <w:p w14:paraId="4A22E3ED" w14:textId="77777777" w:rsidR="001E740A" w:rsidRDefault="001E740A">
      <w:pPr>
        <w:rPr>
          <w:rFonts w:ascii="Times New Roman" w:hAnsi="Times New Roman" w:cs="Times New Roman"/>
          <w:sz w:val="24"/>
        </w:rPr>
      </w:pPr>
      <w:r>
        <w:rPr>
          <w:rFonts w:ascii="Times New Roman" w:hAnsi="Times New Roman" w:cs="Times New Roman"/>
          <w:sz w:val="24"/>
        </w:rPr>
        <w:br w:type="page"/>
      </w:r>
    </w:p>
    <w:p w14:paraId="378EE5DF" w14:textId="77777777" w:rsidR="007777D2" w:rsidRPr="00D02E14" w:rsidRDefault="007777D2" w:rsidP="00022D74">
      <w:pPr>
        <w:pStyle w:val="ListParagraph"/>
        <w:numPr>
          <w:ilvl w:val="0"/>
          <w:numId w:val="7"/>
        </w:numPr>
        <w:spacing w:after="0" w:line="360" w:lineRule="auto"/>
        <w:jc w:val="both"/>
        <w:rPr>
          <w:rFonts w:ascii="Times New Roman" w:hAnsi="Times New Roman" w:cs="Times New Roman"/>
          <w:sz w:val="24"/>
        </w:rPr>
      </w:pPr>
      <w:r w:rsidRPr="00D02E14">
        <w:rPr>
          <w:rFonts w:ascii="Times New Roman" w:hAnsi="Times New Roman" w:cs="Times New Roman"/>
          <w:sz w:val="24"/>
        </w:rPr>
        <w:lastRenderedPageBreak/>
        <w:t>Strategic Themes are the high-level business strategies that organisation must work towards in order to achieve its ultimate vision. Strategic themes put together activities that are independent and focus on resources and efforts of different functional groups that are essentially important</w:t>
      </w:r>
      <w:r w:rsidR="006C579C" w:rsidRPr="00D02E14">
        <w:rPr>
          <w:rFonts w:ascii="Times New Roman" w:hAnsi="Times New Roman" w:cs="Times New Roman"/>
          <w:sz w:val="24"/>
        </w:rPr>
        <w:t xml:space="preserve"> (Tan, 2021, p. SU1-17)</w:t>
      </w:r>
      <w:r w:rsidRPr="00D02E14">
        <w:rPr>
          <w:rFonts w:ascii="Times New Roman" w:hAnsi="Times New Roman" w:cs="Times New Roman"/>
          <w:sz w:val="24"/>
        </w:rPr>
        <w:t xml:space="preserve">. </w:t>
      </w:r>
    </w:p>
    <w:p w14:paraId="00156FA3" w14:textId="77777777" w:rsidR="007777D2" w:rsidRDefault="007777D2" w:rsidP="001E740A">
      <w:pPr>
        <w:spacing w:after="0" w:line="360" w:lineRule="auto"/>
        <w:jc w:val="both"/>
        <w:rPr>
          <w:rFonts w:ascii="Times New Roman" w:hAnsi="Times New Roman" w:cs="Times New Roman"/>
          <w:sz w:val="24"/>
        </w:rPr>
      </w:pPr>
    </w:p>
    <w:p w14:paraId="5168689A" w14:textId="77777777" w:rsidR="007777D2" w:rsidRDefault="007777D2" w:rsidP="00022D74">
      <w:pPr>
        <w:spacing w:after="0" w:line="360" w:lineRule="auto"/>
        <w:ind w:left="720"/>
        <w:jc w:val="both"/>
        <w:rPr>
          <w:rFonts w:ascii="Times New Roman" w:hAnsi="Times New Roman" w:cs="Times New Roman"/>
          <w:sz w:val="24"/>
        </w:rPr>
      </w:pPr>
    </w:p>
    <w:p w14:paraId="2D81B21E" w14:textId="77777777" w:rsidR="00470226" w:rsidRDefault="00F738BA" w:rsidP="00022D74">
      <w:pPr>
        <w:spacing w:after="0" w:line="360" w:lineRule="auto"/>
        <w:ind w:left="720"/>
        <w:jc w:val="both"/>
        <w:rPr>
          <w:rFonts w:ascii="Times New Roman" w:hAnsi="Times New Roman" w:cs="Times New Roman"/>
          <w:sz w:val="24"/>
        </w:rPr>
      </w:pPr>
      <w:r>
        <w:rPr>
          <w:rFonts w:ascii="Times New Roman" w:hAnsi="Times New Roman" w:cs="Times New Roman"/>
          <w:noProof/>
          <w:sz w:val="24"/>
          <w:lang w:eastAsia="en-SG"/>
        </w:rPr>
        <w:drawing>
          <wp:inline distT="0" distB="0" distL="0" distR="0" wp14:anchorId="6058D196" wp14:editId="4A6D4ED1">
            <wp:extent cx="5245100" cy="3171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521" cy="3171436"/>
                    </a:xfrm>
                    <a:prstGeom prst="rect">
                      <a:avLst/>
                    </a:prstGeom>
                    <a:noFill/>
                  </pic:spPr>
                </pic:pic>
              </a:graphicData>
            </a:graphic>
          </wp:inline>
        </w:drawing>
      </w:r>
    </w:p>
    <w:p w14:paraId="639AE5AA" w14:textId="77777777" w:rsidR="00022D74" w:rsidRDefault="00022D74" w:rsidP="00022D74">
      <w:pPr>
        <w:spacing w:after="0" w:line="360" w:lineRule="auto"/>
        <w:ind w:left="720"/>
        <w:jc w:val="both"/>
        <w:rPr>
          <w:rFonts w:ascii="Times New Roman" w:hAnsi="Times New Roman" w:cs="Times New Roman"/>
          <w:sz w:val="24"/>
        </w:rPr>
      </w:pPr>
    </w:p>
    <w:p w14:paraId="48699083" w14:textId="77777777" w:rsidR="00825567" w:rsidRDefault="00470226" w:rsidP="00022D74">
      <w:pPr>
        <w:spacing w:after="0" w:line="360" w:lineRule="auto"/>
        <w:ind w:left="720"/>
        <w:jc w:val="both"/>
        <w:rPr>
          <w:rFonts w:ascii="Times New Roman" w:hAnsi="Times New Roman" w:cs="Times New Roman"/>
          <w:sz w:val="24"/>
        </w:rPr>
      </w:pPr>
      <w:commentRangeStart w:id="4"/>
      <w:r>
        <w:rPr>
          <w:rFonts w:ascii="Times New Roman" w:hAnsi="Times New Roman" w:cs="Times New Roman"/>
          <w:sz w:val="24"/>
        </w:rPr>
        <w:t>The above strategy map shows how strategically Microsoft can achieve its vision and mission through the learning and growth measures, internal business process measures, customer measures and financial measures</w:t>
      </w:r>
      <w:commentRangeEnd w:id="4"/>
      <w:r w:rsidR="00D85B52">
        <w:rPr>
          <w:rStyle w:val="CommentReference"/>
        </w:rPr>
        <w:commentReference w:id="4"/>
      </w:r>
      <w:r w:rsidR="006C579C">
        <w:rPr>
          <w:rFonts w:ascii="Times New Roman" w:hAnsi="Times New Roman" w:cs="Times New Roman"/>
          <w:sz w:val="24"/>
        </w:rPr>
        <w:t xml:space="preserve"> (Tan, 2021, p. </w:t>
      </w:r>
      <w:r w:rsidR="006C579C" w:rsidRPr="006C579C">
        <w:rPr>
          <w:rFonts w:ascii="Times New Roman" w:hAnsi="Times New Roman" w:cs="Times New Roman"/>
          <w:sz w:val="24"/>
        </w:rPr>
        <w:t>SU1-</w:t>
      </w:r>
      <w:r w:rsidR="002E4843">
        <w:rPr>
          <w:rFonts w:ascii="Times New Roman" w:hAnsi="Times New Roman" w:cs="Times New Roman"/>
          <w:sz w:val="24"/>
        </w:rPr>
        <w:t>25 – SU1-</w:t>
      </w:r>
      <w:r w:rsidR="006C579C">
        <w:rPr>
          <w:rFonts w:ascii="Times New Roman" w:hAnsi="Times New Roman" w:cs="Times New Roman"/>
          <w:sz w:val="24"/>
        </w:rPr>
        <w:t>26).</w:t>
      </w:r>
      <w:r>
        <w:rPr>
          <w:rFonts w:ascii="Times New Roman" w:hAnsi="Times New Roman" w:cs="Times New Roman"/>
          <w:sz w:val="24"/>
        </w:rPr>
        <w:t xml:space="preserve"> </w:t>
      </w:r>
    </w:p>
    <w:p w14:paraId="14D9BEB2" w14:textId="77777777" w:rsidR="00022D74" w:rsidRDefault="00022D74" w:rsidP="00022D74">
      <w:pPr>
        <w:spacing w:after="0" w:line="360" w:lineRule="auto"/>
        <w:ind w:left="720"/>
        <w:jc w:val="both"/>
        <w:rPr>
          <w:rFonts w:ascii="Times New Roman" w:hAnsi="Times New Roman" w:cs="Times New Roman"/>
          <w:sz w:val="24"/>
        </w:rPr>
      </w:pPr>
    </w:p>
    <w:p w14:paraId="0075629F" w14:textId="77777777" w:rsidR="00470226" w:rsidRDefault="00470226" w:rsidP="00022D74">
      <w:pPr>
        <w:spacing w:after="0" w:line="360" w:lineRule="auto"/>
        <w:ind w:left="720"/>
        <w:jc w:val="both"/>
        <w:rPr>
          <w:rFonts w:ascii="Times New Roman" w:hAnsi="Times New Roman" w:cs="Times New Roman"/>
          <w:sz w:val="24"/>
        </w:rPr>
      </w:pPr>
      <w:r>
        <w:rPr>
          <w:rFonts w:ascii="Times New Roman" w:hAnsi="Times New Roman" w:cs="Times New Roman"/>
          <w:sz w:val="24"/>
        </w:rPr>
        <w:t xml:space="preserve">For the learning and growth measures, it has four strategic themes. They are strategic awareness, diverse culture, staff competency and technology infrastructure. The staff must be aware of the company strategies in order to align to Microsoft’s goals and values. This will enable work to be more meaningful for staff when they can relate to it. Work contribution can happen when there is alignment to company vision and mission. </w:t>
      </w:r>
      <w:r w:rsidR="00581878">
        <w:rPr>
          <w:rFonts w:ascii="Times New Roman" w:hAnsi="Times New Roman" w:cs="Times New Roman"/>
          <w:sz w:val="24"/>
        </w:rPr>
        <w:t xml:space="preserve">The next strategic theme is diverse culture. As mentioned in the case study, Microsoft embrace </w:t>
      </w:r>
      <w:commentRangeStart w:id="5"/>
      <w:r w:rsidR="00581878">
        <w:rPr>
          <w:rFonts w:ascii="Times New Roman" w:hAnsi="Times New Roman" w:cs="Times New Roman"/>
          <w:sz w:val="24"/>
        </w:rPr>
        <w:t xml:space="preserve">diverse culture </w:t>
      </w:r>
      <w:commentRangeEnd w:id="5"/>
      <w:r w:rsidR="00D85B52">
        <w:rPr>
          <w:rStyle w:val="CommentReference"/>
        </w:rPr>
        <w:commentReference w:id="5"/>
      </w:r>
      <w:r w:rsidR="00581878">
        <w:rPr>
          <w:rFonts w:ascii="Times New Roman" w:hAnsi="Times New Roman" w:cs="Times New Roman"/>
          <w:sz w:val="24"/>
        </w:rPr>
        <w:t>in order to accommodate to it broad diversify customer base and provide its service to all</w:t>
      </w:r>
      <w:r w:rsidR="001220C2">
        <w:rPr>
          <w:rFonts w:ascii="Times New Roman" w:hAnsi="Times New Roman" w:cs="Times New Roman"/>
          <w:sz w:val="24"/>
        </w:rPr>
        <w:t xml:space="preserve"> (Microsoft, </w:t>
      </w:r>
      <w:proofErr w:type="spellStart"/>
      <w:r w:rsidR="001220C2">
        <w:rPr>
          <w:rFonts w:ascii="Times New Roman" w:hAnsi="Times New Roman" w:cs="Times New Roman"/>
          <w:sz w:val="24"/>
        </w:rPr>
        <w:t>n.d.</w:t>
      </w:r>
      <w:proofErr w:type="spellEnd"/>
      <w:r w:rsidR="001220C2">
        <w:rPr>
          <w:rFonts w:ascii="Times New Roman" w:hAnsi="Times New Roman" w:cs="Times New Roman"/>
          <w:sz w:val="24"/>
        </w:rPr>
        <w:t>)</w:t>
      </w:r>
      <w:r w:rsidR="00581878">
        <w:rPr>
          <w:rFonts w:ascii="Times New Roman" w:hAnsi="Times New Roman" w:cs="Times New Roman"/>
          <w:sz w:val="24"/>
        </w:rPr>
        <w:t xml:space="preserve">. Following that, staff has to be competent to meet the needs of the customers. Technology infrastructure needs </w:t>
      </w:r>
      <w:r w:rsidR="00581878">
        <w:rPr>
          <w:rFonts w:ascii="Times New Roman" w:hAnsi="Times New Roman" w:cs="Times New Roman"/>
          <w:sz w:val="24"/>
        </w:rPr>
        <w:lastRenderedPageBreak/>
        <w:t xml:space="preserve">to be able to provide staff with the necessary resources in order to complete their jobs. </w:t>
      </w:r>
      <w:r w:rsidR="0061628E">
        <w:rPr>
          <w:rFonts w:ascii="Times New Roman" w:hAnsi="Times New Roman" w:cs="Times New Roman"/>
          <w:sz w:val="24"/>
        </w:rPr>
        <w:t xml:space="preserve">With the strategic themes defined under learning and growth measures, it can lead to the internal business process measures. </w:t>
      </w:r>
      <w:r w:rsidR="00581878">
        <w:rPr>
          <w:rFonts w:ascii="Times New Roman" w:hAnsi="Times New Roman" w:cs="Times New Roman"/>
          <w:sz w:val="24"/>
        </w:rPr>
        <w:t xml:space="preserve"> </w:t>
      </w:r>
    </w:p>
    <w:p w14:paraId="32552AD4" w14:textId="77777777" w:rsidR="00022D74" w:rsidRDefault="00022D74" w:rsidP="00022D74">
      <w:pPr>
        <w:spacing w:after="0" w:line="360" w:lineRule="auto"/>
        <w:ind w:left="720"/>
        <w:jc w:val="both"/>
        <w:rPr>
          <w:rFonts w:ascii="Times New Roman" w:hAnsi="Times New Roman" w:cs="Times New Roman"/>
          <w:sz w:val="24"/>
        </w:rPr>
      </w:pPr>
    </w:p>
    <w:p w14:paraId="0858E248" w14:textId="77777777" w:rsidR="009263A3" w:rsidRDefault="0061628E" w:rsidP="00022D74">
      <w:pPr>
        <w:spacing w:after="0" w:line="360" w:lineRule="auto"/>
        <w:ind w:left="720"/>
        <w:jc w:val="both"/>
        <w:rPr>
          <w:rFonts w:ascii="Times New Roman" w:hAnsi="Times New Roman" w:cs="Times New Roman"/>
          <w:sz w:val="24"/>
        </w:rPr>
      </w:pPr>
      <w:r>
        <w:rPr>
          <w:rFonts w:ascii="Times New Roman" w:hAnsi="Times New Roman" w:cs="Times New Roman"/>
          <w:sz w:val="24"/>
        </w:rPr>
        <w:t xml:space="preserve">Under the internal business process measures, there are four strategic themes identified from the case study. </w:t>
      </w:r>
      <w:commentRangeStart w:id="6"/>
      <w:r w:rsidR="005A7FF7">
        <w:rPr>
          <w:rFonts w:ascii="Times New Roman" w:hAnsi="Times New Roman" w:cs="Times New Roman"/>
          <w:sz w:val="24"/>
        </w:rPr>
        <w:t>They are reducing carbon emission, trust and partnership, cybersecurity and innovation and creativity</w:t>
      </w:r>
      <w:commentRangeEnd w:id="6"/>
      <w:r w:rsidR="00D85B52">
        <w:rPr>
          <w:rStyle w:val="CommentReference"/>
        </w:rPr>
        <w:commentReference w:id="6"/>
      </w:r>
      <w:r w:rsidR="005A7FF7">
        <w:rPr>
          <w:rFonts w:ascii="Times New Roman" w:hAnsi="Times New Roman" w:cs="Times New Roman"/>
          <w:sz w:val="24"/>
        </w:rPr>
        <w:t xml:space="preserve">. </w:t>
      </w:r>
      <w:r>
        <w:rPr>
          <w:rFonts w:ascii="Times New Roman" w:hAnsi="Times New Roman" w:cs="Times New Roman"/>
          <w:sz w:val="24"/>
        </w:rPr>
        <w:t>Firstly, Microsoft aims to reduce carbon emission starting from them and hopes to help the world to reduce carbon emission to build a more sustainable planet.  Next, Microsoft hopes to build deeper partnership with their c</w:t>
      </w:r>
      <w:r w:rsidR="009263A3">
        <w:rPr>
          <w:rFonts w:ascii="Times New Roman" w:hAnsi="Times New Roman" w:cs="Times New Roman"/>
          <w:sz w:val="24"/>
        </w:rPr>
        <w:t xml:space="preserve">ustomer by earning their trust to enhance the customer experience of using Microsoft Technology. </w:t>
      </w:r>
      <w:commentRangeStart w:id="7"/>
      <w:r w:rsidR="009263A3">
        <w:rPr>
          <w:rFonts w:ascii="Times New Roman" w:hAnsi="Times New Roman" w:cs="Times New Roman"/>
          <w:sz w:val="24"/>
        </w:rPr>
        <w:t xml:space="preserve">Cybersecurity </w:t>
      </w:r>
      <w:commentRangeEnd w:id="7"/>
      <w:r w:rsidR="00D85B52">
        <w:rPr>
          <w:rStyle w:val="CommentReference"/>
        </w:rPr>
        <w:commentReference w:id="7"/>
      </w:r>
      <w:r w:rsidR="009263A3">
        <w:rPr>
          <w:rFonts w:ascii="Times New Roman" w:hAnsi="Times New Roman" w:cs="Times New Roman"/>
          <w:sz w:val="24"/>
        </w:rPr>
        <w:t>is important in today’s world in order to ensure data security and protection. This will help to relieve customer’s concern with data security while using Microsoft’s product</w:t>
      </w:r>
      <w:r w:rsidR="001220C2">
        <w:rPr>
          <w:rFonts w:ascii="Times New Roman" w:hAnsi="Times New Roman" w:cs="Times New Roman"/>
          <w:sz w:val="24"/>
        </w:rPr>
        <w:t xml:space="preserve"> (Microsoft, </w:t>
      </w:r>
      <w:proofErr w:type="spellStart"/>
      <w:r w:rsidR="001220C2">
        <w:rPr>
          <w:rFonts w:ascii="Times New Roman" w:hAnsi="Times New Roman" w:cs="Times New Roman"/>
          <w:sz w:val="24"/>
        </w:rPr>
        <w:t>n.d.</w:t>
      </w:r>
      <w:proofErr w:type="spellEnd"/>
      <w:r w:rsidR="001220C2">
        <w:rPr>
          <w:rFonts w:ascii="Times New Roman" w:hAnsi="Times New Roman" w:cs="Times New Roman"/>
          <w:sz w:val="24"/>
        </w:rPr>
        <w:t>)</w:t>
      </w:r>
      <w:r w:rsidR="009263A3">
        <w:rPr>
          <w:rFonts w:ascii="Times New Roman" w:hAnsi="Times New Roman" w:cs="Times New Roman"/>
          <w:sz w:val="24"/>
        </w:rPr>
        <w:t xml:space="preserve">. To maintain competitive advantage, Microsoft has to stay </w:t>
      </w:r>
      <w:commentRangeStart w:id="8"/>
      <w:r w:rsidR="009263A3">
        <w:rPr>
          <w:rFonts w:ascii="Times New Roman" w:hAnsi="Times New Roman" w:cs="Times New Roman"/>
          <w:sz w:val="24"/>
        </w:rPr>
        <w:t xml:space="preserve">innovative </w:t>
      </w:r>
      <w:commentRangeEnd w:id="8"/>
      <w:r w:rsidR="00D85B52">
        <w:rPr>
          <w:rStyle w:val="CommentReference"/>
        </w:rPr>
        <w:commentReference w:id="8"/>
      </w:r>
      <w:r w:rsidR="009263A3">
        <w:rPr>
          <w:rFonts w:ascii="Times New Roman" w:hAnsi="Times New Roman" w:cs="Times New Roman"/>
          <w:sz w:val="24"/>
        </w:rPr>
        <w:t xml:space="preserve">in the market to meet the needs of the customers. With the strategic themes defined under internal business process measures, it can lead to the customer measures. </w:t>
      </w:r>
    </w:p>
    <w:p w14:paraId="54EDAC46" w14:textId="77777777" w:rsidR="00022D74" w:rsidRDefault="00022D74" w:rsidP="00022D74">
      <w:pPr>
        <w:spacing w:after="0" w:line="360" w:lineRule="auto"/>
        <w:ind w:left="720"/>
        <w:jc w:val="both"/>
        <w:rPr>
          <w:rFonts w:ascii="Times New Roman" w:hAnsi="Times New Roman" w:cs="Times New Roman"/>
          <w:sz w:val="24"/>
        </w:rPr>
      </w:pPr>
    </w:p>
    <w:p w14:paraId="3CF6DFE5" w14:textId="77777777" w:rsidR="009263A3" w:rsidRDefault="009263A3" w:rsidP="00022D74">
      <w:pPr>
        <w:spacing w:after="0" w:line="360" w:lineRule="auto"/>
        <w:ind w:left="720"/>
        <w:jc w:val="both"/>
        <w:rPr>
          <w:rFonts w:ascii="Times New Roman" w:hAnsi="Times New Roman" w:cs="Times New Roman"/>
          <w:sz w:val="24"/>
        </w:rPr>
      </w:pPr>
      <w:r>
        <w:rPr>
          <w:rFonts w:ascii="Times New Roman" w:hAnsi="Times New Roman" w:cs="Times New Roman"/>
          <w:sz w:val="24"/>
        </w:rPr>
        <w:t xml:space="preserve">Under the customer measures, there are three strategic themes identified from the case study. </w:t>
      </w:r>
      <w:r w:rsidR="005A7FF7">
        <w:rPr>
          <w:rFonts w:ascii="Times New Roman" w:hAnsi="Times New Roman" w:cs="Times New Roman"/>
          <w:sz w:val="24"/>
        </w:rPr>
        <w:t>They are products</w:t>
      </w:r>
      <w:commentRangeStart w:id="9"/>
      <w:r w:rsidR="005A7FF7">
        <w:rPr>
          <w:rFonts w:ascii="Times New Roman" w:hAnsi="Times New Roman" w:cs="Times New Roman"/>
          <w:sz w:val="24"/>
        </w:rPr>
        <w:t>, technology experience and digital solution</w:t>
      </w:r>
      <w:commentRangeEnd w:id="9"/>
      <w:r w:rsidR="00D85B52">
        <w:rPr>
          <w:rStyle w:val="CommentReference"/>
        </w:rPr>
        <w:commentReference w:id="9"/>
      </w:r>
      <w:r w:rsidR="005A7FF7">
        <w:rPr>
          <w:rFonts w:ascii="Times New Roman" w:hAnsi="Times New Roman" w:cs="Times New Roman"/>
          <w:sz w:val="24"/>
        </w:rPr>
        <w:t xml:space="preserve">. </w:t>
      </w:r>
      <w:r>
        <w:rPr>
          <w:rFonts w:ascii="Times New Roman" w:hAnsi="Times New Roman" w:cs="Times New Roman"/>
          <w:sz w:val="24"/>
        </w:rPr>
        <w:t xml:space="preserve">Firstly, it is to produce products that suit the requirements and needs of the customers. Different products are launched for diversify customers base around the world that is being served by Microsoft. For example, </w:t>
      </w:r>
      <w:r w:rsidRPr="009263A3">
        <w:rPr>
          <w:rFonts w:ascii="Times New Roman" w:hAnsi="Times New Roman" w:cs="Times New Roman"/>
          <w:sz w:val="24"/>
        </w:rPr>
        <w:t xml:space="preserve">Dynamics 365 </w:t>
      </w:r>
      <w:r>
        <w:rPr>
          <w:rFonts w:ascii="Times New Roman" w:hAnsi="Times New Roman" w:cs="Times New Roman"/>
          <w:sz w:val="24"/>
        </w:rPr>
        <w:t xml:space="preserve">allows organisation to create digital feedback loops by using Artificial Intelligence (AI) applications and </w:t>
      </w:r>
      <w:r w:rsidRPr="009263A3">
        <w:rPr>
          <w:rFonts w:ascii="Times New Roman" w:hAnsi="Times New Roman" w:cs="Times New Roman"/>
          <w:sz w:val="24"/>
        </w:rPr>
        <w:t xml:space="preserve">Power Platform </w:t>
      </w:r>
      <w:r>
        <w:rPr>
          <w:rFonts w:ascii="Times New Roman" w:hAnsi="Times New Roman" w:cs="Times New Roman"/>
          <w:sz w:val="24"/>
        </w:rPr>
        <w:t xml:space="preserve">that </w:t>
      </w:r>
      <w:r w:rsidRPr="009263A3">
        <w:rPr>
          <w:rFonts w:ascii="Times New Roman" w:hAnsi="Times New Roman" w:cs="Times New Roman"/>
          <w:sz w:val="24"/>
        </w:rPr>
        <w:t>enables anyone in an organization to</w:t>
      </w:r>
      <w:r>
        <w:rPr>
          <w:rFonts w:ascii="Times New Roman" w:hAnsi="Times New Roman" w:cs="Times New Roman"/>
          <w:sz w:val="24"/>
        </w:rPr>
        <w:t xml:space="preserve"> </w:t>
      </w:r>
      <w:r w:rsidRPr="009263A3">
        <w:rPr>
          <w:rFonts w:ascii="Times New Roman" w:hAnsi="Times New Roman" w:cs="Times New Roman"/>
          <w:sz w:val="24"/>
        </w:rPr>
        <w:t xml:space="preserve">start building an intelligent </w:t>
      </w:r>
      <w:r w:rsidR="005A7FF7">
        <w:rPr>
          <w:rFonts w:ascii="Times New Roman" w:hAnsi="Times New Roman" w:cs="Times New Roman"/>
          <w:sz w:val="24"/>
        </w:rPr>
        <w:t xml:space="preserve">workflow or </w:t>
      </w:r>
      <w:r w:rsidRPr="009263A3">
        <w:rPr>
          <w:rFonts w:ascii="Times New Roman" w:hAnsi="Times New Roman" w:cs="Times New Roman"/>
          <w:sz w:val="24"/>
        </w:rPr>
        <w:t xml:space="preserve">app </w:t>
      </w:r>
      <w:r w:rsidR="005A7FF7">
        <w:rPr>
          <w:rFonts w:ascii="Times New Roman" w:hAnsi="Times New Roman" w:cs="Times New Roman"/>
          <w:sz w:val="24"/>
        </w:rPr>
        <w:t>that is non-existent. With the diversified products created by Microsoft, it can help to enhance positive technology experience and provide timely digital solution for businesses and people in the world</w:t>
      </w:r>
      <w:r w:rsidR="001220C2">
        <w:rPr>
          <w:rFonts w:ascii="Times New Roman" w:hAnsi="Times New Roman" w:cs="Times New Roman"/>
          <w:sz w:val="24"/>
        </w:rPr>
        <w:t xml:space="preserve"> (Microsoft, </w:t>
      </w:r>
      <w:proofErr w:type="spellStart"/>
      <w:r w:rsidR="001220C2">
        <w:rPr>
          <w:rFonts w:ascii="Times New Roman" w:hAnsi="Times New Roman" w:cs="Times New Roman"/>
          <w:sz w:val="24"/>
        </w:rPr>
        <w:t>n.d.</w:t>
      </w:r>
      <w:proofErr w:type="spellEnd"/>
      <w:r w:rsidR="001220C2">
        <w:rPr>
          <w:rFonts w:ascii="Times New Roman" w:hAnsi="Times New Roman" w:cs="Times New Roman"/>
          <w:sz w:val="24"/>
        </w:rPr>
        <w:t>)</w:t>
      </w:r>
      <w:r w:rsidR="005A7FF7">
        <w:rPr>
          <w:rFonts w:ascii="Times New Roman" w:hAnsi="Times New Roman" w:cs="Times New Roman"/>
          <w:sz w:val="24"/>
        </w:rPr>
        <w:t>. With the strategic themes defined under customer measures, it can lead to the financial measures.</w:t>
      </w:r>
    </w:p>
    <w:p w14:paraId="65F829E8" w14:textId="77777777" w:rsidR="00022D74" w:rsidRDefault="00022D74" w:rsidP="00022D74">
      <w:pPr>
        <w:spacing w:after="0" w:line="360" w:lineRule="auto"/>
        <w:ind w:left="720"/>
        <w:jc w:val="both"/>
        <w:rPr>
          <w:rFonts w:ascii="Times New Roman" w:hAnsi="Times New Roman" w:cs="Times New Roman"/>
          <w:sz w:val="24"/>
        </w:rPr>
      </w:pPr>
    </w:p>
    <w:p w14:paraId="7C6CA1B0" w14:textId="77777777" w:rsidR="005A7FF7" w:rsidRDefault="005A7FF7" w:rsidP="00022D74">
      <w:pPr>
        <w:spacing w:after="0" w:line="360" w:lineRule="auto"/>
        <w:ind w:left="720"/>
        <w:jc w:val="both"/>
        <w:rPr>
          <w:rFonts w:ascii="Times New Roman" w:hAnsi="Times New Roman" w:cs="Times New Roman"/>
          <w:sz w:val="24"/>
        </w:rPr>
      </w:pPr>
      <w:commentRangeStart w:id="10"/>
      <w:r>
        <w:rPr>
          <w:rFonts w:ascii="Times New Roman" w:hAnsi="Times New Roman" w:cs="Times New Roman"/>
          <w:sz w:val="24"/>
        </w:rPr>
        <w:t>Under the financial measures, there are two strategic themes identified from the case study. They are revenue growth and productivity</w:t>
      </w:r>
      <w:commentRangeEnd w:id="10"/>
      <w:r w:rsidR="00D85B52">
        <w:rPr>
          <w:rStyle w:val="CommentReference"/>
        </w:rPr>
        <w:commentReference w:id="10"/>
      </w:r>
      <w:r>
        <w:rPr>
          <w:rFonts w:ascii="Times New Roman" w:hAnsi="Times New Roman" w:cs="Times New Roman"/>
          <w:sz w:val="24"/>
        </w:rPr>
        <w:t xml:space="preserve">. With good products and customers partnership, Microsoft can expect revenue growth along the years. In 2019, Microsoft earned </w:t>
      </w:r>
      <w:r w:rsidRPr="005A7FF7">
        <w:rPr>
          <w:rFonts w:ascii="Times New Roman" w:hAnsi="Times New Roman" w:cs="Times New Roman"/>
          <w:sz w:val="24"/>
        </w:rPr>
        <w:t>mo</w:t>
      </w:r>
      <w:r>
        <w:rPr>
          <w:rFonts w:ascii="Times New Roman" w:hAnsi="Times New Roman" w:cs="Times New Roman"/>
          <w:sz w:val="24"/>
        </w:rPr>
        <w:t>re than $125 billion in revenue</w:t>
      </w:r>
      <w:r w:rsidR="001220C2">
        <w:rPr>
          <w:rFonts w:ascii="Times New Roman" w:hAnsi="Times New Roman" w:cs="Times New Roman"/>
          <w:sz w:val="24"/>
        </w:rPr>
        <w:t xml:space="preserve"> (Microsoft, </w:t>
      </w:r>
      <w:proofErr w:type="spellStart"/>
      <w:r w:rsidR="001220C2">
        <w:rPr>
          <w:rFonts w:ascii="Times New Roman" w:hAnsi="Times New Roman" w:cs="Times New Roman"/>
          <w:sz w:val="24"/>
        </w:rPr>
        <w:t>n.d.</w:t>
      </w:r>
      <w:proofErr w:type="spellEnd"/>
      <w:r w:rsidR="001220C2">
        <w:rPr>
          <w:rFonts w:ascii="Times New Roman" w:hAnsi="Times New Roman" w:cs="Times New Roman"/>
          <w:sz w:val="24"/>
        </w:rPr>
        <w:t>)</w:t>
      </w:r>
      <w:r>
        <w:rPr>
          <w:rFonts w:ascii="Times New Roman" w:hAnsi="Times New Roman" w:cs="Times New Roman"/>
          <w:sz w:val="24"/>
        </w:rPr>
        <w:t xml:space="preserve">. The good foundation of having strong learning and growth as well as internal business process measures can </w:t>
      </w:r>
      <w:r>
        <w:rPr>
          <w:rFonts w:ascii="Times New Roman" w:hAnsi="Times New Roman" w:cs="Times New Roman"/>
          <w:sz w:val="24"/>
        </w:rPr>
        <w:lastRenderedPageBreak/>
        <w:t>help to increase</w:t>
      </w:r>
      <w:r w:rsidR="00816A47">
        <w:rPr>
          <w:rFonts w:ascii="Times New Roman" w:hAnsi="Times New Roman" w:cs="Times New Roman"/>
          <w:sz w:val="24"/>
        </w:rPr>
        <w:t xml:space="preserve"> workplace productivity which can result in customers’ satisfaction and therefore, resulting in growth in revenue for re-patronising. </w:t>
      </w:r>
    </w:p>
    <w:p w14:paraId="6E83D92B" w14:textId="77777777" w:rsidR="00470226" w:rsidRDefault="00470226" w:rsidP="00022D74">
      <w:pPr>
        <w:spacing w:after="0" w:line="360" w:lineRule="auto"/>
        <w:ind w:left="720"/>
        <w:jc w:val="both"/>
        <w:rPr>
          <w:rFonts w:ascii="Times New Roman" w:hAnsi="Times New Roman" w:cs="Times New Roman"/>
          <w:b/>
          <w:sz w:val="24"/>
        </w:rPr>
      </w:pPr>
      <w:r>
        <w:rPr>
          <w:rFonts w:ascii="Times New Roman" w:hAnsi="Times New Roman" w:cs="Times New Roman"/>
          <w:b/>
          <w:sz w:val="24"/>
        </w:rPr>
        <w:br w:type="page"/>
      </w:r>
    </w:p>
    <w:p w14:paraId="532F26C1" w14:textId="77777777" w:rsidR="000D757A" w:rsidRPr="00D02E14" w:rsidRDefault="000D757A" w:rsidP="00022D74">
      <w:pPr>
        <w:pStyle w:val="ListParagraph"/>
        <w:numPr>
          <w:ilvl w:val="0"/>
          <w:numId w:val="7"/>
        </w:numPr>
        <w:spacing w:after="0" w:line="360" w:lineRule="auto"/>
        <w:jc w:val="both"/>
        <w:rPr>
          <w:rFonts w:ascii="Times New Roman" w:hAnsi="Times New Roman" w:cs="Times New Roman"/>
          <w:sz w:val="24"/>
        </w:rPr>
      </w:pPr>
      <w:r w:rsidRPr="00D02E14">
        <w:rPr>
          <w:rFonts w:ascii="Times New Roman" w:hAnsi="Times New Roman" w:cs="Times New Roman"/>
          <w:sz w:val="24"/>
        </w:rPr>
        <w:lastRenderedPageBreak/>
        <w:t>The four basic stages in the</w:t>
      </w:r>
      <w:r w:rsidR="002E4843" w:rsidRPr="00D02E14">
        <w:rPr>
          <w:rFonts w:ascii="Times New Roman" w:hAnsi="Times New Roman" w:cs="Times New Roman"/>
          <w:sz w:val="24"/>
        </w:rPr>
        <w:t xml:space="preserve"> data visualisation process are </w:t>
      </w:r>
      <w:commentRangeStart w:id="11"/>
      <w:r w:rsidR="00CD204E">
        <w:rPr>
          <w:rFonts w:ascii="Times New Roman" w:hAnsi="Times New Roman" w:cs="Times New Roman"/>
          <w:sz w:val="24"/>
        </w:rPr>
        <w:t>data storage and collection</w:t>
      </w:r>
      <w:commentRangeEnd w:id="11"/>
      <w:r w:rsidR="00D85B52">
        <w:rPr>
          <w:rStyle w:val="CommentReference"/>
        </w:rPr>
        <w:commentReference w:id="11"/>
      </w:r>
      <w:r w:rsidR="002E4843" w:rsidRPr="00D02E14">
        <w:rPr>
          <w:rFonts w:ascii="Times New Roman" w:hAnsi="Times New Roman" w:cs="Times New Roman"/>
          <w:sz w:val="24"/>
        </w:rPr>
        <w:t xml:space="preserve">, followed by </w:t>
      </w:r>
      <w:commentRangeStart w:id="12"/>
      <w:r w:rsidR="00CD204E">
        <w:rPr>
          <w:rFonts w:ascii="Times New Roman" w:hAnsi="Times New Roman" w:cs="Times New Roman"/>
          <w:sz w:val="24"/>
        </w:rPr>
        <w:t xml:space="preserve">data pre-processing </w:t>
      </w:r>
      <w:commentRangeEnd w:id="12"/>
      <w:r w:rsidR="00D85B52">
        <w:rPr>
          <w:rStyle w:val="CommentReference"/>
        </w:rPr>
        <w:commentReference w:id="12"/>
      </w:r>
      <w:r w:rsidR="00CD204E">
        <w:rPr>
          <w:rFonts w:ascii="Times New Roman" w:hAnsi="Times New Roman" w:cs="Times New Roman"/>
          <w:sz w:val="24"/>
        </w:rPr>
        <w:t xml:space="preserve">which involved data to be transformed into understandable data, </w:t>
      </w:r>
      <w:r w:rsidR="002E4843" w:rsidRPr="00D02E14">
        <w:rPr>
          <w:rFonts w:ascii="Times New Roman" w:hAnsi="Times New Roman" w:cs="Times New Roman"/>
          <w:sz w:val="24"/>
        </w:rPr>
        <w:t xml:space="preserve">then </w:t>
      </w:r>
      <w:r w:rsidR="00CD204E">
        <w:rPr>
          <w:rFonts w:ascii="Times New Roman" w:hAnsi="Times New Roman" w:cs="Times New Roman"/>
          <w:sz w:val="24"/>
        </w:rPr>
        <w:t xml:space="preserve">followed by </w:t>
      </w:r>
      <w:commentRangeStart w:id="13"/>
      <w:r w:rsidR="00CD204E">
        <w:rPr>
          <w:rFonts w:ascii="Times New Roman" w:hAnsi="Times New Roman" w:cs="Times New Roman"/>
          <w:sz w:val="24"/>
        </w:rPr>
        <w:t xml:space="preserve">graphics engine </w:t>
      </w:r>
      <w:commentRangeEnd w:id="13"/>
      <w:r w:rsidR="00D85B52">
        <w:rPr>
          <w:rStyle w:val="CommentReference"/>
        </w:rPr>
        <w:commentReference w:id="13"/>
      </w:r>
      <w:r w:rsidR="00CD204E">
        <w:rPr>
          <w:rFonts w:ascii="Times New Roman" w:hAnsi="Times New Roman" w:cs="Times New Roman"/>
          <w:sz w:val="24"/>
        </w:rPr>
        <w:t xml:space="preserve">where the graphics algorithms and display </w:t>
      </w:r>
      <w:r w:rsidRPr="00D02E14">
        <w:rPr>
          <w:rFonts w:ascii="Times New Roman" w:hAnsi="Times New Roman" w:cs="Times New Roman"/>
          <w:sz w:val="24"/>
        </w:rPr>
        <w:t>produce</w:t>
      </w:r>
      <w:r w:rsidR="002E4843" w:rsidRPr="00D02E14">
        <w:rPr>
          <w:rFonts w:ascii="Times New Roman" w:hAnsi="Times New Roman" w:cs="Times New Roman"/>
          <w:sz w:val="24"/>
        </w:rPr>
        <w:t xml:space="preserve"> and lastly, </w:t>
      </w:r>
      <w:commentRangeStart w:id="14"/>
      <w:r w:rsidR="00CD204E">
        <w:rPr>
          <w:rFonts w:ascii="Times New Roman" w:hAnsi="Times New Roman" w:cs="Times New Roman"/>
          <w:sz w:val="24"/>
        </w:rPr>
        <w:t>human v</w:t>
      </w:r>
      <w:r w:rsidRPr="00D02E14">
        <w:rPr>
          <w:rFonts w:ascii="Times New Roman" w:hAnsi="Times New Roman" w:cs="Times New Roman"/>
          <w:sz w:val="24"/>
        </w:rPr>
        <w:t xml:space="preserve">isual and </w:t>
      </w:r>
      <w:r w:rsidR="00CD204E">
        <w:rPr>
          <w:rFonts w:ascii="Times New Roman" w:hAnsi="Times New Roman" w:cs="Times New Roman"/>
          <w:sz w:val="24"/>
        </w:rPr>
        <w:t xml:space="preserve">cognitive processing </w:t>
      </w:r>
      <w:commentRangeEnd w:id="14"/>
      <w:r w:rsidR="00D85B52">
        <w:rPr>
          <w:rStyle w:val="CommentReference"/>
        </w:rPr>
        <w:commentReference w:id="14"/>
      </w:r>
      <w:r w:rsidR="00CD204E">
        <w:rPr>
          <w:rFonts w:ascii="Times New Roman" w:hAnsi="Times New Roman" w:cs="Times New Roman"/>
          <w:sz w:val="24"/>
        </w:rPr>
        <w:t xml:space="preserve">which involved </w:t>
      </w:r>
      <w:r w:rsidR="002D3196">
        <w:rPr>
          <w:rFonts w:ascii="Times New Roman" w:hAnsi="Times New Roman" w:cs="Times New Roman"/>
          <w:sz w:val="24"/>
        </w:rPr>
        <w:t>cognitive</w:t>
      </w:r>
      <w:r w:rsidR="00CD204E">
        <w:rPr>
          <w:rFonts w:ascii="Times New Roman" w:hAnsi="Times New Roman" w:cs="Times New Roman"/>
          <w:sz w:val="24"/>
        </w:rPr>
        <w:t xml:space="preserve"> system and </w:t>
      </w:r>
      <w:r w:rsidRPr="00D02E14">
        <w:rPr>
          <w:rFonts w:ascii="Times New Roman" w:hAnsi="Times New Roman" w:cs="Times New Roman"/>
          <w:sz w:val="24"/>
        </w:rPr>
        <w:t>human perceptual in</w:t>
      </w:r>
      <w:r w:rsidR="002D3196">
        <w:rPr>
          <w:rFonts w:ascii="Times New Roman" w:hAnsi="Times New Roman" w:cs="Times New Roman"/>
          <w:sz w:val="24"/>
        </w:rPr>
        <w:t xml:space="preserve"> visualising and interpreting and </w:t>
      </w:r>
      <w:r w:rsidRPr="00D02E14">
        <w:rPr>
          <w:rFonts w:ascii="Times New Roman" w:hAnsi="Times New Roman" w:cs="Times New Roman"/>
          <w:sz w:val="24"/>
        </w:rPr>
        <w:t>data</w:t>
      </w:r>
      <w:r w:rsidR="002E4843" w:rsidRPr="00D02E14">
        <w:rPr>
          <w:rFonts w:ascii="Times New Roman" w:hAnsi="Times New Roman" w:cs="Times New Roman"/>
          <w:sz w:val="24"/>
        </w:rPr>
        <w:t xml:space="preserve"> (Tan, 2021, p. SU2-3 – SU2-4).</w:t>
      </w:r>
    </w:p>
    <w:p w14:paraId="52EE95C0" w14:textId="77777777" w:rsidR="000D757A" w:rsidRDefault="000D757A" w:rsidP="00022D74">
      <w:pPr>
        <w:pStyle w:val="ListParagraph"/>
        <w:spacing w:after="0" w:line="360" w:lineRule="auto"/>
        <w:jc w:val="both"/>
        <w:rPr>
          <w:rFonts w:ascii="Times New Roman" w:hAnsi="Times New Roman" w:cs="Times New Roman"/>
          <w:sz w:val="24"/>
        </w:rPr>
      </w:pPr>
    </w:p>
    <w:p w14:paraId="25F3C636" w14:textId="77777777" w:rsidR="000D5B36" w:rsidRDefault="000D5B36" w:rsidP="00022D7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The challenge during the </w:t>
      </w:r>
      <w:commentRangeStart w:id="15"/>
      <w:r>
        <w:rPr>
          <w:rFonts w:ascii="Times New Roman" w:hAnsi="Times New Roman" w:cs="Times New Roman"/>
          <w:sz w:val="24"/>
        </w:rPr>
        <w:t xml:space="preserve">data collection and storage is to </w:t>
      </w:r>
      <w:r w:rsidR="004C53FD">
        <w:rPr>
          <w:rFonts w:ascii="Times New Roman" w:hAnsi="Times New Roman" w:cs="Times New Roman"/>
          <w:sz w:val="24"/>
        </w:rPr>
        <w:t>ensure that the data collected are relevant and meaningful to achieve its purpose</w:t>
      </w:r>
      <w:commentRangeEnd w:id="15"/>
      <w:r w:rsidR="009F2505">
        <w:rPr>
          <w:rStyle w:val="CommentReference"/>
        </w:rPr>
        <w:commentReference w:id="15"/>
      </w:r>
      <w:r w:rsidR="004C53FD">
        <w:rPr>
          <w:rFonts w:ascii="Times New Roman" w:hAnsi="Times New Roman" w:cs="Times New Roman"/>
          <w:sz w:val="24"/>
        </w:rPr>
        <w:t xml:space="preserve">. By ensuring data collected are relevant, it is also a challenge to </w:t>
      </w:r>
      <w:r>
        <w:rPr>
          <w:rFonts w:ascii="Times New Roman" w:hAnsi="Times New Roman" w:cs="Times New Roman"/>
          <w:sz w:val="24"/>
        </w:rPr>
        <w:t xml:space="preserve">ensure that the </w:t>
      </w:r>
      <w:commentRangeStart w:id="16"/>
      <w:r>
        <w:rPr>
          <w:rFonts w:ascii="Times New Roman" w:hAnsi="Times New Roman" w:cs="Times New Roman"/>
          <w:sz w:val="24"/>
        </w:rPr>
        <w:t>data are stored securely and safely</w:t>
      </w:r>
      <w:commentRangeEnd w:id="16"/>
      <w:r w:rsidR="009F2505">
        <w:rPr>
          <w:rStyle w:val="CommentReference"/>
        </w:rPr>
        <w:commentReference w:id="16"/>
      </w:r>
      <w:r>
        <w:rPr>
          <w:rFonts w:ascii="Times New Roman" w:hAnsi="Times New Roman" w:cs="Times New Roman"/>
          <w:sz w:val="24"/>
        </w:rPr>
        <w:t xml:space="preserve">. From the case, Microsoft mentioned that there is an increase in the </w:t>
      </w:r>
      <w:r w:rsidR="00CD204E">
        <w:rPr>
          <w:rFonts w:ascii="Times New Roman" w:hAnsi="Times New Roman" w:cs="Times New Roman"/>
          <w:sz w:val="24"/>
        </w:rPr>
        <w:t xml:space="preserve">data </w:t>
      </w:r>
      <w:r>
        <w:rPr>
          <w:rFonts w:ascii="Times New Roman" w:hAnsi="Times New Roman" w:cs="Times New Roman"/>
          <w:sz w:val="24"/>
        </w:rPr>
        <w:t xml:space="preserve">volume </w:t>
      </w:r>
      <w:r w:rsidR="00CD204E">
        <w:rPr>
          <w:rFonts w:ascii="Times New Roman" w:hAnsi="Times New Roman" w:cs="Times New Roman"/>
          <w:sz w:val="24"/>
        </w:rPr>
        <w:t xml:space="preserve">as it is expected to have </w:t>
      </w:r>
      <w:r>
        <w:rPr>
          <w:rFonts w:ascii="Times New Roman" w:hAnsi="Times New Roman" w:cs="Times New Roman"/>
          <w:sz w:val="24"/>
        </w:rPr>
        <w:t>50 billion connected devices coming online by 2030</w:t>
      </w:r>
      <w:r w:rsidR="001220C2">
        <w:rPr>
          <w:rFonts w:ascii="Times New Roman" w:hAnsi="Times New Roman" w:cs="Times New Roman"/>
          <w:sz w:val="24"/>
        </w:rPr>
        <w:t xml:space="preserve"> (Microsoft, </w:t>
      </w:r>
      <w:proofErr w:type="spellStart"/>
      <w:r w:rsidR="001220C2">
        <w:rPr>
          <w:rFonts w:ascii="Times New Roman" w:hAnsi="Times New Roman" w:cs="Times New Roman"/>
          <w:sz w:val="24"/>
        </w:rPr>
        <w:t>n.d.</w:t>
      </w:r>
      <w:proofErr w:type="spellEnd"/>
      <w:r w:rsidR="001220C2">
        <w:rPr>
          <w:rFonts w:ascii="Times New Roman" w:hAnsi="Times New Roman" w:cs="Times New Roman"/>
          <w:sz w:val="24"/>
        </w:rPr>
        <w:t>)</w:t>
      </w:r>
      <w:r>
        <w:rPr>
          <w:rFonts w:ascii="Times New Roman" w:hAnsi="Times New Roman" w:cs="Times New Roman"/>
          <w:sz w:val="24"/>
        </w:rPr>
        <w:t xml:space="preserve">. With the increase of stored data, the challenge here is to ensure that the data are being managed securely. Additionally, Microsoft also has to collect data that are relevant and meaningful for the technology that they wish to developed. </w:t>
      </w:r>
    </w:p>
    <w:p w14:paraId="1407C8D5" w14:textId="77777777" w:rsidR="000D5B36" w:rsidRDefault="000D5B36" w:rsidP="00022D74">
      <w:pPr>
        <w:pStyle w:val="ListParagraph"/>
        <w:spacing w:after="0" w:line="360" w:lineRule="auto"/>
        <w:jc w:val="both"/>
        <w:rPr>
          <w:rFonts w:ascii="Times New Roman" w:hAnsi="Times New Roman" w:cs="Times New Roman"/>
          <w:sz w:val="24"/>
        </w:rPr>
      </w:pPr>
    </w:p>
    <w:p w14:paraId="09B0443C" w14:textId="77777777" w:rsidR="004C53FD" w:rsidRDefault="004C53FD" w:rsidP="00022D74">
      <w:pPr>
        <w:pStyle w:val="ListParagraph"/>
        <w:spacing w:after="0" w:line="360" w:lineRule="auto"/>
        <w:jc w:val="both"/>
        <w:rPr>
          <w:rFonts w:ascii="Times New Roman" w:hAnsi="Times New Roman" w:cs="Times New Roman"/>
          <w:sz w:val="24"/>
        </w:rPr>
      </w:pPr>
      <w:commentRangeStart w:id="17"/>
      <w:r>
        <w:rPr>
          <w:rFonts w:ascii="Times New Roman" w:hAnsi="Times New Roman" w:cs="Times New Roman"/>
          <w:sz w:val="24"/>
        </w:rPr>
        <w:t>The challenge during the data pre-processing stage is to ensure that the transformed data is meaningful and understandable</w:t>
      </w:r>
      <w:commentRangeEnd w:id="17"/>
      <w:r w:rsidR="009F2505">
        <w:rPr>
          <w:rStyle w:val="CommentReference"/>
        </w:rPr>
        <w:commentReference w:id="17"/>
      </w:r>
      <w:r>
        <w:rPr>
          <w:rFonts w:ascii="Times New Roman" w:hAnsi="Times New Roman" w:cs="Times New Roman"/>
          <w:sz w:val="24"/>
        </w:rPr>
        <w:t xml:space="preserve">. From the case, </w:t>
      </w:r>
      <w:r w:rsidR="00CD204E">
        <w:rPr>
          <w:rFonts w:ascii="Times New Roman" w:hAnsi="Times New Roman" w:cs="Times New Roman"/>
          <w:sz w:val="24"/>
        </w:rPr>
        <w:t>Dynamic 365 was developed by Microsoft to allow</w:t>
      </w:r>
      <w:r>
        <w:rPr>
          <w:rFonts w:ascii="Times New Roman" w:hAnsi="Times New Roman" w:cs="Times New Roman"/>
          <w:sz w:val="24"/>
        </w:rPr>
        <w:t xml:space="preserve"> any organisation t</w:t>
      </w:r>
      <w:r w:rsidR="00CD204E">
        <w:rPr>
          <w:rFonts w:ascii="Times New Roman" w:hAnsi="Times New Roman" w:cs="Times New Roman"/>
          <w:sz w:val="24"/>
        </w:rPr>
        <w:t>o create digital feedback loops. This requires</w:t>
      </w:r>
      <w:r>
        <w:rPr>
          <w:rFonts w:ascii="Times New Roman" w:hAnsi="Times New Roman" w:cs="Times New Roman"/>
          <w:sz w:val="24"/>
        </w:rPr>
        <w:t xml:space="preserve"> data to be </w:t>
      </w:r>
      <w:r w:rsidR="00CD204E">
        <w:rPr>
          <w:rFonts w:ascii="Times New Roman" w:hAnsi="Times New Roman" w:cs="Times New Roman"/>
          <w:sz w:val="24"/>
        </w:rPr>
        <w:t>extracted</w:t>
      </w:r>
      <w:r>
        <w:rPr>
          <w:rFonts w:ascii="Times New Roman" w:hAnsi="Times New Roman" w:cs="Times New Roman"/>
          <w:sz w:val="24"/>
        </w:rPr>
        <w:t xml:space="preserve"> from one system and use it to </w:t>
      </w:r>
      <w:r w:rsidR="00CD204E">
        <w:rPr>
          <w:rFonts w:ascii="Times New Roman" w:hAnsi="Times New Roman" w:cs="Times New Roman"/>
          <w:sz w:val="24"/>
        </w:rPr>
        <w:t xml:space="preserve">produce optimised </w:t>
      </w:r>
      <w:r>
        <w:rPr>
          <w:rFonts w:ascii="Times New Roman" w:hAnsi="Times New Roman" w:cs="Times New Roman"/>
          <w:sz w:val="24"/>
        </w:rPr>
        <w:t xml:space="preserve">outcomes. The challenge here is to ensure that the pre-processing of the data is meaning and can be understandable to create effective digital feedback loops. </w:t>
      </w:r>
      <w:r w:rsidR="00CD204E">
        <w:rPr>
          <w:rFonts w:ascii="Times New Roman" w:hAnsi="Times New Roman" w:cs="Times New Roman"/>
          <w:sz w:val="24"/>
        </w:rPr>
        <w:t xml:space="preserve">The </w:t>
      </w:r>
      <w:r w:rsidRPr="004C53FD">
        <w:rPr>
          <w:rFonts w:ascii="Times New Roman" w:hAnsi="Times New Roman" w:cs="Times New Roman"/>
          <w:sz w:val="24"/>
        </w:rPr>
        <w:t xml:space="preserve">Open Data Initiative </w:t>
      </w:r>
      <w:r>
        <w:rPr>
          <w:rFonts w:ascii="Times New Roman" w:hAnsi="Times New Roman" w:cs="Times New Roman"/>
          <w:sz w:val="24"/>
        </w:rPr>
        <w:t>that has been launched also requires</w:t>
      </w:r>
      <w:r w:rsidRPr="004C53FD">
        <w:rPr>
          <w:rFonts w:ascii="Times New Roman" w:hAnsi="Times New Roman" w:cs="Times New Roman"/>
          <w:sz w:val="24"/>
        </w:rPr>
        <w:t xml:space="preserve"> data to be </w:t>
      </w:r>
      <w:r w:rsidR="00CD204E">
        <w:rPr>
          <w:rFonts w:ascii="Times New Roman" w:hAnsi="Times New Roman" w:cs="Times New Roman"/>
          <w:sz w:val="24"/>
        </w:rPr>
        <w:t xml:space="preserve">enriched and </w:t>
      </w:r>
      <w:r w:rsidRPr="004C53FD">
        <w:rPr>
          <w:rFonts w:ascii="Times New Roman" w:hAnsi="Times New Roman" w:cs="Times New Roman"/>
          <w:sz w:val="24"/>
        </w:rPr>
        <w:t>exchanged</w:t>
      </w:r>
      <w:r>
        <w:rPr>
          <w:rFonts w:ascii="Times New Roman" w:hAnsi="Times New Roman" w:cs="Times New Roman"/>
          <w:sz w:val="24"/>
        </w:rPr>
        <w:t xml:space="preserve"> </w:t>
      </w:r>
      <w:r w:rsidR="00CD204E">
        <w:rPr>
          <w:rFonts w:ascii="Times New Roman" w:hAnsi="Times New Roman" w:cs="Times New Roman"/>
          <w:sz w:val="24"/>
        </w:rPr>
        <w:t xml:space="preserve">across system to enable provision of unparalleled business insight </w:t>
      </w:r>
      <w:r w:rsidR="001220C2">
        <w:rPr>
          <w:rFonts w:ascii="Times New Roman" w:hAnsi="Times New Roman" w:cs="Times New Roman"/>
          <w:sz w:val="24"/>
        </w:rPr>
        <w:t xml:space="preserve">(Microsoft, </w:t>
      </w:r>
      <w:proofErr w:type="spellStart"/>
      <w:r w:rsidR="001220C2">
        <w:rPr>
          <w:rFonts w:ascii="Times New Roman" w:hAnsi="Times New Roman" w:cs="Times New Roman"/>
          <w:sz w:val="24"/>
        </w:rPr>
        <w:t>n.d.</w:t>
      </w:r>
      <w:proofErr w:type="spellEnd"/>
      <w:r w:rsidR="001220C2">
        <w:rPr>
          <w:rFonts w:ascii="Times New Roman" w:hAnsi="Times New Roman" w:cs="Times New Roman"/>
          <w:sz w:val="24"/>
        </w:rPr>
        <w:t>)</w:t>
      </w:r>
      <w:r>
        <w:rPr>
          <w:rFonts w:ascii="Times New Roman" w:hAnsi="Times New Roman" w:cs="Times New Roman"/>
          <w:sz w:val="24"/>
        </w:rPr>
        <w:t xml:space="preserve">. If the data pre-processing was not conducted properly, the insights provided may not be helpful to organisations. </w:t>
      </w:r>
    </w:p>
    <w:p w14:paraId="4A3675C2" w14:textId="77777777" w:rsidR="004C53FD" w:rsidRDefault="004C53FD" w:rsidP="00022D74">
      <w:pPr>
        <w:pStyle w:val="ListParagraph"/>
        <w:spacing w:after="0" w:line="360" w:lineRule="auto"/>
        <w:jc w:val="both"/>
        <w:rPr>
          <w:rFonts w:ascii="Times New Roman" w:hAnsi="Times New Roman" w:cs="Times New Roman"/>
          <w:sz w:val="24"/>
        </w:rPr>
      </w:pPr>
    </w:p>
    <w:p w14:paraId="265063A7" w14:textId="77777777" w:rsidR="004C53FD" w:rsidRDefault="004C53FD" w:rsidP="00022D7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The challenge during the graphic engine stage is to ensure </w:t>
      </w:r>
      <w:commentRangeStart w:id="18"/>
      <w:r>
        <w:rPr>
          <w:rFonts w:ascii="Times New Roman" w:hAnsi="Times New Roman" w:cs="Times New Roman"/>
          <w:sz w:val="24"/>
        </w:rPr>
        <w:t xml:space="preserve">that the system can </w:t>
      </w:r>
      <w:r w:rsidR="00D774D9">
        <w:rPr>
          <w:rFonts w:ascii="Times New Roman" w:hAnsi="Times New Roman" w:cs="Times New Roman"/>
          <w:sz w:val="24"/>
        </w:rPr>
        <w:t>support the technology tools developed by Microsoft.</w:t>
      </w:r>
      <w:commentRangeEnd w:id="18"/>
      <w:r w:rsidR="009F2505">
        <w:rPr>
          <w:rStyle w:val="CommentReference"/>
        </w:rPr>
        <w:commentReference w:id="18"/>
      </w:r>
      <w:r w:rsidR="00D774D9">
        <w:rPr>
          <w:rFonts w:ascii="Times New Roman" w:hAnsi="Times New Roman" w:cs="Times New Roman"/>
          <w:sz w:val="24"/>
        </w:rPr>
        <w:t xml:space="preserve"> If the system is unable to support the technology tool, it will not be practical for the customers to purchase. For example, Microsoft developed the </w:t>
      </w:r>
      <w:r w:rsidR="00D774D9" w:rsidRPr="00D774D9">
        <w:rPr>
          <w:rFonts w:ascii="Times New Roman" w:hAnsi="Times New Roman" w:cs="Times New Roman"/>
          <w:sz w:val="24"/>
        </w:rPr>
        <w:t xml:space="preserve">Power Platform </w:t>
      </w:r>
      <w:r w:rsidR="00D774D9">
        <w:rPr>
          <w:rFonts w:ascii="Times New Roman" w:hAnsi="Times New Roman" w:cs="Times New Roman"/>
          <w:sz w:val="24"/>
        </w:rPr>
        <w:t>allows</w:t>
      </w:r>
      <w:r w:rsidR="00D774D9" w:rsidRPr="00D774D9">
        <w:rPr>
          <w:rFonts w:ascii="Times New Roman" w:hAnsi="Times New Roman" w:cs="Times New Roman"/>
          <w:sz w:val="24"/>
        </w:rPr>
        <w:t xml:space="preserve"> anyone in an organization to</w:t>
      </w:r>
      <w:r w:rsidR="00D774D9">
        <w:rPr>
          <w:rFonts w:ascii="Times New Roman" w:hAnsi="Times New Roman" w:cs="Times New Roman"/>
          <w:sz w:val="24"/>
        </w:rPr>
        <w:t xml:space="preserve"> build intelligent app or workflow where none exists</w:t>
      </w:r>
      <w:r w:rsidR="001220C2">
        <w:rPr>
          <w:rFonts w:ascii="Times New Roman" w:hAnsi="Times New Roman" w:cs="Times New Roman"/>
          <w:sz w:val="24"/>
        </w:rPr>
        <w:t xml:space="preserve"> (Microsoft, </w:t>
      </w:r>
      <w:proofErr w:type="spellStart"/>
      <w:r w:rsidR="001220C2">
        <w:rPr>
          <w:rFonts w:ascii="Times New Roman" w:hAnsi="Times New Roman" w:cs="Times New Roman"/>
          <w:sz w:val="24"/>
        </w:rPr>
        <w:t>n.d.</w:t>
      </w:r>
      <w:proofErr w:type="spellEnd"/>
      <w:r w:rsidR="001220C2">
        <w:rPr>
          <w:rFonts w:ascii="Times New Roman" w:hAnsi="Times New Roman" w:cs="Times New Roman"/>
          <w:sz w:val="24"/>
        </w:rPr>
        <w:t>)</w:t>
      </w:r>
      <w:r w:rsidR="00D774D9">
        <w:rPr>
          <w:rFonts w:ascii="Times New Roman" w:hAnsi="Times New Roman" w:cs="Times New Roman"/>
          <w:sz w:val="24"/>
        </w:rPr>
        <w:t xml:space="preserve">. The challenge is to ensure that the system that can support Power Platform is commonly used among organisation and not something which requires additional resources and effort to put </w:t>
      </w:r>
      <w:r w:rsidR="00D774D9">
        <w:rPr>
          <w:rFonts w:ascii="Times New Roman" w:hAnsi="Times New Roman" w:cs="Times New Roman"/>
          <w:sz w:val="24"/>
        </w:rPr>
        <w:lastRenderedPageBreak/>
        <w:t xml:space="preserve">together before being able to use Power Platform. It is important for Microsoft to ensure that system can support the Power Platform. </w:t>
      </w:r>
    </w:p>
    <w:p w14:paraId="750BBEC7" w14:textId="77777777" w:rsidR="00D774D9" w:rsidRDefault="00D774D9" w:rsidP="00022D74">
      <w:pPr>
        <w:pStyle w:val="ListParagraph"/>
        <w:spacing w:after="0" w:line="360" w:lineRule="auto"/>
        <w:jc w:val="both"/>
        <w:rPr>
          <w:rFonts w:ascii="Times New Roman" w:hAnsi="Times New Roman" w:cs="Times New Roman"/>
          <w:sz w:val="24"/>
        </w:rPr>
      </w:pPr>
    </w:p>
    <w:p w14:paraId="5EA2D293" w14:textId="77777777" w:rsidR="00D774D9" w:rsidRDefault="00CA4930" w:rsidP="00022D7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The challenge during the human visual and cognitive processing </w:t>
      </w:r>
      <w:r w:rsidR="00B77A90">
        <w:rPr>
          <w:rFonts w:ascii="Times New Roman" w:hAnsi="Times New Roman" w:cs="Times New Roman"/>
          <w:sz w:val="24"/>
        </w:rPr>
        <w:t xml:space="preserve">is to ensure that the </w:t>
      </w:r>
      <w:commentRangeStart w:id="19"/>
      <w:r w:rsidR="00B77A90">
        <w:rPr>
          <w:rFonts w:ascii="Times New Roman" w:hAnsi="Times New Roman" w:cs="Times New Roman"/>
          <w:sz w:val="24"/>
        </w:rPr>
        <w:t xml:space="preserve">data </w:t>
      </w:r>
      <w:r w:rsidR="00DE5DFB">
        <w:rPr>
          <w:rFonts w:ascii="Times New Roman" w:hAnsi="Times New Roman" w:cs="Times New Roman"/>
          <w:sz w:val="24"/>
        </w:rPr>
        <w:t xml:space="preserve">can be easily processed and interpreted by people. With </w:t>
      </w:r>
      <w:commentRangeEnd w:id="19"/>
      <w:r w:rsidR="009F2505">
        <w:rPr>
          <w:rStyle w:val="CommentReference"/>
        </w:rPr>
        <w:commentReference w:id="19"/>
      </w:r>
      <w:r w:rsidR="00DE5DFB">
        <w:rPr>
          <w:rFonts w:ascii="Times New Roman" w:hAnsi="Times New Roman" w:cs="Times New Roman"/>
          <w:sz w:val="24"/>
        </w:rPr>
        <w:t>this, Microsoft ne</w:t>
      </w:r>
      <w:r w:rsidR="009F05AC">
        <w:rPr>
          <w:rFonts w:ascii="Times New Roman" w:hAnsi="Times New Roman" w:cs="Times New Roman"/>
          <w:sz w:val="24"/>
        </w:rPr>
        <w:t xml:space="preserve">eds to </w:t>
      </w:r>
      <w:r w:rsidR="008A0B69">
        <w:rPr>
          <w:rFonts w:ascii="Times New Roman" w:hAnsi="Times New Roman" w:cs="Times New Roman"/>
          <w:sz w:val="24"/>
        </w:rPr>
        <w:t>develop</w:t>
      </w:r>
      <w:r w:rsidR="009F05AC">
        <w:rPr>
          <w:rFonts w:ascii="Times New Roman" w:hAnsi="Times New Roman" w:cs="Times New Roman"/>
          <w:sz w:val="24"/>
        </w:rPr>
        <w:t xml:space="preserve"> different visualisation tools </w:t>
      </w:r>
      <w:r w:rsidR="008A0B69">
        <w:rPr>
          <w:rFonts w:ascii="Times New Roman" w:hAnsi="Times New Roman" w:cs="Times New Roman"/>
          <w:sz w:val="24"/>
        </w:rPr>
        <w:t>to meet</w:t>
      </w:r>
      <w:r w:rsidR="009F05AC">
        <w:rPr>
          <w:rFonts w:ascii="Times New Roman" w:hAnsi="Times New Roman" w:cs="Times New Roman"/>
          <w:sz w:val="24"/>
        </w:rPr>
        <w:t xml:space="preserve"> the us</w:t>
      </w:r>
      <w:r w:rsidR="00006CE3">
        <w:rPr>
          <w:rFonts w:ascii="Times New Roman" w:hAnsi="Times New Roman" w:cs="Times New Roman"/>
          <w:sz w:val="24"/>
        </w:rPr>
        <w:t xml:space="preserve">age of their customers. So as to speak, Microsoft’s customers are able to select the visualisation tools most suitable for their target audience to understand and interpret the data visually. </w:t>
      </w:r>
      <w:r w:rsidR="008A0B69">
        <w:rPr>
          <w:rFonts w:ascii="Times New Roman" w:hAnsi="Times New Roman" w:cs="Times New Roman"/>
          <w:sz w:val="24"/>
        </w:rPr>
        <w:t>Fo</w:t>
      </w:r>
      <w:r w:rsidR="002E4843">
        <w:rPr>
          <w:rFonts w:ascii="Times New Roman" w:hAnsi="Times New Roman" w:cs="Times New Roman"/>
          <w:sz w:val="24"/>
        </w:rPr>
        <w:t xml:space="preserve">r example, Microsoft’s LinkedIn </w:t>
      </w:r>
      <w:r w:rsidR="008A0B69">
        <w:rPr>
          <w:rFonts w:ascii="Times New Roman" w:hAnsi="Times New Roman" w:cs="Times New Roman"/>
          <w:sz w:val="24"/>
        </w:rPr>
        <w:t>enable integration with</w:t>
      </w:r>
      <w:r w:rsidR="00735DC5">
        <w:rPr>
          <w:rFonts w:ascii="Times New Roman" w:hAnsi="Times New Roman" w:cs="Times New Roman"/>
          <w:sz w:val="24"/>
        </w:rPr>
        <w:t xml:space="preserve"> their </w:t>
      </w:r>
      <w:r w:rsidR="00735DC5" w:rsidRPr="00735DC5">
        <w:rPr>
          <w:rFonts w:ascii="Times New Roman" w:hAnsi="Times New Roman" w:cs="Times New Roman"/>
          <w:sz w:val="24"/>
        </w:rPr>
        <w:t>Microsoft Graphs</w:t>
      </w:r>
      <w:r w:rsidR="00735DC5">
        <w:rPr>
          <w:rFonts w:ascii="Times New Roman" w:hAnsi="Times New Roman" w:cs="Times New Roman"/>
          <w:sz w:val="24"/>
        </w:rPr>
        <w:t>,</w:t>
      </w:r>
      <w:r w:rsidR="008A0B69">
        <w:rPr>
          <w:rFonts w:ascii="Times New Roman" w:hAnsi="Times New Roman" w:cs="Times New Roman"/>
          <w:sz w:val="24"/>
        </w:rPr>
        <w:t xml:space="preserve"> Dynamic 365 and Microsoft 365</w:t>
      </w:r>
      <w:r w:rsidR="001220C2">
        <w:rPr>
          <w:rFonts w:ascii="Times New Roman" w:hAnsi="Times New Roman" w:cs="Times New Roman"/>
          <w:sz w:val="24"/>
        </w:rPr>
        <w:t xml:space="preserve"> (Microsoft, </w:t>
      </w:r>
      <w:proofErr w:type="spellStart"/>
      <w:r w:rsidR="001220C2">
        <w:rPr>
          <w:rFonts w:ascii="Times New Roman" w:hAnsi="Times New Roman" w:cs="Times New Roman"/>
          <w:sz w:val="24"/>
        </w:rPr>
        <w:t>n.d.</w:t>
      </w:r>
      <w:proofErr w:type="spellEnd"/>
      <w:r w:rsidR="001220C2">
        <w:rPr>
          <w:rFonts w:ascii="Times New Roman" w:hAnsi="Times New Roman" w:cs="Times New Roman"/>
          <w:sz w:val="24"/>
        </w:rPr>
        <w:t>)</w:t>
      </w:r>
      <w:r w:rsidR="008A0B69">
        <w:rPr>
          <w:rFonts w:ascii="Times New Roman" w:hAnsi="Times New Roman" w:cs="Times New Roman"/>
          <w:sz w:val="24"/>
        </w:rPr>
        <w:t>. As such, the challenge is to innovate an</w:t>
      </w:r>
      <w:r w:rsidR="00735DC5">
        <w:rPr>
          <w:rFonts w:ascii="Times New Roman" w:hAnsi="Times New Roman" w:cs="Times New Roman"/>
          <w:sz w:val="24"/>
        </w:rPr>
        <w:t>d integrate visualisation tools while</w:t>
      </w:r>
      <w:r w:rsidR="008A0B69">
        <w:rPr>
          <w:rFonts w:ascii="Times New Roman" w:hAnsi="Times New Roman" w:cs="Times New Roman"/>
          <w:sz w:val="24"/>
        </w:rPr>
        <w:t xml:space="preserve"> optimisin</w:t>
      </w:r>
      <w:r w:rsidR="00735DC5">
        <w:rPr>
          <w:rFonts w:ascii="Times New Roman" w:hAnsi="Times New Roman" w:cs="Times New Roman"/>
          <w:sz w:val="24"/>
        </w:rPr>
        <w:t>g the data</w:t>
      </w:r>
      <w:r w:rsidR="000B3286">
        <w:rPr>
          <w:rFonts w:ascii="Times New Roman" w:hAnsi="Times New Roman" w:cs="Times New Roman"/>
          <w:sz w:val="24"/>
        </w:rPr>
        <w:t xml:space="preserve"> </w:t>
      </w:r>
      <w:r w:rsidR="00735DC5">
        <w:rPr>
          <w:rFonts w:ascii="Times New Roman" w:hAnsi="Times New Roman" w:cs="Times New Roman"/>
          <w:sz w:val="24"/>
        </w:rPr>
        <w:t>allow</w:t>
      </w:r>
      <w:r w:rsidR="000B3286">
        <w:rPr>
          <w:rFonts w:ascii="Times New Roman" w:hAnsi="Times New Roman" w:cs="Times New Roman"/>
          <w:sz w:val="24"/>
        </w:rPr>
        <w:t>ing</w:t>
      </w:r>
      <w:r w:rsidR="00735DC5">
        <w:rPr>
          <w:rFonts w:ascii="Times New Roman" w:hAnsi="Times New Roman" w:cs="Times New Roman"/>
          <w:sz w:val="24"/>
        </w:rPr>
        <w:t xml:space="preserve"> people to easily understand </w:t>
      </w:r>
      <w:r w:rsidR="000B3286">
        <w:rPr>
          <w:rFonts w:ascii="Times New Roman" w:hAnsi="Times New Roman" w:cs="Times New Roman"/>
          <w:sz w:val="24"/>
        </w:rPr>
        <w:t>it. This will</w:t>
      </w:r>
      <w:r w:rsidR="00735DC5">
        <w:rPr>
          <w:rFonts w:ascii="Times New Roman" w:hAnsi="Times New Roman" w:cs="Times New Roman"/>
          <w:sz w:val="24"/>
        </w:rPr>
        <w:t xml:space="preserve"> enhance the experiences of the customers</w:t>
      </w:r>
      <w:r w:rsidR="000B3286">
        <w:rPr>
          <w:rFonts w:ascii="Times New Roman" w:hAnsi="Times New Roman" w:cs="Times New Roman"/>
          <w:sz w:val="24"/>
        </w:rPr>
        <w:t xml:space="preserve"> at the same time.</w:t>
      </w:r>
    </w:p>
    <w:p w14:paraId="27753C07" w14:textId="77777777" w:rsidR="004C53FD" w:rsidRDefault="004C53FD" w:rsidP="00022D74">
      <w:pPr>
        <w:pStyle w:val="ListParagraph"/>
        <w:spacing w:after="0" w:line="360" w:lineRule="auto"/>
        <w:jc w:val="both"/>
        <w:rPr>
          <w:rFonts w:ascii="Times New Roman" w:hAnsi="Times New Roman" w:cs="Times New Roman"/>
          <w:sz w:val="24"/>
        </w:rPr>
      </w:pPr>
    </w:p>
    <w:p w14:paraId="578C9E3A" w14:textId="77777777" w:rsidR="000D757A" w:rsidRPr="00183B80" w:rsidRDefault="000D757A" w:rsidP="00022D74">
      <w:pPr>
        <w:pStyle w:val="ListParagraph"/>
        <w:spacing w:after="0" w:line="360" w:lineRule="auto"/>
        <w:jc w:val="both"/>
        <w:rPr>
          <w:rFonts w:ascii="Times New Roman" w:hAnsi="Times New Roman" w:cs="Times New Roman"/>
          <w:sz w:val="24"/>
        </w:rPr>
      </w:pPr>
    </w:p>
    <w:p w14:paraId="489EEE10" w14:textId="77777777" w:rsidR="000D757A" w:rsidRPr="000D757A" w:rsidRDefault="000D757A" w:rsidP="00022D74">
      <w:pPr>
        <w:pStyle w:val="ListParagraph"/>
        <w:spacing w:after="0" w:line="360" w:lineRule="auto"/>
        <w:jc w:val="both"/>
        <w:rPr>
          <w:rFonts w:ascii="Times New Roman" w:hAnsi="Times New Roman" w:cs="Times New Roman"/>
          <w:sz w:val="24"/>
        </w:rPr>
      </w:pPr>
    </w:p>
    <w:p w14:paraId="141FB13C" w14:textId="77777777" w:rsidR="00183B80" w:rsidRDefault="00183B80" w:rsidP="00022D74">
      <w:pPr>
        <w:spacing w:after="0" w:line="360" w:lineRule="auto"/>
        <w:rPr>
          <w:rFonts w:ascii="Times New Roman" w:hAnsi="Times New Roman" w:cs="Times New Roman"/>
          <w:b/>
          <w:sz w:val="24"/>
        </w:rPr>
      </w:pPr>
      <w:r>
        <w:rPr>
          <w:rFonts w:ascii="Times New Roman" w:hAnsi="Times New Roman" w:cs="Times New Roman"/>
          <w:b/>
          <w:sz w:val="24"/>
        </w:rPr>
        <w:br w:type="page"/>
      </w:r>
    </w:p>
    <w:p w14:paraId="1EDF00F9" w14:textId="77777777" w:rsidR="00FD0E04" w:rsidRDefault="00FD0E04" w:rsidP="00022D74">
      <w:pPr>
        <w:pStyle w:val="ListParagraph"/>
        <w:numPr>
          <w:ilvl w:val="0"/>
          <w:numId w:val="7"/>
        </w:numPr>
        <w:spacing w:after="0" w:line="360" w:lineRule="auto"/>
        <w:jc w:val="both"/>
        <w:rPr>
          <w:rFonts w:ascii="Times New Roman" w:hAnsi="Times New Roman" w:cs="Times New Roman"/>
          <w:sz w:val="24"/>
        </w:rPr>
      </w:pPr>
      <w:commentRangeStart w:id="20"/>
      <w:r w:rsidRPr="00D02E14">
        <w:rPr>
          <w:rFonts w:ascii="Times New Roman" w:hAnsi="Times New Roman" w:cs="Times New Roman"/>
          <w:sz w:val="24"/>
        </w:rPr>
        <w:lastRenderedPageBreak/>
        <w:t>In</w:t>
      </w:r>
      <w:commentRangeEnd w:id="20"/>
      <w:r w:rsidR="009F2505">
        <w:rPr>
          <w:rStyle w:val="CommentReference"/>
        </w:rPr>
        <w:commentReference w:id="20"/>
      </w:r>
      <w:r w:rsidRPr="00D02E14">
        <w:rPr>
          <w:rFonts w:ascii="Times New Roman" w:hAnsi="Times New Roman" w:cs="Times New Roman"/>
          <w:sz w:val="24"/>
        </w:rPr>
        <w:t xml:space="preserve"> general, the overall revenue increased in Microsoft 2019 Annual Report. </w:t>
      </w:r>
      <w:commentRangeStart w:id="21"/>
      <w:r w:rsidRPr="00D02E14">
        <w:rPr>
          <w:rFonts w:ascii="Times New Roman" w:hAnsi="Times New Roman" w:cs="Times New Roman"/>
          <w:sz w:val="24"/>
        </w:rPr>
        <w:t>Interestingly, Microsoft’s growth has been increasing steadily over the years which resulted in increasing revenue</w:t>
      </w:r>
      <w:r w:rsidR="00722E79" w:rsidRPr="00D02E14">
        <w:rPr>
          <w:rFonts w:ascii="Times New Roman" w:hAnsi="Times New Roman" w:cs="Times New Roman"/>
          <w:sz w:val="24"/>
        </w:rPr>
        <w:t xml:space="preserve"> despite Microsoft being a technology based company, with many comparable competitors in the market</w:t>
      </w:r>
      <w:commentRangeEnd w:id="21"/>
      <w:r w:rsidR="009F2505">
        <w:rPr>
          <w:rStyle w:val="CommentReference"/>
        </w:rPr>
        <w:commentReference w:id="21"/>
      </w:r>
      <w:r w:rsidR="00722E79" w:rsidRPr="00D02E14">
        <w:rPr>
          <w:rFonts w:ascii="Times New Roman" w:hAnsi="Times New Roman" w:cs="Times New Roman"/>
          <w:sz w:val="24"/>
        </w:rPr>
        <w:t>. It is not easy to stay competitive and being one</w:t>
      </w:r>
      <w:r w:rsidR="00FF09DD" w:rsidRPr="00D02E14">
        <w:rPr>
          <w:rFonts w:ascii="Times New Roman" w:hAnsi="Times New Roman" w:cs="Times New Roman"/>
          <w:sz w:val="24"/>
        </w:rPr>
        <w:t xml:space="preserve"> of</w:t>
      </w:r>
      <w:r w:rsidR="00722E79" w:rsidRPr="00D02E14">
        <w:rPr>
          <w:rFonts w:ascii="Times New Roman" w:hAnsi="Times New Roman" w:cs="Times New Roman"/>
          <w:sz w:val="24"/>
        </w:rPr>
        <w:t xml:space="preserve"> the leading technology </w:t>
      </w:r>
      <w:r w:rsidR="00FF09DD" w:rsidRPr="00D02E14">
        <w:rPr>
          <w:rFonts w:ascii="Times New Roman" w:hAnsi="Times New Roman" w:cs="Times New Roman"/>
          <w:sz w:val="24"/>
        </w:rPr>
        <w:t>companies</w:t>
      </w:r>
      <w:r w:rsidR="00722E79" w:rsidRPr="00D02E14">
        <w:rPr>
          <w:rFonts w:ascii="Times New Roman" w:hAnsi="Times New Roman" w:cs="Times New Roman"/>
          <w:sz w:val="24"/>
        </w:rPr>
        <w:t xml:space="preserve"> which provides products and services that meets the demand of its customers. This will requires substantial effort to understand the economy and the needs of its customers. </w:t>
      </w:r>
      <w:r w:rsidR="00FF09DD" w:rsidRPr="00D02E14">
        <w:rPr>
          <w:rFonts w:ascii="Times New Roman" w:hAnsi="Times New Roman" w:cs="Times New Roman"/>
          <w:sz w:val="24"/>
        </w:rPr>
        <w:t xml:space="preserve">I think Microsoft have done really well to keep on innovating and coming up with new products and services to remain the top of the customer’s choice. </w:t>
      </w:r>
      <w:commentRangeStart w:id="22"/>
      <w:r w:rsidRPr="00D02E14">
        <w:rPr>
          <w:rFonts w:ascii="Times New Roman" w:hAnsi="Times New Roman" w:cs="Times New Roman"/>
          <w:sz w:val="24"/>
        </w:rPr>
        <w:t xml:space="preserve">Nevertheless, with increasing revenue, the operating expenses over the years have also increased. </w:t>
      </w:r>
      <w:commentRangeEnd w:id="22"/>
      <w:r w:rsidR="009F2505">
        <w:rPr>
          <w:rStyle w:val="CommentReference"/>
        </w:rPr>
        <w:commentReference w:id="22"/>
      </w:r>
      <w:r w:rsidRPr="00D02E14">
        <w:rPr>
          <w:rFonts w:ascii="Times New Roman" w:hAnsi="Times New Roman" w:cs="Times New Roman"/>
          <w:sz w:val="24"/>
        </w:rPr>
        <w:t xml:space="preserve">This is unavoidable with rapid changing landscape in which Microsoft have to restructure to stay abreast to keep up with the changing environment. </w:t>
      </w:r>
      <w:r w:rsidR="004F492A" w:rsidRPr="00D02E14">
        <w:rPr>
          <w:rFonts w:ascii="Times New Roman" w:hAnsi="Times New Roman" w:cs="Times New Roman"/>
          <w:sz w:val="24"/>
        </w:rPr>
        <w:t>More and new research and development will be required to come up with new initiatives which would</w:t>
      </w:r>
      <w:r w:rsidRPr="00D02E14">
        <w:rPr>
          <w:rFonts w:ascii="Times New Roman" w:hAnsi="Times New Roman" w:cs="Times New Roman"/>
          <w:sz w:val="24"/>
        </w:rPr>
        <w:t xml:space="preserve"> result in additional expenses incurred. Despite the high expenses incurred, Microsoft is still able to earn substantial</w:t>
      </w:r>
      <w:r w:rsidR="004F492A" w:rsidRPr="00D02E14">
        <w:rPr>
          <w:rFonts w:ascii="Times New Roman" w:hAnsi="Times New Roman" w:cs="Times New Roman"/>
          <w:sz w:val="24"/>
        </w:rPr>
        <w:t xml:space="preserve"> revenue to cover the expenses</w:t>
      </w:r>
      <w:r w:rsidR="000C707A" w:rsidRPr="00D02E14">
        <w:rPr>
          <w:rFonts w:ascii="Times New Roman" w:hAnsi="Times New Roman" w:cs="Times New Roman"/>
          <w:sz w:val="24"/>
        </w:rPr>
        <w:t xml:space="preserve"> (Microsoft, </w:t>
      </w:r>
      <w:proofErr w:type="spellStart"/>
      <w:r w:rsidR="000C707A" w:rsidRPr="00D02E14">
        <w:rPr>
          <w:rFonts w:ascii="Times New Roman" w:hAnsi="Times New Roman" w:cs="Times New Roman"/>
          <w:sz w:val="24"/>
        </w:rPr>
        <w:t>n.d.</w:t>
      </w:r>
      <w:proofErr w:type="spellEnd"/>
      <w:r w:rsidR="000C707A" w:rsidRPr="00D02E14">
        <w:rPr>
          <w:rFonts w:ascii="Times New Roman" w:hAnsi="Times New Roman" w:cs="Times New Roman"/>
          <w:sz w:val="24"/>
        </w:rPr>
        <w:t>)</w:t>
      </w:r>
      <w:r w:rsidR="004F492A" w:rsidRPr="00D02E14">
        <w:rPr>
          <w:rFonts w:ascii="Times New Roman" w:hAnsi="Times New Roman" w:cs="Times New Roman"/>
          <w:sz w:val="24"/>
        </w:rPr>
        <w:t>.</w:t>
      </w:r>
      <w:r w:rsidR="00773006" w:rsidRPr="00D02E14">
        <w:rPr>
          <w:rFonts w:ascii="Times New Roman" w:hAnsi="Times New Roman" w:cs="Times New Roman"/>
          <w:sz w:val="24"/>
        </w:rPr>
        <w:t xml:space="preserve"> Revenue growth is good for the company as this means that the company is growing and expanding. Apart from this, they are </w:t>
      </w:r>
      <w:del w:id="23" w:author="Munish Kumar" w:date="2021-02-20T10:46:00Z">
        <w:r w:rsidR="00773006" w:rsidRPr="00D02E14" w:rsidDel="009F2505">
          <w:rPr>
            <w:rFonts w:ascii="Times New Roman" w:hAnsi="Times New Roman" w:cs="Times New Roman"/>
            <w:sz w:val="24"/>
          </w:rPr>
          <w:delText xml:space="preserve">in </w:delText>
        </w:r>
      </w:del>
      <w:ins w:id="24" w:author="Munish Kumar" w:date="2021-02-20T10:46:00Z">
        <w:r w:rsidR="009F2505">
          <w:rPr>
            <w:rFonts w:ascii="Times New Roman" w:hAnsi="Times New Roman" w:cs="Times New Roman"/>
            <w:sz w:val="24"/>
          </w:rPr>
          <w:t>on</w:t>
        </w:r>
        <w:r w:rsidR="009F2505" w:rsidRPr="00D02E14">
          <w:rPr>
            <w:rFonts w:ascii="Times New Roman" w:hAnsi="Times New Roman" w:cs="Times New Roman"/>
            <w:sz w:val="24"/>
          </w:rPr>
          <w:t xml:space="preserve"> </w:t>
        </w:r>
      </w:ins>
      <w:r w:rsidR="00773006" w:rsidRPr="00D02E14">
        <w:rPr>
          <w:rFonts w:ascii="Times New Roman" w:hAnsi="Times New Roman" w:cs="Times New Roman"/>
          <w:sz w:val="24"/>
        </w:rPr>
        <w:t xml:space="preserve">their way </w:t>
      </w:r>
      <w:del w:id="25" w:author="Munish Kumar" w:date="2021-02-20T10:46:00Z">
        <w:r w:rsidR="00773006" w:rsidRPr="00D02E14" w:rsidDel="009F2505">
          <w:rPr>
            <w:rFonts w:ascii="Times New Roman" w:hAnsi="Times New Roman" w:cs="Times New Roman"/>
            <w:sz w:val="24"/>
          </w:rPr>
          <w:delText xml:space="preserve">of </w:delText>
        </w:r>
      </w:del>
      <w:ins w:id="26" w:author="Munish Kumar" w:date="2021-02-20T10:46:00Z">
        <w:r w:rsidR="009F2505">
          <w:rPr>
            <w:rFonts w:ascii="Times New Roman" w:hAnsi="Times New Roman" w:cs="Times New Roman"/>
            <w:sz w:val="24"/>
          </w:rPr>
          <w:t>to</w:t>
        </w:r>
        <w:r w:rsidR="009F2505" w:rsidRPr="00D02E14">
          <w:rPr>
            <w:rFonts w:ascii="Times New Roman" w:hAnsi="Times New Roman" w:cs="Times New Roman"/>
            <w:sz w:val="24"/>
          </w:rPr>
          <w:t xml:space="preserve"> </w:t>
        </w:r>
      </w:ins>
      <w:del w:id="27" w:author="Munish Kumar" w:date="2021-02-20T10:46:00Z">
        <w:r w:rsidR="00773006" w:rsidRPr="00D02E14" w:rsidDel="009F2505">
          <w:rPr>
            <w:rFonts w:ascii="Times New Roman" w:hAnsi="Times New Roman" w:cs="Times New Roman"/>
            <w:sz w:val="24"/>
          </w:rPr>
          <w:delText xml:space="preserve">achieving </w:delText>
        </w:r>
      </w:del>
      <w:ins w:id="28" w:author="Munish Kumar" w:date="2021-02-20T10:46:00Z">
        <w:r w:rsidR="009F2505" w:rsidRPr="00D02E14">
          <w:rPr>
            <w:rFonts w:ascii="Times New Roman" w:hAnsi="Times New Roman" w:cs="Times New Roman"/>
            <w:sz w:val="24"/>
          </w:rPr>
          <w:t>achiev</w:t>
        </w:r>
        <w:r w:rsidR="009F2505">
          <w:rPr>
            <w:rFonts w:ascii="Times New Roman" w:hAnsi="Times New Roman" w:cs="Times New Roman"/>
            <w:sz w:val="24"/>
          </w:rPr>
          <w:t>e</w:t>
        </w:r>
        <w:r w:rsidR="009F2505" w:rsidRPr="00D02E14">
          <w:rPr>
            <w:rFonts w:ascii="Times New Roman" w:hAnsi="Times New Roman" w:cs="Times New Roman"/>
            <w:sz w:val="24"/>
          </w:rPr>
          <w:t xml:space="preserve"> </w:t>
        </w:r>
      </w:ins>
      <w:r w:rsidR="00773006" w:rsidRPr="00D02E14">
        <w:rPr>
          <w:rFonts w:ascii="Times New Roman" w:hAnsi="Times New Roman" w:cs="Times New Roman"/>
          <w:sz w:val="24"/>
        </w:rPr>
        <w:t xml:space="preserve">their mission </w:t>
      </w:r>
      <w:del w:id="29" w:author="Munish Kumar" w:date="2021-02-20T10:46:00Z">
        <w:r w:rsidR="00773006" w:rsidRPr="00D02E14" w:rsidDel="009F2505">
          <w:rPr>
            <w:rFonts w:ascii="Times New Roman" w:hAnsi="Times New Roman" w:cs="Times New Roman"/>
            <w:sz w:val="24"/>
          </w:rPr>
          <w:delText xml:space="preserve">to </w:delText>
        </w:r>
      </w:del>
      <w:ins w:id="30" w:author="Munish Kumar" w:date="2021-02-20T10:46:00Z">
        <w:r w:rsidR="009F2505">
          <w:rPr>
            <w:rFonts w:ascii="Times New Roman" w:hAnsi="Times New Roman" w:cs="Times New Roman"/>
            <w:sz w:val="24"/>
          </w:rPr>
          <w:t>of</w:t>
        </w:r>
        <w:r w:rsidR="009F2505" w:rsidRPr="00D02E14">
          <w:rPr>
            <w:rFonts w:ascii="Times New Roman" w:hAnsi="Times New Roman" w:cs="Times New Roman"/>
            <w:sz w:val="24"/>
          </w:rPr>
          <w:t xml:space="preserve"> </w:t>
        </w:r>
      </w:ins>
      <w:r w:rsidR="00773006" w:rsidRPr="00D02E14">
        <w:rPr>
          <w:rFonts w:ascii="Times New Roman" w:hAnsi="Times New Roman" w:cs="Times New Roman"/>
          <w:sz w:val="24"/>
        </w:rPr>
        <w:t>enable all organisations in the world and every person to achieve more. In order to sustain the growth and excel, Microsoft needs to continue gathering leading data that will provide them with foresight to improve or create new products that benefits consumers to keep up with the advancement of technol</w:t>
      </w:r>
      <w:r w:rsidR="00CA6007" w:rsidRPr="00D02E14">
        <w:rPr>
          <w:rFonts w:ascii="Times New Roman" w:hAnsi="Times New Roman" w:cs="Times New Roman"/>
          <w:sz w:val="24"/>
        </w:rPr>
        <w:t xml:space="preserve">ogy. </w:t>
      </w:r>
      <w:commentRangeStart w:id="31"/>
      <w:r w:rsidR="00CA6007" w:rsidRPr="00D02E14">
        <w:rPr>
          <w:rFonts w:ascii="Times New Roman" w:hAnsi="Times New Roman" w:cs="Times New Roman"/>
          <w:sz w:val="24"/>
        </w:rPr>
        <w:t xml:space="preserve">Microsoft can also consider to lower expenses by streamlining processes to sustain and boost revenue. </w:t>
      </w:r>
      <w:commentRangeEnd w:id="31"/>
      <w:r w:rsidR="009F2505">
        <w:rPr>
          <w:rStyle w:val="CommentReference"/>
        </w:rPr>
        <w:commentReference w:id="31"/>
      </w:r>
    </w:p>
    <w:p w14:paraId="6C351072" w14:textId="77777777" w:rsidR="00022D74" w:rsidRPr="00D02E14" w:rsidRDefault="00022D74" w:rsidP="00022D74">
      <w:pPr>
        <w:pStyle w:val="ListParagraph"/>
        <w:spacing w:after="0" w:line="360" w:lineRule="auto"/>
        <w:jc w:val="both"/>
        <w:rPr>
          <w:rFonts w:ascii="Times New Roman" w:hAnsi="Times New Roman" w:cs="Times New Roman"/>
          <w:sz w:val="24"/>
        </w:rPr>
      </w:pPr>
    </w:p>
    <w:p w14:paraId="4AC4C3E6" w14:textId="77777777" w:rsidR="000340F0" w:rsidRDefault="00DB0A46" w:rsidP="00022D74">
      <w:pPr>
        <w:spacing w:after="0" w:line="360" w:lineRule="auto"/>
        <w:ind w:left="720"/>
        <w:jc w:val="both"/>
        <w:rPr>
          <w:rFonts w:ascii="Times New Roman" w:hAnsi="Times New Roman" w:cs="Times New Roman"/>
          <w:sz w:val="24"/>
        </w:rPr>
      </w:pPr>
      <w:commentRangeStart w:id="32"/>
      <w:r>
        <w:rPr>
          <w:rFonts w:ascii="Times New Roman" w:hAnsi="Times New Roman" w:cs="Times New Roman"/>
          <w:sz w:val="24"/>
        </w:rPr>
        <w:t xml:space="preserve">Another interesting point we noted from Microsoft’s 2019 Annual Report is the launch of </w:t>
      </w:r>
      <w:r w:rsidR="000340F0">
        <w:rPr>
          <w:rFonts w:ascii="Times New Roman" w:hAnsi="Times New Roman" w:cs="Times New Roman"/>
          <w:sz w:val="24"/>
        </w:rPr>
        <w:t>LinkedIn</w:t>
      </w:r>
      <w:r>
        <w:rPr>
          <w:rFonts w:ascii="Times New Roman" w:hAnsi="Times New Roman" w:cs="Times New Roman"/>
          <w:sz w:val="24"/>
        </w:rPr>
        <w:t xml:space="preserve"> platform. </w:t>
      </w:r>
      <w:commentRangeEnd w:id="32"/>
      <w:r w:rsidR="009F2505">
        <w:rPr>
          <w:rStyle w:val="CommentReference"/>
        </w:rPr>
        <w:commentReference w:id="32"/>
      </w:r>
      <w:r>
        <w:rPr>
          <w:rFonts w:ascii="Times New Roman" w:hAnsi="Times New Roman" w:cs="Times New Roman"/>
          <w:sz w:val="24"/>
        </w:rPr>
        <w:t>LinkedIn</w:t>
      </w:r>
      <w:r w:rsidR="000340F0">
        <w:rPr>
          <w:rFonts w:ascii="Times New Roman" w:hAnsi="Times New Roman" w:cs="Times New Roman"/>
          <w:sz w:val="24"/>
        </w:rPr>
        <w:t xml:space="preserve"> has expanded from a being a professional networking platform to integrate as job portal and even learning platform. </w:t>
      </w:r>
      <w:r>
        <w:rPr>
          <w:rFonts w:ascii="Times New Roman" w:hAnsi="Times New Roman" w:cs="Times New Roman"/>
          <w:sz w:val="24"/>
        </w:rPr>
        <w:t>This platform is relatively creative where it allows the individual to not only use this as a professional platform, but also able to digitise their resume into LinkedIn profile, discuss business ideas online, search for jobs or companies can use this as a platform to headhunt or look for new hires based on their profiles and references</w:t>
      </w:r>
      <w:r w:rsidR="000C707A">
        <w:rPr>
          <w:rFonts w:ascii="Times New Roman" w:hAnsi="Times New Roman" w:cs="Times New Roman"/>
          <w:sz w:val="24"/>
        </w:rPr>
        <w:t xml:space="preserve"> </w:t>
      </w:r>
      <w:r w:rsidR="00EC3C0F">
        <w:rPr>
          <w:rFonts w:ascii="Times New Roman" w:hAnsi="Times New Roman" w:cs="Times New Roman"/>
          <w:sz w:val="24"/>
        </w:rPr>
        <w:t>(</w:t>
      </w:r>
      <w:proofErr w:type="spellStart"/>
      <w:r w:rsidR="00EC3C0F" w:rsidRPr="00EC3C0F">
        <w:rPr>
          <w:rFonts w:ascii="Times New Roman" w:hAnsi="Times New Roman" w:cs="Times New Roman"/>
          <w:sz w:val="24"/>
        </w:rPr>
        <w:t>Arruda</w:t>
      </w:r>
      <w:proofErr w:type="spellEnd"/>
      <w:r w:rsidR="00EC3C0F" w:rsidRPr="00EC3C0F">
        <w:rPr>
          <w:rFonts w:ascii="Times New Roman" w:hAnsi="Times New Roman" w:cs="Times New Roman"/>
          <w:sz w:val="24"/>
        </w:rPr>
        <w:t>, 2014)</w:t>
      </w:r>
      <w:r>
        <w:rPr>
          <w:rFonts w:ascii="Times New Roman" w:hAnsi="Times New Roman" w:cs="Times New Roman"/>
          <w:sz w:val="24"/>
        </w:rPr>
        <w:t>. Besides a networking platform, LinkedIn now also launched Lynda, a LinkedIn Learning platform that allows individual to learn anytime and anywhere. Lynda have wide range of resources such as online video tutorials, classes or courses that individuals can subscribed based on their interest area</w:t>
      </w:r>
      <w:r w:rsidR="000C707A">
        <w:rPr>
          <w:rFonts w:ascii="Times New Roman" w:hAnsi="Times New Roman" w:cs="Times New Roman"/>
          <w:sz w:val="24"/>
        </w:rPr>
        <w:t xml:space="preserve"> (</w:t>
      </w:r>
      <w:r w:rsidR="000C707A" w:rsidRPr="000C707A">
        <w:rPr>
          <w:rFonts w:ascii="Times New Roman" w:hAnsi="Times New Roman" w:cs="Times New Roman"/>
          <w:sz w:val="24"/>
        </w:rPr>
        <w:t xml:space="preserve">Lynda, </w:t>
      </w:r>
      <w:proofErr w:type="spellStart"/>
      <w:r w:rsidR="000C707A" w:rsidRPr="000C707A">
        <w:rPr>
          <w:rFonts w:ascii="Times New Roman" w:hAnsi="Times New Roman" w:cs="Times New Roman"/>
          <w:sz w:val="24"/>
        </w:rPr>
        <w:t>n.d.</w:t>
      </w:r>
      <w:proofErr w:type="spellEnd"/>
      <w:r w:rsidR="000C707A" w:rsidRPr="000C707A">
        <w:rPr>
          <w:rFonts w:ascii="Times New Roman" w:hAnsi="Times New Roman" w:cs="Times New Roman"/>
          <w:sz w:val="24"/>
        </w:rPr>
        <w:t>)</w:t>
      </w:r>
      <w:r>
        <w:rPr>
          <w:rFonts w:ascii="Times New Roman" w:hAnsi="Times New Roman" w:cs="Times New Roman"/>
          <w:sz w:val="24"/>
        </w:rPr>
        <w:t xml:space="preserve">. This is </w:t>
      </w:r>
      <w:r>
        <w:rPr>
          <w:rFonts w:ascii="Times New Roman" w:hAnsi="Times New Roman" w:cs="Times New Roman"/>
          <w:sz w:val="24"/>
        </w:rPr>
        <w:lastRenderedPageBreak/>
        <w:t xml:space="preserve">something innovative which breaks away from the usual norm of utilising a job portal. Presently, </w:t>
      </w:r>
      <w:r w:rsidR="000340F0">
        <w:rPr>
          <w:rFonts w:ascii="Times New Roman" w:hAnsi="Times New Roman" w:cs="Times New Roman"/>
          <w:sz w:val="24"/>
        </w:rPr>
        <w:t>LinkedIn has gained its popularity in recent years where most students and professionals will create a professional profile to network</w:t>
      </w:r>
      <w:r>
        <w:rPr>
          <w:rFonts w:ascii="Times New Roman" w:hAnsi="Times New Roman" w:cs="Times New Roman"/>
          <w:sz w:val="24"/>
        </w:rPr>
        <w:t xml:space="preserve"> using this platform</w:t>
      </w:r>
      <w:r w:rsidR="000340F0">
        <w:rPr>
          <w:rFonts w:ascii="Times New Roman" w:hAnsi="Times New Roman" w:cs="Times New Roman"/>
          <w:sz w:val="24"/>
        </w:rPr>
        <w:t>. This</w:t>
      </w:r>
      <w:r>
        <w:rPr>
          <w:rFonts w:ascii="Times New Roman" w:hAnsi="Times New Roman" w:cs="Times New Roman"/>
          <w:sz w:val="24"/>
        </w:rPr>
        <w:t xml:space="preserve"> being said, it is not surprised </w:t>
      </w:r>
      <w:r w:rsidR="000340F0">
        <w:rPr>
          <w:rFonts w:ascii="Times New Roman" w:hAnsi="Times New Roman" w:cs="Times New Roman"/>
          <w:sz w:val="24"/>
        </w:rPr>
        <w:t>that the LinkedIn revenue increased 28% in 2019 for Microsof</w:t>
      </w:r>
      <w:r w:rsidR="000C707A">
        <w:rPr>
          <w:rFonts w:ascii="Times New Roman" w:hAnsi="Times New Roman" w:cs="Times New Roman"/>
          <w:sz w:val="24"/>
        </w:rPr>
        <w:t xml:space="preserve">t (Microsoft, </w:t>
      </w:r>
      <w:proofErr w:type="spellStart"/>
      <w:r w:rsidR="000C707A">
        <w:rPr>
          <w:rFonts w:ascii="Times New Roman" w:hAnsi="Times New Roman" w:cs="Times New Roman"/>
          <w:sz w:val="24"/>
        </w:rPr>
        <w:t>n.d.</w:t>
      </w:r>
      <w:proofErr w:type="spellEnd"/>
      <w:r w:rsidR="000C707A">
        <w:rPr>
          <w:rFonts w:ascii="Times New Roman" w:hAnsi="Times New Roman" w:cs="Times New Roman"/>
          <w:sz w:val="24"/>
        </w:rPr>
        <w:t>)</w:t>
      </w:r>
      <w:r w:rsidR="000340F0">
        <w:rPr>
          <w:rFonts w:ascii="Times New Roman" w:hAnsi="Times New Roman" w:cs="Times New Roman"/>
          <w:sz w:val="24"/>
        </w:rPr>
        <w:t xml:space="preserve">. </w:t>
      </w:r>
      <w:r w:rsidR="000C76E2">
        <w:rPr>
          <w:rFonts w:ascii="Times New Roman" w:hAnsi="Times New Roman" w:cs="Times New Roman"/>
          <w:sz w:val="24"/>
        </w:rPr>
        <w:t xml:space="preserve">It is no doubt that the launch of the LinkedIn platform benefitted Microsoft and is good to the company. However, there is no a perfect system. </w:t>
      </w:r>
      <w:commentRangeStart w:id="33"/>
      <w:r w:rsidR="000C76E2">
        <w:rPr>
          <w:rFonts w:ascii="Times New Roman" w:hAnsi="Times New Roman" w:cs="Times New Roman"/>
          <w:sz w:val="24"/>
        </w:rPr>
        <w:t xml:space="preserve">Microsoft has to continue maintaining the platform and upgrade based on new market trends and think of how to enhance the platform in order to meet the future needs of the users. Otherwise, other competitors may launch similar platform and soon takeover LinkedIn in no time when the system obsolete. </w:t>
      </w:r>
      <w:commentRangeEnd w:id="33"/>
      <w:r w:rsidR="009F2505">
        <w:rPr>
          <w:rStyle w:val="CommentReference"/>
        </w:rPr>
        <w:commentReference w:id="33"/>
      </w:r>
    </w:p>
    <w:p w14:paraId="799C2A57" w14:textId="77777777" w:rsidR="00022D74" w:rsidRDefault="00022D74" w:rsidP="00022D74">
      <w:pPr>
        <w:spacing w:after="0" w:line="360" w:lineRule="auto"/>
        <w:jc w:val="both"/>
        <w:rPr>
          <w:rFonts w:ascii="Times New Roman" w:hAnsi="Times New Roman" w:cs="Times New Roman"/>
          <w:sz w:val="24"/>
        </w:rPr>
      </w:pPr>
    </w:p>
    <w:p w14:paraId="771138FF" w14:textId="77777777" w:rsidR="00D1099D" w:rsidRDefault="000340F0" w:rsidP="00022D74">
      <w:pPr>
        <w:spacing w:after="0" w:line="360" w:lineRule="auto"/>
        <w:ind w:left="720"/>
        <w:jc w:val="both"/>
        <w:rPr>
          <w:rFonts w:ascii="Times New Roman" w:hAnsi="Times New Roman" w:cs="Times New Roman"/>
          <w:sz w:val="24"/>
        </w:rPr>
      </w:pPr>
      <w:commentRangeStart w:id="34"/>
      <w:r>
        <w:rPr>
          <w:rFonts w:ascii="Times New Roman" w:hAnsi="Times New Roman" w:cs="Times New Roman"/>
          <w:sz w:val="24"/>
        </w:rPr>
        <w:t>Take the gaming product line of Microsoft, their g</w:t>
      </w:r>
      <w:r w:rsidRPr="000340F0">
        <w:rPr>
          <w:rFonts w:ascii="Times New Roman" w:hAnsi="Times New Roman" w:cs="Times New Roman"/>
          <w:sz w:val="24"/>
        </w:rPr>
        <w:t>aming revenue increased 10%</w:t>
      </w:r>
      <w:r>
        <w:rPr>
          <w:rFonts w:ascii="Times New Roman" w:hAnsi="Times New Roman" w:cs="Times New Roman"/>
          <w:sz w:val="24"/>
        </w:rPr>
        <w:t xml:space="preserve"> mainly </w:t>
      </w:r>
      <w:r w:rsidRPr="000340F0">
        <w:rPr>
          <w:rFonts w:ascii="Times New Roman" w:hAnsi="Times New Roman" w:cs="Times New Roman"/>
          <w:sz w:val="24"/>
        </w:rPr>
        <w:t>driven by Xbox software and services</w:t>
      </w:r>
      <w:r>
        <w:rPr>
          <w:rFonts w:ascii="Times New Roman" w:hAnsi="Times New Roman" w:cs="Times New Roman"/>
          <w:sz w:val="24"/>
        </w:rPr>
        <w:t>.</w:t>
      </w:r>
      <w:commentRangeEnd w:id="34"/>
      <w:r w:rsidR="009F2505">
        <w:rPr>
          <w:rStyle w:val="CommentReference"/>
        </w:rPr>
        <w:commentReference w:id="34"/>
      </w:r>
      <w:r>
        <w:rPr>
          <w:rFonts w:ascii="Times New Roman" w:hAnsi="Times New Roman" w:cs="Times New Roman"/>
          <w:sz w:val="24"/>
        </w:rPr>
        <w:t xml:space="preserve"> Despite having many competitors out in the market such as Nintendo (Switch) and Sony (PlayStation), Microsoft is still able to keep its gaming line on par with these new products. </w:t>
      </w:r>
      <w:r w:rsidR="003D34C9">
        <w:rPr>
          <w:rFonts w:ascii="Times New Roman" w:hAnsi="Times New Roman" w:cs="Times New Roman"/>
          <w:sz w:val="24"/>
        </w:rPr>
        <w:t>Microsoft innovates by looking for opportunity to enhance gaming experience to gamers. In the past, Xbox was just a console that users play games by connecting to the TV. Gradually, Microsoft enables Xbox users to interact and play games with other gamers across various platforms such as PC, console (Xbox) and mobile. There are also services such as Xbox Game Pass and Mixer allowing gamers to subscribe to their game pass with access to over hundreds of high quality games which are updated and made available in devices. Microsoft subsequently moves towards an approach which they want to enable gamers to play games with people and devices that they want</w:t>
      </w:r>
      <w:r w:rsidR="000C707A">
        <w:rPr>
          <w:rFonts w:ascii="Times New Roman" w:hAnsi="Times New Roman" w:cs="Times New Roman"/>
          <w:sz w:val="24"/>
        </w:rPr>
        <w:t xml:space="preserve"> (Microsoft, </w:t>
      </w:r>
      <w:proofErr w:type="spellStart"/>
      <w:r w:rsidR="000C707A">
        <w:rPr>
          <w:rFonts w:ascii="Times New Roman" w:hAnsi="Times New Roman" w:cs="Times New Roman"/>
          <w:sz w:val="24"/>
        </w:rPr>
        <w:t>n.d.</w:t>
      </w:r>
      <w:proofErr w:type="spellEnd"/>
      <w:r w:rsidR="000C707A">
        <w:rPr>
          <w:rFonts w:ascii="Times New Roman" w:hAnsi="Times New Roman" w:cs="Times New Roman"/>
          <w:sz w:val="24"/>
        </w:rPr>
        <w:t>)</w:t>
      </w:r>
      <w:r w:rsidR="003D34C9">
        <w:rPr>
          <w:rFonts w:ascii="Times New Roman" w:hAnsi="Times New Roman" w:cs="Times New Roman"/>
          <w:sz w:val="24"/>
        </w:rPr>
        <w:t>. Similarly</w:t>
      </w:r>
      <w:r w:rsidR="00D1099D">
        <w:rPr>
          <w:rFonts w:ascii="Times New Roman" w:hAnsi="Times New Roman" w:cs="Times New Roman"/>
          <w:sz w:val="24"/>
        </w:rPr>
        <w:t>, this is also a good point of Microsoft. They constantly try to improve and upgrade to enhance the gaming experiences of the users. For instances, they have launched their new Xbox Series X in 2020 which provides better processing speed, graphics and bigger storage space. This enhances the gaming experience for the users</w:t>
      </w:r>
      <w:r w:rsidR="006C579C">
        <w:rPr>
          <w:rFonts w:ascii="Times New Roman" w:hAnsi="Times New Roman" w:cs="Times New Roman"/>
          <w:sz w:val="24"/>
        </w:rPr>
        <w:t xml:space="preserve"> (Shepherd, 2021)</w:t>
      </w:r>
      <w:r w:rsidR="00D1099D">
        <w:rPr>
          <w:rFonts w:ascii="Times New Roman" w:hAnsi="Times New Roman" w:cs="Times New Roman"/>
          <w:sz w:val="24"/>
        </w:rPr>
        <w:t xml:space="preserve">. Similar to LinkedIn, Microsoft has to continue maintaining the gaming system and upgrade based on new market trends to meet the future needs of the users. Otherwise, it will soon be taken over by other competitors in gaming industry such as Nintendo and Sony.  </w:t>
      </w:r>
    </w:p>
    <w:p w14:paraId="6AC49654" w14:textId="77777777" w:rsidR="00022D74" w:rsidRDefault="00022D74" w:rsidP="00022D74">
      <w:pPr>
        <w:spacing w:after="0" w:line="360" w:lineRule="auto"/>
        <w:ind w:left="720"/>
        <w:jc w:val="both"/>
        <w:rPr>
          <w:rFonts w:ascii="Times New Roman" w:hAnsi="Times New Roman" w:cs="Times New Roman"/>
          <w:sz w:val="24"/>
        </w:rPr>
      </w:pPr>
    </w:p>
    <w:p w14:paraId="12C812EC" w14:textId="77777777" w:rsidR="000C707A" w:rsidRDefault="000D635E" w:rsidP="00022D74">
      <w:pPr>
        <w:spacing w:after="0" w:line="360" w:lineRule="auto"/>
        <w:ind w:left="720"/>
        <w:jc w:val="both"/>
        <w:rPr>
          <w:rFonts w:ascii="Times New Roman" w:hAnsi="Times New Roman" w:cs="Times New Roman"/>
          <w:sz w:val="24"/>
        </w:rPr>
      </w:pPr>
      <w:r>
        <w:rPr>
          <w:rFonts w:ascii="Times New Roman" w:hAnsi="Times New Roman" w:cs="Times New Roman"/>
          <w:sz w:val="24"/>
        </w:rPr>
        <w:t>In conclusion, these are some of the interesting points from the Microsoft 2019 Annu</w:t>
      </w:r>
      <w:r w:rsidR="00726570">
        <w:rPr>
          <w:rFonts w:ascii="Times New Roman" w:hAnsi="Times New Roman" w:cs="Times New Roman"/>
          <w:sz w:val="24"/>
        </w:rPr>
        <w:t>al Report based on my opinion</w:t>
      </w:r>
      <w:r>
        <w:rPr>
          <w:rFonts w:ascii="Times New Roman" w:hAnsi="Times New Roman" w:cs="Times New Roman"/>
          <w:sz w:val="24"/>
        </w:rPr>
        <w:t xml:space="preserve"> which resonate well with me. </w:t>
      </w:r>
      <w:r w:rsidR="00726570">
        <w:rPr>
          <w:rFonts w:ascii="Times New Roman" w:hAnsi="Times New Roman" w:cs="Times New Roman"/>
          <w:sz w:val="24"/>
        </w:rPr>
        <w:t xml:space="preserve">Microsoft is a </w:t>
      </w:r>
      <w:r w:rsidR="00726570">
        <w:rPr>
          <w:rFonts w:ascii="Times New Roman" w:hAnsi="Times New Roman" w:cs="Times New Roman"/>
          <w:sz w:val="24"/>
        </w:rPr>
        <w:lastRenderedPageBreak/>
        <w:t xml:space="preserve">capable technology company with ability to innovate and launch different line of products ranging from personal to commercial. Despite having diverse products and services, Microsoft can still emerge as one of the top provider in many different industries. </w:t>
      </w:r>
      <w:r w:rsidR="0029006E">
        <w:rPr>
          <w:rFonts w:ascii="Times New Roman" w:hAnsi="Times New Roman" w:cs="Times New Roman"/>
          <w:sz w:val="24"/>
        </w:rPr>
        <w:t xml:space="preserve">Success never comes easy, to continue progressing, Microsoft has to constantly seek improvement and new ideas. </w:t>
      </w:r>
    </w:p>
    <w:p w14:paraId="208AABB2" w14:textId="77777777" w:rsidR="000C707A" w:rsidRDefault="000C707A" w:rsidP="00022D74">
      <w:pPr>
        <w:spacing w:after="0" w:line="360" w:lineRule="auto"/>
        <w:rPr>
          <w:rFonts w:ascii="Times New Roman" w:hAnsi="Times New Roman" w:cs="Times New Roman"/>
          <w:sz w:val="24"/>
        </w:rPr>
      </w:pPr>
      <w:r>
        <w:rPr>
          <w:rFonts w:ascii="Times New Roman" w:hAnsi="Times New Roman" w:cs="Times New Roman"/>
          <w:sz w:val="24"/>
        </w:rPr>
        <w:br w:type="page"/>
      </w:r>
    </w:p>
    <w:p w14:paraId="02E99BD7" w14:textId="77777777" w:rsidR="002E4843" w:rsidRDefault="002E4843" w:rsidP="00022D74">
      <w:pPr>
        <w:shd w:val="clear" w:color="auto" w:fill="FFFFFF"/>
        <w:spacing w:after="0" w:line="360" w:lineRule="auto"/>
        <w:jc w:val="center"/>
        <w:rPr>
          <w:rFonts w:ascii="Times New Roman" w:eastAsia="Times New Roman" w:hAnsi="Times New Roman" w:cs="Times New Roman"/>
          <w:color w:val="000000"/>
          <w:sz w:val="24"/>
          <w:szCs w:val="24"/>
        </w:rPr>
      </w:pPr>
      <w:r w:rsidRPr="002E4843">
        <w:rPr>
          <w:rFonts w:ascii="Times New Roman" w:eastAsia="Times New Roman" w:hAnsi="Times New Roman" w:cs="Times New Roman"/>
          <w:color w:val="000000"/>
          <w:sz w:val="24"/>
          <w:szCs w:val="24"/>
        </w:rPr>
        <w:lastRenderedPageBreak/>
        <w:t>References</w:t>
      </w:r>
    </w:p>
    <w:p w14:paraId="570C4838" w14:textId="77777777" w:rsidR="007E74E6" w:rsidRPr="007E74E6" w:rsidRDefault="007E74E6" w:rsidP="00022D74">
      <w:pPr>
        <w:shd w:val="clear" w:color="auto" w:fill="FFFFFF"/>
        <w:spacing w:after="0" w:line="360" w:lineRule="auto"/>
        <w:ind w:left="720" w:right="75" w:hanging="720"/>
        <w:rPr>
          <w:rFonts w:ascii="Times New Roman" w:eastAsia="Times New Roman" w:hAnsi="Times New Roman" w:cs="Times New Roman"/>
          <w:color w:val="000000"/>
          <w:sz w:val="24"/>
          <w:szCs w:val="24"/>
        </w:rPr>
      </w:pPr>
      <w:proofErr w:type="spellStart"/>
      <w:r w:rsidRPr="007E74E6">
        <w:rPr>
          <w:rFonts w:ascii="Times New Roman" w:eastAsia="Times New Roman" w:hAnsi="Times New Roman" w:cs="Times New Roman"/>
          <w:color w:val="000000"/>
          <w:sz w:val="24"/>
          <w:szCs w:val="24"/>
        </w:rPr>
        <w:t>Arruda</w:t>
      </w:r>
      <w:proofErr w:type="spellEnd"/>
      <w:r w:rsidRPr="007E74E6">
        <w:rPr>
          <w:rFonts w:ascii="Times New Roman" w:eastAsia="Times New Roman" w:hAnsi="Times New Roman" w:cs="Times New Roman"/>
          <w:color w:val="000000"/>
          <w:sz w:val="24"/>
          <w:szCs w:val="24"/>
        </w:rPr>
        <w:t xml:space="preserve">, W. (2014, August 19). The 5 Most Important LinkedIn Features You Aren't Using Correctly. Retrieved February 12, 2021, from </w:t>
      </w:r>
      <w:hyperlink r:id="rId10" w:history="1">
        <w:r w:rsidRPr="006F7A9B">
          <w:rPr>
            <w:rStyle w:val="Hyperlink"/>
            <w:rFonts w:ascii="Times New Roman" w:eastAsia="Times New Roman" w:hAnsi="Times New Roman" w:cs="Times New Roman"/>
            <w:sz w:val="24"/>
            <w:szCs w:val="24"/>
          </w:rPr>
          <w:t>https://www.forbes.com/sites/williamarruda/2014/08/19/the-5-most-important-linkedin-features-you-arent-using-correctly/?sh=dd97f34682c0</w:t>
        </w:r>
      </w:hyperlink>
      <w:r>
        <w:rPr>
          <w:rFonts w:ascii="Times New Roman" w:eastAsia="Times New Roman" w:hAnsi="Times New Roman" w:cs="Times New Roman"/>
          <w:color w:val="000000"/>
          <w:sz w:val="24"/>
          <w:szCs w:val="24"/>
        </w:rPr>
        <w:t xml:space="preserve"> </w:t>
      </w:r>
    </w:p>
    <w:p w14:paraId="0D3B6045" w14:textId="77777777" w:rsidR="00022D74" w:rsidRDefault="00022D74" w:rsidP="00022D74">
      <w:pPr>
        <w:shd w:val="clear" w:color="auto" w:fill="FFFFFF"/>
        <w:spacing w:after="0" w:line="360" w:lineRule="auto"/>
        <w:ind w:left="720" w:right="75" w:hanging="720"/>
        <w:rPr>
          <w:rFonts w:ascii="Times New Roman" w:eastAsia="Times New Roman" w:hAnsi="Times New Roman" w:cs="Times New Roman"/>
          <w:color w:val="000000"/>
          <w:sz w:val="24"/>
          <w:szCs w:val="24"/>
        </w:rPr>
      </w:pPr>
    </w:p>
    <w:p w14:paraId="39E8EBF7" w14:textId="77777777" w:rsidR="007E74E6" w:rsidRPr="007E74E6" w:rsidRDefault="007E74E6" w:rsidP="00022D74">
      <w:pPr>
        <w:shd w:val="clear" w:color="auto" w:fill="FFFFFF"/>
        <w:spacing w:after="0" w:line="360" w:lineRule="auto"/>
        <w:ind w:left="720" w:right="75" w:hanging="720"/>
        <w:rPr>
          <w:rFonts w:ascii="Times New Roman" w:eastAsia="Times New Roman" w:hAnsi="Times New Roman" w:cs="Times New Roman"/>
          <w:color w:val="000000"/>
          <w:sz w:val="24"/>
          <w:szCs w:val="24"/>
        </w:rPr>
      </w:pPr>
      <w:r w:rsidRPr="007E74E6">
        <w:rPr>
          <w:rFonts w:ascii="Times New Roman" w:eastAsia="Times New Roman" w:hAnsi="Times New Roman" w:cs="Times New Roman"/>
          <w:color w:val="000000"/>
          <w:sz w:val="24"/>
          <w:szCs w:val="24"/>
        </w:rPr>
        <w:t>Lynda. (</w:t>
      </w:r>
      <w:proofErr w:type="spellStart"/>
      <w:r w:rsidRPr="007E74E6">
        <w:rPr>
          <w:rFonts w:ascii="Times New Roman" w:eastAsia="Times New Roman" w:hAnsi="Times New Roman" w:cs="Times New Roman"/>
          <w:color w:val="000000"/>
          <w:sz w:val="24"/>
          <w:szCs w:val="24"/>
        </w:rPr>
        <w:t>n.d.</w:t>
      </w:r>
      <w:proofErr w:type="spellEnd"/>
      <w:r w:rsidRPr="007E74E6">
        <w:rPr>
          <w:rFonts w:ascii="Times New Roman" w:eastAsia="Times New Roman" w:hAnsi="Times New Roman" w:cs="Times New Roman"/>
          <w:color w:val="000000"/>
          <w:sz w:val="24"/>
          <w:szCs w:val="24"/>
        </w:rPr>
        <w:t xml:space="preserve">). About us. Retrieved February 12, 2021, from </w:t>
      </w:r>
      <w:hyperlink r:id="rId11" w:history="1">
        <w:r w:rsidRPr="006F7A9B">
          <w:rPr>
            <w:rStyle w:val="Hyperlink"/>
            <w:rFonts w:ascii="Times New Roman" w:eastAsia="Times New Roman" w:hAnsi="Times New Roman" w:cs="Times New Roman"/>
            <w:sz w:val="24"/>
            <w:szCs w:val="24"/>
          </w:rPr>
          <w:t>https://www.lynda.com/aboutus/</w:t>
        </w:r>
      </w:hyperlink>
      <w:r>
        <w:rPr>
          <w:rFonts w:ascii="Times New Roman" w:eastAsia="Times New Roman" w:hAnsi="Times New Roman" w:cs="Times New Roman"/>
          <w:color w:val="000000"/>
          <w:sz w:val="24"/>
          <w:szCs w:val="24"/>
        </w:rPr>
        <w:t xml:space="preserve"> </w:t>
      </w:r>
    </w:p>
    <w:p w14:paraId="37B145B6" w14:textId="77777777" w:rsidR="00022D74" w:rsidRDefault="00022D74" w:rsidP="00022D74">
      <w:pPr>
        <w:shd w:val="clear" w:color="auto" w:fill="FFFFFF"/>
        <w:spacing w:after="0" w:line="360" w:lineRule="auto"/>
        <w:ind w:left="720" w:right="75" w:hanging="720"/>
        <w:rPr>
          <w:rFonts w:ascii="Times New Roman" w:eastAsia="Times New Roman" w:hAnsi="Times New Roman" w:cs="Times New Roman"/>
          <w:color w:val="000000"/>
          <w:sz w:val="24"/>
          <w:szCs w:val="24"/>
        </w:rPr>
      </w:pPr>
    </w:p>
    <w:p w14:paraId="26CC2EEF" w14:textId="77777777" w:rsidR="007E74E6" w:rsidRPr="007E74E6" w:rsidRDefault="007E74E6" w:rsidP="00022D74">
      <w:pPr>
        <w:shd w:val="clear" w:color="auto" w:fill="FFFFFF"/>
        <w:spacing w:after="0" w:line="360" w:lineRule="auto"/>
        <w:ind w:left="720" w:right="75" w:hanging="720"/>
        <w:rPr>
          <w:rFonts w:ascii="Times New Roman" w:eastAsia="Times New Roman" w:hAnsi="Times New Roman" w:cs="Times New Roman"/>
          <w:color w:val="000000"/>
          <w:sz w:val="24"/>
          <w:szCs w:val="24"/>
        </w:rPr>
      </w:pPr>
      <w:r w:rsidRPr="007E74E6">
        <w:rPr>
          <w:rFonts w:ascii="Times New Roman" w:eastAsia="Times New Roman" w:hAnsi="Times New Roman" w:cs="Times New Roman"/>
          <w:color w:val="000000"/>
          <w:sz w:val="24"/>
          <w:szCs w:val="24"/>
        </w:rPr>
        <w:t>Microsoft. (</w:t>
      </w:r>
      <w:proofErr w:type="spellStart"/>
      <w:r w:rsidRPr="007E74E6">
        <w:rPr>
          <w:rFonts w:ascii="Times New Roman" w:eastAsia="Times New Roman" w:hAnsi="Times New Roman" w:cs="Times New Roman"/>
          <w:color w:val="000000"/>
          <w:sz w:val="24"/>
          <w:szCs w:val="24"/>
        </w:rPr>
        <w:t>n.d.</w:t>
      </w:r>
      <w:proofErr w:type="spellEnd"/>
      <w:r w:rsidRPr="007E74E6">
        <w:rPr>
          <w:rFonts w:ascii="Times New Roman" w:eastAsia="Times New Roman" w:hAnsi="Times New Roman" w:cs="Times New Roman"/>
          <w:color w:val="000000"/>
          <w:sz w:val="24"/>
          <w:szCs w:val="24"/>
        </w:rPr>
        <w:t xml:space="preserve">). Microsoft 2019 Annual Report. Retrieved February 12, 2021, from </w:t>
      </w:r>
      <w:hyperlink r:id="rId12" w:history="1">
        <w:r w:rsidRPr="006F7A9B">
          <w:rPr>
            <w:rStyle w:val="Hyperlink"/>
            <w:rFonts w:ascii="Times New Roman" w:eastAsia="Times New Roman" w:hAnsi="Times New Roman" w:cs="Times New Roman"/>
            <w:sz w:val="24"/>
            <w:szCs w:val="24"/>
          </w:rPr>
          <w:t>https://www.microsoft.com/investor/reports/ar19/index.html</w:t>
        </w:r>
      </w:hyperlink>
      <w:r>
        <w:rPr>
          <w:rFonts w:ascii="Times New Roman" w:eastAsia="Times New Roman" w:hAnsi="Times New Roman" w:cs="Times New Roman"/>
          <w:color w:val="000000"/>
          <w:sz w:val="24"/>
          <w:szCs w:val="24"/>
        </w:rPr>
        <w:t xml:space="preserve"> </w:t>
      </w:r>
    </w:p>
    <w:p w14:paraId="02315C2C" w14:textId="77777777" w:rsidR="00022D74" w:rsidRDefault="00022D74" w:rsidP="00022D74">
      <w:pPr>
        <w:shd w:val="clear" w:color="auto" w:fill="FFFFFF"/>
        <w:spacing w:after="0" w:line="360" w:lineRule="auto"/>
        <w:ind w:left="720" w:right="75" w:hanging="720"/>
        <w:rPr>
          <w:rFonts w:ascii="Times New Roman" w:eastAsia="Times New Roman" w:hAnsi="Times New Roman" w:cs="Times New Roman"/>
          <w:color w:val="000000"/>
          <w:sz w:val="24"/>
          <w:szCs w:val="24"/>
        </w:rPr>
      </w:pPr>
    </w:p>
    <w:p w14:paraId="3AA9B331" w14:textId="77777777" w:rsidR="007E74E6" w:rsidRPr="007E74E6" w:rsidRDefault="007E74E6" w:rsidP="00022D74">
      <w:pPr>
        <w:shd w:val="clear" w:color="auto" w:fill="FFFFFF"/>
        <w:spacing w:after="0" w:line="360" w:lineRule="auto"/>
        <w:ind w:left="720" w:right="75" w:hanging="720"/>
        <w:rPr>
          <w:rFonts w:ascii="Times New Roman" w:eastAsia="Times New Roman" w:hAnsi="Times New Roman" w:cs="Times New Roman"/>
          <w:color w:val="000000"/>
          <w:sz w:val="24"/>
          <w:szCs w:val="24"/>
        </w:rPr>
      </w:pPr>
      <w:r w:rsidRPr="007E74E6">
        <w:rPr>
          <w:rFonts w:ascii="Times New Roman" w:eastAsia="Times New Roman" w:hAnsi="Times New Roman" w:cs="Times New Roman"/>
          <w:color w:val="000000"/>
          <w:sz w:val="24"/>
          <w:szCs w:val="24"/>
        </w:rPr>
        <w:t>Shepherd, H. (2021, February 2). Xbox series X vs Xbox one X: Is it worth upgrading to Microsoft's next-Gen console</w:t>
      </w:r>
      <w:proofErr w:type="gramStart"/>
      <w:r w:rsidRPr="007E74E6">
        <w:rPr>
          <w:rFonts w:ascii="Times New Roman" w:eastAsia="Times New Roman" w:hAnsi="Times New Roman" w:cs="Times New Roman"/>
          <w:color w:val="000000"/>
          <w:sz w:val="24"/>
          <w:szCs w:val="24"/>
        </w:rPr>
        <w:t>?.</w:t>
      </w:r>
      <w:proofErr w:type="gramEnd"/>
      <w:r w:rsidRPr="007E74E6">
        <w:rPr>
          <w:rFonts w:ascii="Times New Roman" w:eastAsia="Times New Roman" w:hAnsi="Times New Roman" w:cs="Times New Roman"/>
          <w:color w:val="000000"/>
          <w:sz w:val="24"/>
          <w:szCs w:val="24"/>
        </w:rPr>
        <w:t xml:space="preserve"> Retrieved February 12, 2021, from </w:t>
      </w:r>
      <w:hyperlink r:id="rId13" w:history="1">
        <w:r w:rsidRPr="006F7A9B">
          <w:rPr>
            <w:rStyle w:val="Hyperlink"/>
            <w:rFonts w:ascii="Times New Roman" w:eastAsia="Times New Roman" w:hAnsi="Times New Roman" w:cs="Times New Roman"/>
            <w:sz w:val="24"/>
            <w:szCs w:val="24"/>
          </w:rPr>
          <w:t>https://www.techradar.com/sg/news/xbox-series-x-vs-xbox-one-x</w:t>
        </w:r>
      </w:hyperlink>
      <w:r>
        <w:rPr>
          <w:rFonts w:ascii="Times New Roman" w:eastAsia="Times New Roman" w:hAnsi="Times New Roman" w:cs="Times New Roman"/>
          <w:color w:val="000000"/>
          <w:sz w:val="24"/>
          <w:szCs w:val="24"/>
        </w:rPr>
        <w:t xml:space="preserve"> </w:t>
      </w:r>
    </w:p>
    <w:p w14:paraId="1B4C22EA" w14:textId="77777777" w:rsidR="00022D74" w:rsidRDefault="00022D74" w:rsidP="00022D74">
      <w:pPr>
        <w:shd w:val="clear" w:color="auto" w:fill="FFFFFF"/>
        <w:spacing w:after="0" w:line="360" w:lineRule="auto"/>
        <w:ind w:left="720" w:right="75" w:hanging="720"/>
        <w:rPr>
          <w:rFonts w:ascii="Times New Roman" w:eastAsia="Times New Roman" w:hAnsi="Times New Roman" w:cs="Times New Roman"/>
          <w:color w:val="000000"/>
          <w:sz w:val="24"/>
          <w:szCs w:val="24"/>
        </w:rPr>
      </w:pPr>
    </w:p>
    <w:p w14:paraId="52E439C2" w14:textId="77777777" w:rsidR="007E74E6" w:rsidRPr="007E74E6" w:rsidRDefault="007E74E6" w:rsidP="00022D74">
      <w:pPr>
        <w:shd w:val="clear" w:color="auto" w:fill="FFFFFF"/>
        <w:spacing w:after="0" w:line="360" w:lineRule="auto"/>
        <w:ind w:left="720" w:right="75" w:hanging="720"/>
        <w:rPr>
          <w:rFonts w:ascii="Times New Roman" w:eastAsia="Times New Roman" w:hAnsi="Times New Roman" w:cs="Times New Roman"/>
          <w:color w:val="000000"/>
          <w:sz w:val="24"/>
          <w:szCs w:val="24"/>
        </w:rPr>
      </w:pPr>
      <w:r w:rsidRPr="007E74E6">
        <w:rPr>
          <w:rFonts w:ascii="Times New Roman" w:eastAsia="Times New Roman" w:hAnsi="Times New Roman" w:cs="Times New Roman"/>
          <w:color w:val="000000"/>
          <w:sz w:val="24"/>
          <w:szCs w:val="24"/>
        </w:rPr>
        <w:t>Tan, J. (2021). </w:t>
      </w:r>
      <w:r w:rsidRPr="007E74E6">
        <w:rPr>
          <w:rFonts w:ascii="Times New Roman" w:eastAsia="Times New Roman" w:hAnsi="Times New Roman" w:cs="Times New Roman"/>
          <w:i/>
          <w:iCs/>
          <w:color w:val="000000"/>
          <w:sz w:val="24"/>
          <w:szCs w:val="24"/>
        </w:rPr>
        <w:t>ANL201 Data Visualisation (Study Guide)</w:t>
      </w:r>
      <w:r w:rsidRPr="007E74E6">
        <w:rPr>
          <w:rFonts w:ascii="Times New Roman" w:eastAsia="Times New Roman" w:hAnsi="Times New Roman" w:cs="Times New Roman"/>
          <w:color w:val="000000"/>
          <w:sz w:val="24"/>
          <w:szCs w:val="24"/>
        </w:rPr>
        <w:t>. Singapore: Singapore University of Social Sciences.</w:t>
      </w:r>
    </w:p>
    <w:p w14:paraId="18889DA6" w14:textId="77777777" w:rsidR="000B3678" w:rsidRDefault="000B3678" w:rsidP="00022D74">
      <w:pPr>
        <w:spacing w:line="360" w:lineRule="auto"/>
        <w:jc w:val="both"/>
        <w:rPr>
          <w:rFonts w:ascii="Times New Roman" w:hAnsi="Times New Roman" w:cs="Times New Roman"/>
          <w:sz w:val="24"/>
        </w:rPr>
      </w:pPr>
    </w:p>
    <w:p w14:paraId="4C14986F" w14:textId="77777777" w:rsidR="000340F0" w:rsidRPr="00FD0E04" w:rsidRDefault="000340F0" w:rsidP="00022D74">
      <w:pPr>
        <w:spacing w:line="360" w:lineRule="auto"/>
        <w:ind w:left="720"/>
        <w:jc w:val="both"/>
        <w:rPr>
          <w:rFonts w:ascii="Times New Roman" w:hAnsi="Times New Roman" w:cs="Times New Roman"/>
          <w:sz w:val="24"/>
        </w:rPr>
      </w:pPr>
    </w:p>
    <w:sectPr w:rsidR="000340F0" w:rsidRPr="00FD0E0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10:50:00Z" w:initials="MK">
    <w:p w14:paraId="15765BDB" w14:textId="77777777" w:rsidR="009F2505" w:rsidRDefault="009F2505">
      <w:pPr>
        <w:pStyle w:val="CommentText"/>
      </w:pPr>
      <w:r>
        <w:rPr>
          <w:rStyle w:val="CommentReference"/>
        </w:rPr>
        <w:annotationRef/>
      </w:r>
      <w:r>
        <w:t>Good job; keep it up</w:t>
      </w:r>
      <w:bookmarkStart w:id="1" w:name="_GoBack"/>
      <w:bookmarkEnd w:id="1"/>
    </w:p>
  </w:comment>
  <w:comment w:id="2" w:author="Munish Kumar" w:date="2021-02-20T10:31:00Z" w:initials="MK">
    <w:p w14:paraId="78AE95D4" w14:textId="77777777" w:rsidR="00D85B52" w:rsidRDefault="00D85B52">
      <w:pPr>
        <w:pStyle w:val="CommentText"/>
      </w:pPr>
      <w:r>
        <w:rPr>
          <w:rStyle w:val="CommentReference"/>
        </w:rPr>
        <w:annotationRef/>
      </w:r>
      <w:proofErr w:type="gramStart"/>
      <w:r>
        <w:t>good</w:t>
      </w:r>
      <w:proofErr w:type="gramEnd"/>
    </w:p>
  </w:comment>
  <w:comment w:id="3" w:author="Munish Kumar" w:date="2021-02-20T10:31:00Z" w:initials="MK">
    <w:p w14:paraId="5CB6EBD6" w14:textId="77777777" w:rsidR="00D85B52" w:rsidRPr="00D85B52" w:rsidRDefault="00D85B52" w:rsidP="00D85B52">
      <w:pPr>
        <w:autoSpaceDE w:val="0"/>
        <w:autoSpaceDN w:val="0"/>
        <w:adjustRightInd w:val="0"/>
        <w:snapToGrid w:val="0"/>
        <w:spacing w:after="0" w:line="240" w:lineRule="auto"/>
        <w:rPr>
          <w:rFonts w:ascii="Times New Roman" w:hAnsi="Times New Roman" w:cs="Times New Roman"/>
          <w:sz w:val="24"/>
          <w:szCs w:val="24"/>
        </w:rPr>
      </w:pPr>
      <w:r w:rsidRPr="00D85B52">
        <w:rPr>
          <w:rStyle w:val="CommentReference"/>
          <w:rFonts w:ascii="Times New Roman" w:hAnsi="Times New Roman" w:cs="Times New Roman"/>
          <w:sz w:val="24"/>
          <w:szCs w:val="24"/>
        </w:rPr>
        <w:annotationRef/>
      </w:r>
      <w:r w:rsidRPr="00D85B52">
        <w:rPr>
          <w:rFonts w:ascii="Times New Roman" w:hAnsi="Times New Roman" w:cs="Times New Roman"/>
          <w:sz w:val="24"/>
          <w:szCs w:val="24"/>
        </w:rPr>
        <w:t xml:space="preserve">So a vision is </w:t>
      </w:r>
      <w:r>
        <w:rPr>
          <w:rFonts w:ascii="Times New Roman" w:hAnsi="Times New Roman" w:cs="Times New Roman"/>
          <w:sz w:val="24"/>
          <w:szCs w:val="24"/>
        </w:rPr>
        <w:t xml:space="preserve">typically </w:t>
      </w:r>
      <w:r w:rsidRPr="00D85B52">
        <w:rPr>
          <w:rFonts w:ascii="Times New Roman" w:hAnsi="Times New Roman" w:cs="Times New Roman"/>
          <w:sz w:val="24"/>
          <w:szCs w:val="24"/>
        </w:rPr>
        <w:t>more</w:t>
      </w:r>
      <w:r>
        <w:rPr>
          <w:rFonts w:ascii="Times New Roman" w:hAnsi="Times New Roman" w:cs="Times New Roman"/>
          <w:sz w:val="24"/>
          <w:szCs w:val="24"/>
        </w:rPr>
        <w:t xml:space="preserve"> aspirational – but you’re quite close</w:t>
      </w:r>
    </w:p>
    <w:p w14:paraId="70825A77" w14:textId="77777777" w:rsidR="00D85B52" w:rsidRDefault="00D85B52" w:rsidP="00D85B52">
      <w:pPr>
        <w:autoSpaceDE w:val="0"/>
        <w:autoSpaceDN w:val="0"/>
        <w:adjustRightInd w:val="0"/>
        <w:snapToGrid w:val="0"/>
        <w:spacing w:after="0" w:line="240" w:lineRule="auto"/>
      </w:pPr>
    </w:p>
    <w:p w14:paraId="53D56C62" w14:textId="77777777" w:rsidR="00D85B52" w:rsidRDefault="00D85B52" w:rsidP="00D85B5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t>“</w:t>
      </w: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3DABCDD5" w14:textId="77777777" w:rsidR="00D85B52" w:rsidRPr="00D85B52" w:rsidRDefault="00D85B52" w:rsidP="00D85B52">
      <w:pPr>
        <w:pStyle w:val="CommentText"/>
        <w:rPr>
          <w:lang w:val="en-US"/>
        </w:rPr>
      </w:pP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lang w:val="en-US"/>
        </w:rPr>
        <w:t>”</w:t>
      </w:r>
    </w:p>
  </w:comment>
  <w:comment w:id="4" w:author="Munish Kumar" w:date="2021-02-20T10:34:00Z" w:initials="MK">
    <w:p w14:paraId="0304433E" w14:textId="77777777" w:rsidR="00D85B52" w:rsidRDefault="00D85B52" w:rsidP="00D85B5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en-US"/>
        </w:rPr>
      </w:pPr>
      <w:r>
        <w:rPr>
          <w:rStyle w:val="CommentReference"/>
        </w:rPr>
        <w:annotationRef/>
      </w:r>
      <w:r>
        <w:rPr>
          <w:rFonts w:ascii="TimesNewRomanPSMT" w:eastAsia="Times New Roman" w:hAnsi="TimesNewRomanPSMT" w:cs="TimesNewRomanPSMT"/>
          <w:color w:val="000000"/>
          <w:sz w:val="24"/>
          <w:szCs w:val="24"/>
          <w:lang w:val="en-US"/>
        </w:rPr>
        <w:t xml:space="preserve">There is a bit of confusion here. A measure is a metric right? Something to tell you if you are </w:t>
      </w:r>
      <w:proofErr w:type="spellStart"/>
      <w:r>
        <w:rPr>
          <w:rFonts w:ascii="TimesNewRomanPSMT" w:eastAsia="Times New Roman" w:hAnsi="TimesNewRomanPSMT" w:cs="TimesNewRomanPSMT"/>
          <w:color w:val="000000"/>
          <w:sz w:val="24"/>
          <w:szCs w:val="24"/>
          <w:lang w:val="en-US"/>
        </w:rPr>
        <w:t>achiving</w:t>
      </w:r>
      <w:proofErr w:type="spellEnd"/>
      <w:r>
        <w:rPr>
          <w:rFonts w:ascii="TimesNewRomanPSMT" w:eastAsia="Times New Roman" w:hAnsi="TimesNewRomanPSMT" w:cs="TimesNewRomanPSMT"/>
          <w:color w:val="000000"/>
          <w:sz w:val="24"/>
          <w:szCs w:val="24"/>
          <w:lang w:val="en-US"/>
        </w:rPr>
        <w:t xml:space="preserve"> your </w:t>
      </w:r>
      <w:proofErr w:type="spellStart"/>
      <w:r>
        <w:rPr>
          <w:rFonts w:ascii="TimesNewRomanPSMT" w:eastAsia="Times New Roman" w:hAnsi="TimesNewRomanPSMT" w:cs="TimesNewRomanPSMT"/>
          <w:color w:val="000000"/>
          <w:sz w:val="24"/>
          <w:szCs w:val="24"/>
          <w:lang w:val="en-US"/>
        </w:rPr>
        <w:t>stratefy</w:t>
      </w:r>
      <w:proofErr w:type="spellEnd"/>
    </w:p>
    <w:p w14:paraId="5594535A" w14:textId="77777777" w:rsidR="00D85B52" w:rsidRDefault="00D85B52" w:rsidP="00D85B5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en-US"/>
        </w:rPr>
      </w:pPr>
    </w:p>
    <w:p w14:paraId="364E7585" w14:textId="77777777" w:rsidR="00D85B52" w:rsidRDefault="00D85B52" w:rsidP="00D85B5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en-US"/>
        </w:rPr>
      </w:pPr>
      <w:r>
        <w:rPr>
          <w:rFonts w:ascii="TimesNewRomanPSMT" w:eastAsia="Times New Roman" w:hAnsi="TimesNewRomanPSMT" w:cs="TimesNewRomanPSMT"/>
          <w:color w:val="000000"/>
          <w:sz w:val="24"/>
          <w:szCs w:val="24"/>
          <w:lang w:val="en-US"/>
        </w:rPr>
        <w:t>These 4 items you mentioned are common measures utilized in the strategy map</w:t>
      </w:r>
    </w:p>
    <w:p w14:paraId="7AFF4747" w14:textId="77777777" w:rsidR="00D85B52" w:rsidRDefault="00D85B52" w:rsidP="00D85B5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en-US"/>
        </w:rPr>
      </w:pPr>
    </w:p>
    <w:p w14:paraId="2E5E7870" w14:textId="77777777" w:rsidR="00D85B52" w:rsidRPr="00D85B52" w:rsidRDefault="00D85B52" w:rsidP="00D85B5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en-US"/>
        </w:rPr>
      </w:pPr>
      <w:r>
        <w:rPr>
          <w:rFonts w:ascii="TimesNewRomanPSMT" w:eastAsia="Times New Roman" w:hAnsi="TimesNewRomanPSMT" w:cs="TimesNewRomanPSMT"/>
          <w:color w:val="000000"/>
          <w:sz w:val="24"/>
          <w:szCs w:val="24"/>
          <w:lang w:val="en-US"/>
        </w:rPr>
        <w:t xml:space="preserve">So for example, I </w:t>
      </w:r>
      <w:proofErr w:type="spellStart"/>
      <w:r>
        <w:rPr>
          <w:rFonts w:ascii="TimesNewRomanPSMT" w:eastAsia="Times New Roman" w:hAnsi="TimesNewRomanPSMT" w:cs="TimesNewRomanPSMT"/>
          <w:color w:val="000000"/>
          <w:sz w:val="24"/>
          <w:szCs w:val="24"/>
          <w:lang w:val="en-US"/>
        </w:rPr>
        <w:t>I</w:t>
      </w:r>
      <w:proofErr w:type="spellEnd"/>
      <w:r>
        <w:rPr>
          <w:rFonts w:ascii="TimesNewRomanPSMT" w:eastAsia="Times New Roman" w:hAnsi="TimesNewRomanPSMT" w:cs="TimesNewRomanPSMT"/>
          <w:color w:val="000000"/>
          <w:sz w:val="24"/>
          <w:szCs w:val="24"/>
          <w:lang w:val="en-US"/>
        </w:rPr>
        <w:t xml:space="preserve"> want to determine if I am meeting strategic themes related to learning or growth, then I would develop a learning and growth MEASURE like strategic awareness, look at staff competency etc.</w:t>
      </w:r>
    </w:p>
    <w:p w14:paraId="793F2E16" w14:textId="77777777" w:rsidR="00D85B52" w:rsidRDefault="00D85B52" w:rsidP="00D85B5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p>
    <w:p w14:paraId="07D7F430" w14:textId="77777777" w:rsidR="00D85B52" w:rsidRPr="00D85B52" w:rsidRDefault="00D85B52" w:rsidP="00D85B5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en-US"/>
        </w:rPr>
      </w:pPr>
      <w:r>
        <w:rPr>
          <w:rFonts w:ascii="TimesNewRomanPSMT" w:eastAsia="Times New Roman" w:hAnsi="TimesNewRomanPSMT" w:cs="TimesNewRomanPSMT"/>
          <w:color w:val="000000"/>
          <w:sz w:val="24"/>
          <w:szCs w:val="24"/>
          <w:lang w:val="en-US"/>
        </w:rPr>
        <w:t xml:space="preserve">In this case, </w:t>
      </w:r>
    </w:p>
    <w:p w14:paraId="02BF8206" w14:textId="77777777" w:rsidR="00D85B52" w:rsidRDefault="00D85B52" w:rsidP="00D85B5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The 4 strategic themes are as follow:</w:t>
      </w:r>
    </w:p>
    <w:p w14:paraId="07EBD695" w14:textId="77777777" w:rsidR="00D85B52" w:rsidRDefault="00D85B52" w:rsidP="00D85B5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1) Technology Breakthroughs and Progress</w:t>
      </w:r>
    </w:p>
    <w:p w14:paraId="7D93C0A9" w14:textId="77777777" w:rsidR="00D85B52" w:rsidRDefault="00D85B52" w:rsidP="00D85B5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2) Trust</w:t>
      </w:r>
    </w:p>
    <w:p w14:paraId="2852FC83" w14:textId="77777777" w:rsidR="00D85B52" w:rsidRDefault="00D85B52" w:rsidP="00D85B5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3) Environmental and Corporate Social Responsibility.</w:t>
      </w:r>
    </w:p>
    <w:p w14:paraId="12ADF227" w14:textId="77777777" w:rsidR="00D85B52" w:rsidRPr="00D85B52" w:rsidRDefault="00D85B52" w:rsidP="00D85B5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4) Culture</w:t>
      </w:r>
    </w:p>
  </w:comment>
  <w:comment w:id="5" w:author="Munish Kumar" w:date="2021-02-20T10:34:00Z" w:initials="MK">
    <w:p w14:paraId="362F7D5D" w14:textId="77777777" w:rsidR="00D85B52" w:rsidRDefault="00D85B52">
      <w:pPr>
        <w:pStyle w:val="CommentText"/>
      </w:pPr>
      <w:r>
        <w:rPr>
          <w:rStyle w:val="CommentReference"/>
        </w:rPr>
        <w:annotationRef/>
      </w:r>
      <w:proofErr w:type="gramStart"/>
      <w:r>
        <w:t>good</w:t>
      </w:r>
      <w:proofErr w:type="gramEnd"/>
    </w:p>
  </w:comment>
  <w:comment w:id="6" w:author="Munish Kumar" w:date="2021-02-20T10:34:00Z" w:initials="MK">
    <w:p w14:paraId="56E91F4B" w14:textId="77777777" w:rsidR="00D85B52" w:rsidRDefault="00D85B52">
      <w:pPr>
        <w:pStyle w:val="CommentText"/>
      </w:pPr>
      <w:r>
        <w:rPr>
          <w:rStyle w:val="CommentReference"/>
        </w:rPr>
        <w:annotationRef/>
      </w:r>
      <w:r>
        <w:t xml:space="preserve">This would fall </w:t>
      </w:r>
      <w:proofErr w:type="spellStart"/>
      <w:r>
        <w:t>uner</w:t>
      </w:r>
      <w:proofErr w:type="spellEnd"/>
      <w:r>
        <w:t xml:space="preserve"> environment and </w:t>
      </w:r>
      <w:r>
        <w:rPr>
          <w:rFonts w:ascii="TimesNewRomanPSMT" w:eastAsia="Times New Roman" w:hAnsi="TimesNewRomanPSMT" w:cs="TimesNewRomanPSMT"/>
          <w:color w:val="000000"/>
          <w:sz w:val="24"/>
          <w:szCs w:val="24"/>
          <w:lang w:val="x-none"/>
        </w:rPr>
        <w:t>Corporate Social Responsibility</w:t>
      </w:r>
    </w:p>
  </w:comment>
  <w:comment w:id="7" w:author="Munish Kumar" w:date="2021-02-20T10:35:00Z" w:initials="MK">
    <w:p w14:paraId="4862572A" w14:textId="77777777" w:rsidR="00D85B52" w:rsidRDefault="00D85B52">
      <w:pPr>
        <w:pStyle w:val="CommentText"/>
      </w:pPr>
      <w:r>
        <w:rPr>
          <w:rStyle w:val="CommentReference"/>
        </w:rPr>
        <w:annotationRef/>
      </w:r>
      <w:r>
        <w:t>This would be trust</w:t>
      </w:r>
    </w:p>
  </w:comment>
  <w:comment w:id="8" w:author="Munish Kumar" w:date="2021-02-20T10:35:00Z" w:initials="MK">
    <w:p w14:paraId="7FB6B4B4" w14:textId="77777777" w:rsidR="00D85B52" w:rsidRDefault="00D85B52">
      <w:pPr>
        <w:pStyle w:val="CommentText"/>
      </w:pPr>
      <w:r>
        <w:rPr>
          <w:rStyle w:val="CommentReference"/>
        </w:rPr>
        <w:annotationRef/>
      </w:r>
      <w:r>
        <w:rPr>
          <w:rFonts w:ascii="TimesNewRomanPSMT" w:eastAsia="Times New Roman" w:hAnsi="TimesNewRomanPSMT" w:cs="TimesNewRomanPSMT"/>
          <w:color w:val="000000"/>
          <w:sz w:val="24"/>
          <w:szCs w:val="24"/>
          <w:lang w:val="x-none"/>
        </w:rPr>
        <w:t>Technology Breakthroughs and Progress</w:t>
      </w:r>
    </w:p>
  </w:comment>
  <w:comment w:id="9" w:author="Munish Kumar" w:date="2021-02-20T10:35:00Z" w:initials="MK">
    <w:p w14:paraId="1F3F646A" w14:textId="77777777" w:rsidR="00D85B52" w:rsidRDefault="00D85B52">
      <w:pPr>
        <w:pStyle w:val="CommentText"/>
      </w:pPr>
      <w:r>
        <w:rPr>
          <w:rStyle w:val="CommentReference"/>
        </w:rPr>
        <w:annotationRef/>
      </w:r>
      <w:r>
        <w:rPr>
          <w:rFonts w:ascii="TimesNewRomanPSMT" w:eastAsia="Times New Roman" w:hAnsi="TimesNewRomanPSMT" w:cs="TimesNewRomanPSMT"/>
          <w:color w:val="000000"/>
          <w:sz w:val="24"/>
          <w:szCs w:val="24"/>
          <w:lang w:val="x-none"/>
        </w:rPr>
        <w:t>Technology Breakthroughs and Progress</w:t>
      </w:r>
    </w:p>
  </w:comment>
  <w:comment w:id="10" w:author="Munish Kumar" w:date="2021-02-20T10:36:00Z" w:initials="MK">
    <w:p w14:paraId="5DFBF645" w14:textId="77777777" w:rsidR="00D85B52" w:rsidRPr="00D85B52" w:rsidRDefault="00D85B52" w:rsidP="00D85B52">
      <w:pPr>
        <w:autoSpaceDE w:val="0"/>
        <w:autoSpaceDN w:val="0"/>
        <w:adjustRightInd w:val="0"/>
        <w:snapToGrid w:val="0"/>
        <w:spacing w:after="0" w:line="240" w:lineRule="auto"/>
        <w:rPr>
          <w:rFonts w:ascii="Times New Roman" w:hAnsi="Times New Roman" w:cs="Times New Roman"/>
          <w:sz w:val="24"/>
          <w:szCs w:val="24"/>
        </w:rPr>
      </w:pPr>
      <w:r w:rsidRPr="00D85B52">
        <w:rPr>
          <w:rStyle w:val="CommentReference"/>
          <w:rFonts w:ascii="Times New Roman" w:hAnsi="Times New Roman" w:cs="Times New Roman"/>
          <w:sz w:val="24"/>
          <w:szCs w:val="24"/>
        </w:rPr>
        <w:annotationRef/>
      </w:r>
      <w:proofErr w:type="spellStart"/>
      <w:r>
        <w:rPr>
          <w:rFonts w:ascii="Times New Roman" w:hAnsi="Times New Roman" w:cs="Times New Roman"/>
          <w:sz w:val="24"/>
          <w:szCs w:val="24"/>
        </w:rPr>
        <w:t>Rebvenue</w:t>
      </w:r>
      <w:proofErr w:type="spellEnd"/>
      <w:r>
        <w:rPr>
          <w:rFonts w:ascii="Times New Roman" w:hAnsi="Times New Roman" w:cs="Times New Roman"/>
          <w:sz w:val="24"/>
          <w:szCs w:val="24"/>
        </w:rPr>
        <w:t xml:space="preserve"> and Productivity is</w:t>
      </w:r>
      <w:r w:rsidRPr="00D85B52">
        <w:rPr>
          <w:rFonts w:ascii="Times New Roman" w:hAnsi="Times New Roman" w:cs="Times New Roman"/>
          <w:sz w:val="24"/>
          <w:szCs w:val="24"/>
        </w:rPr>
        <w:t xml:space="preserve"> more an outcome</w:t>
      </w:r>
      <w:r>
        <w:rPr>
          <w:rFonts w:ascii="Times New Roman" w:hAnsi="Times New Roman" w:cs="Times New Roman"/>
          <w:sz w:val="24"/>
          <w:szCs w:val="24"/>
        </w:rPr>
        <w:t xml:space="preserve">, mission or a goal. The goals or mission feed into the overall vision of the company, which is to </w:t>
      </w:r>
      <w:r>
        <w:t>“</w:t>
      </w:r>
      <w:r>
        <w:rPr>
          <w:rFonts w:ascii="TimesNewRomanPSMT" w:eastAsia="Times New Roman" w:hAnsi="TimesNewRomanPSMT" w:cs="TimesNewRomanPSMT"/>
          <w:color w:val="000000"/>
          <w:sz w:val="24"/>
          <w:szCs w:val="24"/>
          <w:lang w:val="x-none"/>
        </w:rPr>
        <w:t>ensure that the technology they create always benefits</w:t>
      </w:r>
      <w:r>
        <w:rPr>
          <w:rFonts w:ascii="TimesNewRomanPSMT" w:eastAsia="Times New Roman" w:hAnsi="TimesNewRomanPSMT" w:cs="TimesNewRomanPSMT"/>
          <w:color w:val="000000"/>
          <w:sz w:val="24"/>
          <w:szCs w:val="24"/>
          <w:lang w:val="en-US"/>
        </w:rPr>
        <w:t xml:space="preserve"> </w:t>
      </w: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lang w:val="en-US"/>
        </w:rPr>
        <w:t>”</w:t>
      </w:r>
    </w:p>
  </w:comment>
  <w:comment w:id="11" w:author="Munish Kumar" w:date="2021-02-20T10:39:00Z" w:initials="MK">
    <w:p w14:paraId="2623A503" w14:textId="77777777" w:rsidR="00D85B52" w:rsidRDefault="00D85B52">
      <w:pPr>
        <w:pStyle w:val="CommentText"/>
      </w:pPr>
      <w:r>
        <w:rPr>
          <w:rStyle w:val="CommentReference"/>
        </w:rPr>
        <w:annotationRef/>
      </w:r>
      <w:proofErr w:type="gramStart"/>
      <w:r>
        <w:t>good</w:t>
      </w:r>
      <w:proofErr w:type="gramEnd"/>
    </w:p>
  </w:comment>
  <w:comment w:id="12" w:author="Munish Kumar" w:date="2021-02-20T10:40:00Z" w:initials="MK">
    <w:p w14:paraId="407E25CD" w14:textId="77777777" w:rsidR="00D85B52" w:rsidRDefault="00D85B52">
      <w:pPr>
        <w:pStyle w:val="CommentText"/>
      </w:pPr>
      <w:r>
        <w:rPr>
          <w:rStyle w:val="CommentReference"/>
        </w:rPr>
        <w:annotationRef/>
      </w:r>
      <w:proofErr w:type="gramStart"/>
      <w:r>
        <w:t>good</w:t>
      </w:r>
      <w:proofErr w:type="gramEnd"/>
    </w:p>
  </w:comment>
  <w:comment w:id="13" w:author="Munish Kumar" w:date="2021-02-20T10:40:00Z" w:initials="MK">
    <w:p w14:paraId="427D0EC7" w14:textId="77777777" w:rsidR="00D85B52" w:rsidRDefault="00D85B52">
      <w:pPr>
        <w:pStyle w:val="CommentText"/>
      </w:pPr>
      <w:r>
        <w:rPr>
          <w:rStyle w:val="CommentReference"/>
        </w:rPr>
        <w:annotationRef/>
      </w:r>
      <w:proofErr w:type="gramStart"/>
      <w:r>
        <w:t>good</w:t>
      </w:r>
      <w:proofErr w:type="gramEnd"/>
    </w:p>
  </w:comment>
  <w:comment w:id="14" w:author="Munish Kumar" w:date="2021-02-20T10:40:00Z" w:initials="MK">
    <w:p w14:paraId="52ACB1F2" w14:textId="77777777" w:rsidR="00D85B52" w:rsidRDefault="00D85B52">
      <w:pPr>
        <w:pStyle w:val="CommentText"/>
      </w:pPr>
      <w:r>
        <w:rPr>
          <w:rStyle w:val="CommentReference"/>
        </w:rPr>
        <w:annotationRef/>
      </w:r>
      <w:proofErr w:type="gramStart"/>
      <w:r>
        <w:t>good</w:t>
      </w:r>
      <w:proofErr w:type="gramEnd"/>
    </w:p>
  </w:comment>
  <w:comment w:id="15" w:author="Munish Kumar" w:date="2021-02-20T10:42:00Z" w:initials="MK">
    <w:p w14:paraId="46337FF5" w14:textId="77777777" w:rsidR="009F2505" w:rsidRDefault="009F2505">
      <w:pPr>
        <w:pStyle w:val="CommentText"/>
      </w:pPr>
      <w:r>
        <w:rPr>
          <w:rStyle w:val="CommentReference"/>
        </w:rPr>
        <w:annotationRef/>
      </w:r>
      <w:proofErr w:type="gramStart"/>
      <w:r>
        <w:t>good</w:t>
      </w:r>
      <w:proofErr w:type="gramEnd"/>
    </w:p>
  </w:comment>
  <w:comment w:id="16" w:author="Munish Kumar" w:date="2021-02-20T10:42:00Z" w:initials="MK">
    <w:p w14:paraId="40C0BB30" w14:textId="77777777" w:rsidR="009F2505" w:rsidRDefault="009F2505">
      <w:pPr>
        <w:pStyle w:val="CommentText"/>
      </w:pPr>
      <w:r>
        <w:rPr>
          <w:rStyle w:val="CommentReference"/>
        </w:rPr>
        <w:annotationRef/>
      </w:r>
      <w:proofErr w:type="gramStart"/>
      <w:r>
        <w:t>good</w:t>
      </w:r>
      <w:proofErr w:type="gramEnd"/>
    </w:p>
  </w:comment>
  <w:comment w:id="17" w:author="Munish Kumar" w:date="2021-02-20T10:43:00Z" w:initials="MK">
    <w:p w14:paraId="3CD9EA78" w14:textId="77777777" w:rsidR="009F2505" w:rsidRDefault="009F2505">
      <w:pPr>
        <w:pStyle w:val="CommentText"/>
      </w:pPr>
      <w:r>
        <w:rPr>
          <w:rStyle w:val="CommentReference"/>
        </w:rPr>
        <w:annotationRef/>
      </w:r>
      <w:proofErr w:type="gramStart"/>
      <w:r>
        <w:t>good</w:t>
      </w:r>
      <w:proofErr w:type="gramEnd"/>
    </w:p>
  </w:comment>
  <w:comment w:id="18" w:author="Munish Kumar" w:date="2021-02-20T10:43:00Z" w:initials="MK">
    <w:p w14:paraId="0F04C2C2" w14:textId="77777777" w:rsidR="009F2505" w:rsidRDefault="009F2505">
      <w:pPr>
        <w:pStyle w:val="CommentText"/>
      </w:pPr>
      <w:r>
        <w:rPr>
          <w:rStyle w:val="CommentReference"/>
        </w:rPr>
        <w:annotationRef/>
      </w:r>
      <w:proofErr w:type="gramStart"/>
      <w:r>
        <w:t>good</w:t>
      </w:r>
      <w:proofErr w:type="gramEnd"/>
    </w:p>
  </w:comment>
  <w:comment w:id="19" w:author="Munish Kumar" w:date="2021-02-20T10:44:00Z" w:initials="MK">
    <w:p w14:paraId="44B032B1" w14:textId="77777777" w:rsidR="009F2505" w:rsidRDefault="009F2505">
      <w:pPr>
        <w:pStyle w:val="CommentText"/>
      </w:pPr>
      <w:r>
        <w:rPr>
          <w:rStyle w:val="CommentReference"/>
        </w:rPr>
        <w:annotationRef/>
      </w:r>
      <w:proofErr w:type="gramStart"/>
      <w:r>
        <w:t>correct</w:t>
      </w:r>
      <w:proofErr w:type="gramEnd"/>
    </w:p>
  </w:comment>
  <w:comment w:id="20" w:author="Munish Kumar" w:date="2021-02-20T10:46:00Z" w:initials="MK">
    <w:p w14:paraId="36957C34" w14:textId="77777777" w:rsidR="009F2505" w:rsidRDefault="009F2505">
      <w:pPr>
        <w:pStyle w:val="CommentText"/>
      </w:pPr>
      <w:r>
        <w:rPr>
          <w:rStyle w:val="CommentReference"/>
        </w:rPr>
        <w:annotationRef/>
      </w:r>
      <w:proofErr w:type="spellStart"/>
      <w:r>
        <w:t>Its</w:t>
      </w:r>
      <w:proofErr w:type="spellEnd"/>
      <w:r>
        <w:t xml:space="preserve"> more a question of style than anything else in the way you answered the question here</w:t>
      </w:r>
    </w:p>
    <w:p w14:paraId="1FCAB0CF" w14:textId="77777777" w:rsidR="009F2505" w:rsidRDefault="009F2505">
      <w:pPr>
        <w:pStyle w:val="CommentText"/>
      </w:pPr>
    </w:p>
    <w:p w14:paraId="3DEDA77A" w14:textId="77777777" w:rsidR="009F2505" w:rsidRDefault="009F2505" w:rsidP="009F2505">
      <w:pPr>
        <w:pStyle w:val="CommentText"/>
        <w:numPr>
          <w:ilvl w:val="0"/>
          <w:numId w:val="8"/>
        </w:numPr>
      </w:pPr>
      <w:r>
        <w:t xml:space="preserve"> State clearly </w:t>
      </w:r>
      <w:proofErr w:type="spellStart"/>
      <w:r>
        <w:t>whats</w:t>
      </w:r>
      <w:proofErr w:type="spellEnd"/>
      <w:r>
        <w:t xml:space="preserve"> the good and Bad…as in “I think is this good” or “I think this is bad”</w:t>
      </w:r>
    </w:p>
    <w:p w14:paraId="613EC896" w14:textId="77777777" w:rsidR="009F2505" w:rsidRDefault="009F2505" w:rsidP="009F2505">
      <w:pPr>
        <w:pStyle w:val="CommentText"/>
        <w:numPr>
          <w:ilvl w:val="0"/>
          <w:numId w:val="8"/>
        </w:numPr>
      </w:pPr>
      <w:r>
        <w:t xml:space="preserve"> “State your recommendations</w:t>
      </w:r>
    </w:p>
    <w:p w14:paraId="40A21775" w14:textId="77777777" w:rsidR="009F2505" w:rsidRDefault="009F2505" w:rsidP="009F2505">
      <w:pPr>
        <w:pStyle w:val="CommentText"/>
        <w:numPr>
          <w:ilvl w:val="0"/>
          <w:numId w:val="8"/>
        </w:numPr>
      </w:pPr>
      <w:r>
        <w:t xml:space="preserve"> Would be nice to see some data or numbers to back your argument – graphs, visuals etc</w:t>
      </w:r>
    </w:p>
  </w:comment>
  <w:comment w:id="21" w:author="Munish Kumar" w:date="2021-02-20T10:45:00Z" w:initials="MK">
    <w:p w14:paraId="256AABBD" w14:textId="77777777" w:rsidR="009F2505" w:rsidRDefault="009F2505">
      <w:pPr>
        <w:pStyle w:val="CommentText"/>
      </w:pPr>
      <w:r>
        <w:rPr>
          <w:rStyle w:val="CommentReference"/>
        </w:rPr>
        <w:annotationRef/>
      </w:r>
      <w:proofErr w:type="gramStart"/>
      <w:r>
        <w:t>good</w:t>
      </w:r>
      <w:proofErr w:type="gramEnd"/>
    </w:p>
  </w:comment>
  <w:comment w:id="22" w:author="Munish Kumar" w:date="2021-02-20T10:45:00Z" w:initials="MK">
    <w:p w14:paraId="084B2909" w14:textId="77777777" w:rsidR="009F2505" w:rsidRDefault="009F2505">
      <w:pPr>
        <w:pStyle w:val="CommentText"/>
      </w:pPr>
      <w:r>
        <w:rPr>
          <w:rStyle w:val="CommentReference"/>
        </w:rPr>
        <w:annotationRef/>
      </w:r>
      <w:proofErr w:type="gramStart"/>
      <w:r>
        <w:t>ok</w:t>
      </w:r>
      <w:proofErr w:type="gramEnd"/>
    </w:p>
  </w:comment>
  <w:comment w:id="31" w:author="Munish Kumar" w:date="2021-02-20T10:45:00Z" w:initials="MK">
    <w:p w14:paraId="4671FAA9" w14:textId="77777777" w:rsidR="009F2505" w:rsidRDefault="009F2505">
      <w:pPr>
        <w:pStyle w:val="CommentText"/>
      </w:pPr>
      <w:r>
        <w:rPr>
          <w:rStyle w:val="CommentReference"/>
        </w:rPr>
        <w:annotationRef/>
      </w:r>
      <w:proofErr w:type="gramStart"/>
      <w:r>
        <w:t>ok</w:t>
      </w:r>
      <w:proofErr w:type="gramEnd"/>
    </w:p>
  </w:comment>
  <w:comment w:id="32" w:author="Munish Kumar" w:date="2021-02-20T10:48:00Z" w:initials="MK">
    <w:p w14:paraId="1DAA0EAC" w14:textId="77777777" w:rsidR="009F2505" w:rsidRDefault="009F2505">
      <w:pPr>
        <w:pStyle w:val="CommentText"/>
      </w:pPr>
      <w:r>
        <w:rPr>
          <w:rStyle w:val="CommentReference"/>
        </w:rPr>
        <w:annotationRef/>
      </w:r>
      <w:proofErr w:type="gramStart"/>
      <w:r>
        <w:t>ok</w:t>
      </w:r>
      <w:proofErr w:type="gramEnd"/>
    </w:p>
  </w:comment>
  <w:comment w:id="33" w:author="Munish Kumar" w:date="2021-02-20T10:49:00Z" w:initials="MK">
    <w:p w14:paraId="200197D4" w14:textId="77777777" w:rsidR="009F2505" w:rsidRDefault="009F2505">
      <w:pPr>
        <w:pStyle w:val="CommentText"/>
      </w:pPr>
      <w:r>
        <w:rPr>
          <w:rStyle w:val="CommentReference"/>
        </w:rPr>
        <w:annotationRef/>
      </w:r>
      <w:proofErr w:type="gramStart"/>
      <w:r>
        <w:t>this</w:t>
      </w:r>
      <w:proofErr w:type="gramEnd"/>
      <w:r>
        <w:t xml:space="preserve"> is a recommendation or an observation?</w:t>
      </w:r>
    </w:p>
  </w:comment>
  <w:comment w:id="34" w:author="Munish Kumar" w:date="2021-02-20T10:48:00Z" w:initials="MK">
    <w:p w14:paraId="782A7475" w14:textId="77777777" w:rsidR="009F2505" w:rsidRDefault="009F2505">
      <w:pPr>
        <w:pStyle w:val="CommentText"/>
      </w:pPr>
      <w:r>
        <w:rPr>
          <w:rStyle w:val="CommentReference"/>
        </w:rPr>
        <w:annotationRef/>
      </w:r>
      <w:proofErr w:type="gramStart"/>
      <w:r>
        <w:t>good</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765BDB" w15:done="0"/>
  <w15:commentEx w15:paraId="78AE95D4" w15:done="0"/>
  <w15:commentEx w15:paraId="3DABCDD5" w15:done="0"/>
  <w15:commentEx w15:paraId="12ADF227" w15:done="0"/>
  <w15:commentEx w15:paraId="362F7D5D" w15:done="0"/>
  <w15:commentEx w15:paraId="56E91F4B" w15:done="0"/>
  <w15:commentEx w15:paraId="4862572A" w15:done="0"/>
  <w15:commentEx w15:paraId="7FB6B4B4" w15:done="0"/>
  <w15:commentEx w15:paraId="1F3F646A" w15:done="0"/>
  <w15:commentEx w15:paraId="5DFBF645" w15:done="0"/>
  <w15:commentEx w15:paraId="2623A503" w15:done="0"/>
  <w15:commentEx w15:paraId="407E25CD" w15:done="0"/>
  <w15:commentEx w15:paraId="427D0EC7" w15:done="0"/>
  <w15:commentEx w15:paraId="52ACB1F2" w15:done="0"/>
  <w15:commentEx w15:paraId="46337FF5" w15:done="0"/>
  <w15:commentEx w15:paraId="40C0BB30" w15:done="0"/>
  <w15:commentEx w15:paraId="3CD9EA78" w15:done="0"/>
  <w15:commentEx w15:paraId="0F04C2C2" w15:done="0"/>
  <w15:commentEx w15:paraId="44B032B1" w15:done="0"/>
  <w15:commentEx w15:paraId="40A21775" w15:done="0"/>
  <w15:commentEx w15:paraId="256AABBD" w15:done="0"/>
  <w15:commentEx w15:paraId="084B2909" w15:done="0"/>
  <w15:commentEx w15:paraId="4671FAA9" w15:done="0"/>
  <w15:commentEx w15:paraId="1DAA0EAC" w15:done="0"/>
  <w15:commentEx w15:paraId="200197D4" w15:done="0"/>
  <w15:commentEx w15:paraId="782A74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061CE"/>
    <w:multiLevelType w:val="hybridMultilevel"/>
    <w:tmpl w:val="B0E60000"/>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30670C71"/>
    <w:multiLevelType w:val="hybridMultilevel"/>
    <w:tmpl w:val="E99460E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321F13E4"/>
    <w:multiLevelType w:val="hybridMultilevel"/>
    <w:tmpl w:val="3CCA72E8"/>
    <w:lvl w:ilvl="0" w:tplc="14125970">
      <w:start w:val="1"/>
      <w:numFmt w:val="lowerLetter"/>
      <w:lvlText w:val="(%1)"/>
      <w:lvlJc w:val="left"/>
      <w:pPr>
        <w:ind w:left="720" w:hanging="360"/>
      </w:pPr>
      <w:rPr>
        <w:rFonts w:hint="default"/>
      </w:rPr>
    </w:lvl>
    <w:lvl w:ilvl="1" w:tplc="D0CC98CE">
      <w:start w:val="5"/>
      <w:numFmt w:val="bullet"/>
      <w:lvlText w:val=""/>
      <w:lvlJc w:val="left"/>
      <w:pPr>
        <w:ind w:left="1440" w:hanging="360"/>
      </w:pPr>
      <w:rPr>
        <w:rFonts w:ascii="Times New Roman" w:eastAsiaTheme="minorEastAsia" w:hAnsi="Times New Roman" w:cs="Times New Roman"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52501BF"/>
    <w:multiLevelType w:val="hybridMultilevel"/>
    <w:tmpl w:val="2FC2A56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1404EA5"/>
    <w:multiLevelType w:val="hybridMultilevel"/>
    <w:tmpl w:val="CDF481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BED6747"/>
    <w:multiLevelType w:val="hybridMultilevel"/>
    <w:tmpl w:val="4B9E7FC6"/>
    <w:lvl w:ilvl="0" w:tplc="4809000F">
      <w:start w:val="1"/>
      <w:numFmt w:val="decimal"/>
      <w:lvlText w:val="%1."/>
      <w:lvlJc w:val="left"/>
      <w:pPr>
        <w:ind w:left="720" w:hanging="360"/>
      </w:p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230658A"/>
    <w:multiLevelType w:val="hybridMultilevel"/>
    <w:tmpl w:val="5EDCB252"/>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76795059"/>
    <w:multiLevelType w:val="hybridMultilevel"/>
    <w:tmpl w:val="DEA6492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7"/>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E2D"/>
    <w:rsid w:val="00006CE3"/>
    <w:rsid w:val="00022D74"/>
    <w:rsid w:val="000340F0"/>
    <w:rsid w:val="00086093"/>
    <w:rsid w:val="000B3286"/>
    <w:rsid w:val="000B3678"/>
    <w:rsid w:val="000C707A"/>
    <w:rsid w:val="000C76E2"/>
    <w:rsid w:val="000D5B36"/>
    <w:rsid w:val="000D635E"/>
    <w:rsid w:val="000D757A"/>
    <w:rsid w:val="00111BA1"/>
    <w:rsid w:val="001220C2"/>
    <w:rsid w:val="00183B80"/>
    <w:rsid w:val="001D7C17"/>
    <w:rsid w:val="001E2265"/>
    <w:rsid w:val="001E740A"/>
    <w:rsid w:val="0029006E"/>
    <w:rsid w:val="002D3196"/>
    <w:rsid w:val="002E4843"/>
    <w:rsid w:val="003D34C9"/>
    <w:rsid w:val="00470226"/>
    <w:rsid w:val="004C53FD"/>
    <w:rsid w:val="004F492A"/>
    <w:rsid w:val="00536CDC"/>
    <w:rsid w:val="00581878"/>
    <w:rsid w:val="005A7FF7"/>
    <w:rsid w:val="0061628E"/>
    <w:rsid w:val="00641E2D"/>
    <w:rsid w:val="006C579C"/>
    <w:rsid w:val="006C60B2"/>
    <w:rsid w:val="00716D31"/>
    <w:rsid w:val="00722E79"/>
    <w:rsid w:val="00726570"/>
    <w:rsid w:val="00735DC5"/>
    <w:rsid w:val="00773006"/>
    <w:rsid w:val="007777D2"/>
    <w:rsid w:val="007B5833"/>
    <w:rsid w:val="007E48BF"/>
    <w:rsid w:val="007E74E6"/>
    <w:rsid w:val="00816A47"/>
    <w:rsid w:val="00825567"/>
    <w:rsid w:val="008A0B69"/>
    <w:rsid w:val="008F074F"/>
    <w:rsid w:val="008F6CE3"/>
    <w:rsid w:val="009263A3"/>
    <w:rsid w:val="009B30B7"/>
    <w:rsid w:val="009F05AC"/>
    <w:rsid w:val="009F2505"/>
    <w:rsid w:val="00A07C4A"/>
    <w:rsid w:val="00AA4CBE"/>
    <w:rsid w:val="00B17E84"/>
    <w:rsid w:val="00B77A90"/>
    <w:rsid w:val="00CA4930"/>
    <w:rsid w:val="00CA6007"/>
    <w:rsid w:val="00CD204E"/>
    <w:rsid w:val="00D02E14"/>
    <w:rsid w:val="00D1099D"/>
    <w:rsid w:val="00D774D9"/>
    <w:rsid w:val="00D85B52"/>
    <w:rsid w:val="00DB0A46"/>
    <w:rsid w:val="00DE5DFB"/>
    <w:rsid w:val="00E06F9A"/>
    <w:rsid w:val="00E24713"/>
    <w:rsid w:val="00EC3C0F"/>
    <w:rsid w:val="00ED41B3"/>
    <w:rsid w:val="00EE5EBA"/>
    <w:rsid w:val="00F40D8E"/>
    <w:rsid w:val="00F738BA"/>
    <w:rsid w:val="00FD0E04"/>
    <w:rsid w:val="00FF09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28B5"/>
  <w15:docId w15:val="{FA5DA217-267D-4FF2-BD31-D569DA04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EBA"/>
    <w:pPr>
      <w:ind w:left="720"/>
      <w:contextualSpacing/>
    </w:pPr>
  </w:style>
  <w:style w:type="paragraph" w:styleId="BalloonText">
    <w:name w:val="Balloon Text"/>
    <w:basedOn w:val="Normal"/>
    <w:link w:val="BalloonTextChar"/>
    <w:uiPriority w:val="99"/>
    <w:semiHidden/>
    <w:unhideWhenUsed/>
    <w:rsid w:val="001D7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C17"/>
    <w:rPr>
      <w:rFonts w:ascii="Tahoma" w:hAnsi="Tahoma" w:cs="Tahoma"/>
      <w:sz w:val="16"/>
      <w:szCs w:val="16"/>
    </w:rPr>
  </w:style>
  <w:style w:type="paragraph" w:styleId="NormalWeb">
    <w:name w:val="Normal (Web)"/>
    <w:basedOn w:val="Normal"/>
    <w:uiPriority w:val="99"/>
    <w:semiHidden/>
    <w:unhideWhenUsed/>
    <w:rsid w:val="002E48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4843"/>
    <w:rPr>
      <w:i/>
      <w:iCs/>
    </w:rPr>
  </w:style>
  <w:style w:type="character" w:styleId="Hyperlink">
    <w:name w:val="Hyperlink"/>
    <w:basedOn w:val="DefaultParagraphFont"/>
    <w:uiPriority w:val="99"/>
    <w:unhideWhenUsed/>
    <w:rsid w:val="002E4843"/>
    <w:rPr>
      <w:color w:val="0000FF" w:themeColor="hyperlink"/>
      <w:u w:val="single"/>
    </w:rPr>
  </w:style>
  <w:style w:type="character" w:styleId="CommentReference">
    <w:name w:val="annotation reference"/>
    <w:basedOn w:val="DefaultParagraphFont"/>
    <w:uiPriority w:val="99"/>
    <w:semiHidden/>
    <w:unhideWhenUsed/>
    <w:rsid w:val="00D85B52"/>
    <w:rPr>
      <w:sz w:val="16"/>
      <w:szCs w:val="16"/>
    </w:rPr>
  </w:style>
  <w:style w:type="paragraph" w:styleId="CommentText">
    <w:name w:val="annotation text"/>
    <w:basedOn w:val="Normal"/>
    <w:link w:val="CommentTextChar"/>
    <w:uiPriority w:val="99"/>
    <w:semiHidden/>
    <w:unhideWhenUsed/>
    <w:rsid w:val="00D85B52"/>
    <w:pPr>
      <w:spacing w:line="240" w:lineRule="auto"/>
    </w:pPr>
    <w:rPr>
      <w:sz w:val="20"/>
      <w:szCs w:val="20"/>
    </w:rPr>
  </w:style>
  <w:style w:type="character" w:customStyle="1" w:styleId="CommentTextChar">
    <w:name w:val="Comment Text Char"/>
    <w:basedOn w:val="DefaultParagraphFont"/>
    <w:link w:val="CommentText"/>
    <w:uiPriority w:val="99"/>
    <w:semiHidden/>
    <w:rsid w:val="00D85B52"/>
    <w:rPr>
      <w:sz w:val="20"/>
      <w:szCs w:val="20"/>
    </w:rPr>
  </w:style>
  <w:style w:type="paragraph" w:styleId="CommentSubject">
    <w:name w:val="annotation subject"/>
    <w:basedOn w:val="CommentText"/>
    <w:next w:val="CommentText"/>
    <w:link w:val="CommentSubjectChar"/>
    <w:uiPriority w:val="99"/>
    <w:semiHidden/>
    <w:unhideWhenUsed/>
    <w:rsid w:val="00D85B52"/>
    <w:rPr>
      <w:b/>
      <w:bCs/>
    </w:rPr>
  </w:style>
  <w:style w:type="character" w:customStyle="1" w:styleId="CommentSubjectChar">
    <w:name w:val="Comment Subject Char"/>
    <w:basedOn w:val="CommentTextChar"/>
    <w:link w:val="CommentSubject"/>
    <w:uiPriority w:val="99"/>
    <w:semiHidden/>
    <w:rsid w:val="00D85B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36296">
      <w:bodyDiv w:val="1"/>
      <w:marLeft w:val="0"/>
      <w:marRight w:val="0"/>
      <w:marTop w:val="0"/>
      <w:marBottom w:val="0"/>
      <w:divBdr>
        <w:top w:val="none" w:sz="0" w:space="0" w:color="auto"/>
        <w:left w:val="none" w:sz="0" w:space="0" w:color="auto"/>
        <w:bottom w:val="none" w:sz="0" w:space="0" w:color="auto"/>
        <w:right w:val="none" w:sz="0" w:space="0" w:color="auto"/>
      </w:divBdr>
    </w:div>
    <w:div w:id="1314721640">
      <w:bodyDiv w:val="1"/>
      <w:marLeft w:val="0"/>
      <w:marRight w:val="0"/>
      <w:marTop w:val="0"/>
      <w:marBottom w:val="0"/>
      <w:divBdr>
        <w:top w:val="none" w:sz="0" w:space="0" w:color="auto"/>
        <w:left w:val="none" w:sz="0" w:space="0" w:color="auto"/>
        <w:bottom w:val="none" w:sz="0" w:space="0" w:color="auto"/>
        <w:right w:val="none" w:sz="0" w:space="0" w:color="auto"/>
      </w:divBdr>
    </w:div>
    <w:div w:id="16682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techradar.com/sg/news/xbox-series-x-vs-xbox-one-x"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microsoft.com/investor/reports/ar19/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ynda.com/aboutu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forbes.com/sites/williamarruda/2014/08/19/the-5-most-important-linkedin-features-you-arent-using-correctly/?sh=dd97f34682c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C9536-6C30-4584-879A-854D7B23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11</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Soh</dc:creator>
  <cp:keywords/>
  <dc:description/>
  <cp:lastModifiedBy>Munish Kumar</cp:lastModifiedBy>
  <cp:revision>50</cp:revision>
  <dcterms:created xsi:type="dcterms:W3CDTF">2021-02-06T09:57:00Z</dcterms:created>
  <dcterms:modified xsi:type="dcterms:W3CDTF">2021-02-20T02:50:00Z</dcterms:modified>
</cp:coreProperties>
</file>