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6842D" w14:textId="6C699EA3" w:rsidR="00B0672E" w:rsidRDefault="00B0672E" w:rsidP="001448A6">
      <w:pPr>
        <w:pStyle w:val="NoSpacing"/>
        <w:jc w:val="both"/>
      </w:pPr>
      <w:r w:rsidRPr="00B0672E">
        <w:rPr>
          <w:b/>
          <w:bCs/>
        </w:rPr>
        <w:t>Course Code:</w:t>
      </w:r>
      <w:r>
        <w:t xml:space="preserve"> </w:t>
      </w:r>
      <w:r w:rsidR="007D2B3B">
        <w:tab/>
      </w:r>
      <w:r w:rsidR="007D2B3B">
        <w:tab/>
      </w:r>
      <w:r>
        <w:t xml:space="preserve">ANL201 Data Visualisation for Business </w:t>
      </w:r>
    </w:p>
    <w:p w14:paraId="2FA44B03" w14:textId="2AF7BB11" w:rsidR="00B0672E" w:rsidRDefault="00B0672E" w:rsidP="001448A6">
      <w:pPr>
        <w:pStyle w:val="NoSpacing"/>
        <w:jc w:val="both"/>
      </w:pPr>
      <w:r w:rsidRPr="00B0672E">
        <w:rPr>
          <w:b/>
          <w:bCs/>
        </w:rPr>
        <w:t>Title of the TMA:</w:t>
      </w:r>
      <w:r>
        <w:t xml:space="preserve"> </w:t>
      </w:r>
      <w:r w:rsidR="007D2B3B">
        <w:tab/>
      </w:r>
      <w:r>
        <w:t>January 2021 Presentation</w:t>
      </w:r>
    </w:p>
    <w:p w14:paraId="0D49C210" w14:textId="3BCE3C74" w:rsidR="00B0672E" w:rsidRPr="00B0672E" w:rsidRDefault="00B0672E" w:rsidP="001448A6">
      <w:pPr>
        <w:pStyle w:val="NoSpacing"/>
        <w:jc w:val="both"/>
      </w:pPr>
      <w:r>
        <w:rPr>
          <w:b/>
          <w:bCs/>
        </w:rPr>
        <w:t>S</w:t>
      </w:r>
      <w:r w:rsidRPr="00B0672E">
        <w:rPr>
          <w:b/>
          <w:bCs/>
        </w:rPr>
        <w:t>USS PI No</w:t>
      </w:r>
      <w:r>
        <w:rPr>
          <w:b/>
          <w:bCs/>
        </w:rPr>
        <w:t xml:space="preserve">: </w:t>
      </w:r>
      <w:r w:rsidR="007D2B3B">
        <w:rPr>
          <w:b/>
          <w:bCs/>
        </w:rPr>
        <w:tab/>
      </w:r>
      <w:r w:rsidR="007D2B3B">
        <w:rPr>
          <w:b/>
          <w:bCs/>
        </w:rPr>
        <w:tab/>
      </w:r>
      <w:r>
        <w:t>CE211135</w:t>
      </w:r>
    </w:p>
    <w:p w14:paraId="50479A37" w14:textId="3B9C1813" w:rsidR="00B0672E" w:rsidRPr="00B0672E" w:rsidRDefault="00B0672E" w:rsidP="001448A6">
      <w:pPr>
        <w:pStyle w:val="NoSpacing"/>
        <w:jc w:val="both"/>
      </w:pPr>
      <w:r w:rsidRPr="00B0672E">
        <w:rPr>
          <w:b/>
          <w:bCs/>
        </w:rPr>
        <w:t>Name</w:t>
      </w:r>
      <w:r>
        <w:rPr>
          <w:b/>
          <w:bCs/>
        </w:rPr>
        <w:t xml:space="preserve">: </w:t>
      </w:r>
      <w:r w:rsidR="007D2B3B">
        <w:rPr>
          <w:b/>
          <w:bCs/>
        </w:rPr>
        <w:tab/>
      </w:r>
      <w:r w:rsidR="007D2B3B">
        <w:rPr>
          <w:b/>
          <w:bCs/>
        </w:rPr>
        <w:tab/>
      </w:r>
      <w:r w:rsidR="007D2B3B">
        <w:rPr>
          <w:b/>
          <w:bCs/>
        </w:rPr>
        <w:tab/>
      </w:r>
      <w:r>
        <w:t>Aw Yee Kang</w:t>
      </w:r>
    </w:p>
    <w:p w14:paraId="4DD39E39" w14:textId="6A51BA93" w:rsidR="005C6E48" w:rsidRDefault="00B0672E" w:rsidP="001448A6">
      <w:pPr>
        <w:pStyle w:val="NoSpacing"/>
        <w:jc w:val="both"/>
      </w:pPr>
      <w:r w:rsidRPr="00B0672E">
        <w:rPr>
          <w:b/>
          <w:bCs/>
        </w:rPr>
        <w:t>Submission Date</w:t>
      </w:r>
      <w:r>
        <w:rPr>
          <w:b/>
          <w:bCs/>
        </w:rPr>
        <w:t>:</w:t>
      </w:r>
      <w:r w:rsidR="007D2B3B">
        <w:rPr>
          <w:b/>
          <w:bCs/>
        </w:rPr>
        <w:tab/>
      </w:r>
      <w:r>
        <w:t>17 February 2021</w:t>
      </w:r>
    </w:p>
    <w:p w14:paraId="0BC5C01F" w14:textId="483EAB88" w:rsidR="00B0672E" w:rsidRDefault="00B0672E" w:rsidP="001448A6">
      <w:pPr>
        <w:pStyle w:val="NoSpacing"/>
        <w:jc w:val="both"/>
      </w:pPr>
    </w:p>
    <w:p w14:paraId="546FBD1B" w14:textId="0DECA690" w:rsidR="009D5E68" w:rsidRDefault="00601921" w:rsidP="001448A6">
      <w:pPr>
        <w:pStyle w:val="NoSpacing"/>
        <w:numPr>
          <w:ilvl w:val="0"/>
          <w:numId w:val="2"/>
        </w:numPr>
        <w:ind w:left="284" w:hanging="284"/>
        <w:jc w:val="both"/>
      </w:pPr>
      <w:commentRangeStart w:id="0"/>
      <w:r>
        <w:t xml:space="preserve">Microsoft’s Mission statement is stated in the letter of shareholders, and it is to </w:t>
      </w:r>
      <w:r w:rsidR="00C24C97">
        <w:t>“</w:t>
      </w:r>
      <w:r>
        <w:t>empower every person and every organisation on the planet to achieve more</w:t>
      </w:r>
      <w:r w:rsidR="00BF23F3">
        <w:rPr>
          <w:rStyle w:val="FootnoteReference"/>
        </w:rPr>
        <w:footnoteReference w:id="1"/>
      </w:r>
      <w:r w:rsidR="00994733">
        <w:t>”</w:t>
      </w:r>
      <w:r w:rsidR="009D5E68">
        <w:t>.</w:t>
      </w:r>
      <w:commentRangeEnd w:id="0"/>
      <w:r w:rsidR="00C36D50">
        <w:rPr>
          <w:rStyle w:val="CommentReference"/>
        </w:rPr>
        <w:commentReference w:id="0"/>
      </w:r>
    </w:p>
    <w:p w14:paraId="47C8BDC1" w14:textId="7B2476D1" w:rsidR="007D2B3B" w:rsidRDefault="007D2B3B" w:rsidP="001448A6">
      <w:pPr>
        <w:pStyle w:val="NoSpacing"/>
        <w:jc w:val="both"/>
      </w:pPr>
    </w:p>
    <w:p w14:paraId="33D2FF75" w14:textId="22F53F76" w:rsidR="006F3EF2" w:rsidRDefault="006F3EF2" w:rsidP="001448A6">
      <w:pPr>
        <w:pStyle w:val="NoSpacing"/>
        <w:ind w:left="284"/>
        <w:jc w:val="both"/>
      </w:pPr>
      <w:r>
        <w:t xml:space="preserve">This mission statement </w:t>
      </w:r>
      <w:r w:rsidR="009149C1">
        <w:t>is</w:t>
      </w:r>
      <w:r>
        <w:t xml:space="preserve"> a consumer/customer</w:t>
      </w:r>
      <w:r w:rsidR="009149C1">
        <w:t xml:space="preserve"> </w:t>
      </w:r>
      <w:r>
        <w:t xml:space="preserve">oriented statement. </w:t>
      </w:r>
    </w:p>
    <w:p w14:paraId="5394DF90" w14:textId="77777777" w:rsidR="006F3EF2" w:rsidRDefault="006F3EF2" w:rsidP="001448A6">
      <w:pPr>
        <w:pStyle w:val="NoSpacing"/>
        <w:ind w:left="284"/>
        <w:jc w:val="both"/>
      </w:pPr>
    </w:p>
    <w:p w14:paraId="38460FD4" w14:textId="77777777" w:rsidR="009149C1" w:rsidRDefault="007D2B3B" w:rsidP="001448A6">
      <w:pPr>
        <w:pStyle w:val="NoSpacing"/>
        <w:ind w:left="284"/>
        <w:jc w:val="both"/>
      </w:pPr>
      <w:r>
        <w:t>It means giving control to every individual person and every individual organisation, through its products and services, and enabling them to be</w:t>
      </w:r>
      <w:r w:rsidR="006F3EF2">
        <w:t>, and to do things</w:t>
      </w:r>
      <w:r>
        <w:t xml:space="preserve"> more effective and efficient</w:t>
      </w:r>
      <w:r w:rsidR="006F3EF2">
        <w:t xml:space="preserve">. </w:t>
      </w:r>
      <w:r w:rsidR="009149C1">
        <w:t xml:space="preserve">We are currently in a digitalised world, and being a technology giant, Microsoft wants to see that its products and services benefits the society as a whole.  </w:t>
      </w:r>
    </w:p>
    <w:p w14:paraId="333DBC82" w14:textId="77777777" w:rsidR="009149C1" w:rsidRDefault="009149C1" w:rsidP="001448A6">
      <w:pPr>
        <w:pStyle w:val="NoSpacing"/>
        <w:ind w:left="284"/>
        <w:jc w:val="both"/>
      </w:pPr>
    </w:p>
    <w:p w14:paraId="468BEEAD" w14:textId="70C5F302" w:rsidR="006F3EF2" w:rsidRDefault="006F3EF2" w:rsidP="001448A6">
      <w:pPr>
        <w:pStyle w:val="NoSpacing"/>
        <w:ind w:left="284"/>
        <w:jc w:val="both"/>
      </w:pPr>
      <w:r>
        <w:t xml:space="preserve">Through empowerment and allowing more control in their daily activities, Microsoft hopes </w:t>
      </w:r>
      <w:r w:rsidR="009149C1">
        <w:t xml:space="preserve">all </w:t>
      </w:r>
      <w:r>
        <w:t xml:space="preserve">users realise their full potential and feels more confident and capable. </w:t>
      </w:r>
    </w:p>
    <w:p w14:paraId="75088E3B" w14:textId="64456D09" w:rsidR="009149C1" w:rsidRDefault="009149C1" w:rsidP="001448A6">
      <w:pPr>
        <w:pStyle w:val="NoSpacing"/>
        <w:ind w:left="284"/>
        <w:jc w:val="both"/>
      </w:pPr>
    </w:p>
    <w:p w14:paraId="5674D8FF" w14:textId="35905F92" w:rsidR="009149C1" w:rsidRDefault="00C95AF1" w:rsidP="001448A6">
      <w:pPr>
        <w:pStyle w:val="NoSpacing"/>
        <w:ind w:left="284"/>
        <w:jc w:val="both"/>
      </w:pPr>
      <w:r>
        <w:t xml:space="preserve">The letter went on to mention that </w:t>
      </w:r>
      <w:r w:rsidR="009149C1">
        <w:t>“</w:t>
      </w:r>
      <w:r w:rsidR="00172B4D">
        <w:t>It grounds us in the enormous opportunity and responsibility we have to ensure that the technology we create always benefits everyone on the planet, including the planet itself</w:t>
      </w:r>
      <w:r w:rsidR="00994733" w:rsidRPr="00994733">
        <w:rPr>
          <w:vertAlign w:val="superscript"/>
        </w:rPr>
        <w:t>1</w:t>
      </w:r>
      <w:r w:rsidR="009149C1">
        <w:t>”</w:t>
      </w:r>
      <w:r>
        <w:t xml:space="preserve"> further show </w:t>
      </w:r>
      <w:r w:rsidR="009149C1">
        <w:t xml:space="preserve">the level of commitment that Microsoft has </w:t>
      </w:r>
      <w:r>
        <w:t>to empower every</w:t>
      </w:r>
      <w:r w:rsidR="00172B4D">
        <w:t>one</w:t>
      </w:r>
      <w:r>
        <w:t xml:space="preserve">. </w:t>
      </w:r>
    </w:p>
    <w:p w14:paraId="0FBFCFA1" w14:textId="42810E4D" w:rsidR="006F3EF2" w:rsidRDefault="006F3EF2" w:rsidP="001448A6">
      <w:pPr>
        <w:pStyle w:val="NoSpacing"/>
        <w:ind w:left="284"/>
        <w:jc w:val="both"/>
      </w:pPr>
    </w:p>
    <w:p w14:paraId="6C0E796F" w14:textId="4ABEAA9E" w:rsidR="00C95AF1" w:rsidRDefault="00172B4D" w:rsidP="001448A6">
      <w:pPr>
        <w:pStyle w:val="NoSpacing"/>
        <w:numPr>
          <w:ilvl w:val="0"/>
          <w:numId w:val="2"/>
        </w:numPr>
        <w:ind w:left="284" w:hanging="284"/>
        <w:jc w:val="both"/>
      </w:pPr>
      <w:r>
        <w:t>In my opinion, I feel that Microsoft vision is to “</w:t>
      </w:r>
      <w:commentRangeStart w:id="1"/>
      <w:r>
        <w:t xml:space="preserve">help make small businesses more productive, multinationals more competitive, </w:t>
      </w:r>
      <w:proofErr w:type="spellStart"/>
      <w:r>
        <w:t>nonprofits</w:t>
      </w:r>
      <w:proofErr w:type="spellEnd"/>
      <w:r>
        <w:t xml:space="preserve"> more effective, and governments more efficient. They improve healthcare and education outcomes, amplify human ingenuity, and allow people everywhere to reach higher</w:t>
      </w:r>
      <w:r w:rsidR="00994733" w:rsidRPr="00994733">
        <w:rPr>
          <w:vertAlign w:val="superscript"/>
        </w:rPr>
        <w:t>1</w:t>
      </w:r>
      <w:r>
        <w:t>.”</w:t>
      </w:r>
      <w:commentRangeEnd w:id="1"/>
      <w:r w:rsidR="00C36D50">
        <w:rPr>
          <w:rStyle w:val="CommentReference"/>
        </w:rPr>
        <w:commentReference w:id="1"/>
      </w:r>
    </w:p>
    <w:p w14:paraId="75D8A2A9" w14:textId="12E515EC" w:rsidR="00294BEB" w:rsidRDefault="00294BEB" w:rsidP="001448A6">
      <w:pPr>
        <w:pStyle w:val="NoSpacing"/>
        <w:jc w:val="both"/>
      </w:pPr>
    </w:p>
    <w:p w14:paraId="257B8F79" w14:textId="72DD9992" w:rsidR="00994733" w:rsidRDefault="00994733" w:rsidP="001448A6">
      <w:pPr>
        <w:pStyle w:val="NoSpacing"/>
        <w:ind w:left="284"/>
        <w:jc w:val="both"/>
      </w:pPr>
      <w:r>
        <w:t>Microsoft present</w:t>
      </w:r>
      <w:ins w:id="2" w:author="Munish Kumar" w:date="2021-02-19T19:22:00Z">
        <w:r w:rsidR="00C36D50">
          <w:t>s</w:t>
        </w:r>
      </w:ins>
      <w:r>
        <w:t xml:space="preserve"> its products and services that deliver value to its customers, and wants to connect people together and improve their daily lives. </w:t>
      </w:r>
      <w:r w:rsidR="00294BEB">
        <w:t xml:space="preserve">For those organisations and individuals who are tech-savvy, Microsoft </w:t>
      </w:r>
      <w:r>
        <w:t>wants t</w:t>
      </w:r>
      <w:r w:rsidR="00294BEB">
        <w:t xml:space="preserve">o make them more productive, effective and efficient. For those who are technology illiterate, Microsoft </w:t>
      </w:r>
      <w:r>
        <w:t xml:space="preserve">wants </w:t>
      </w:r>
      <w:r w:rsidR="00294BEB">
        <w:t>to educate them. For those located remotely, the technology giant aims to bring these group of people closer</w:t>
      </w:r>
      <w:r>
        <w:t xml:space="preserve"> than before. Through technology, it allows people to access to information, healthcare and education easily. </w:t>
      </w:r>
    </w:p>
    <w:p w14:paraId="644810AC" w14:textId="77777777" w:rsidR="00994733" w:rsidRDefault="00994733" w:rsidP="001448A6">
      <w:pPr>
        <w:pStyle w:val="NoSpacing"/>
        <w:ind w:left="284"/>
        <w:jc w:val="both"/>
      </w:pPr>
    </w:p>
    <w:p w14:paraId="7986C131" w14:textId="57BE0CCE" w:rsidR="00294BEB" w:rsidRDefault="001D233C" w:rsidP="001448A6">
      <w:pPr>
        <w:pStyle w:val="NoSpacing"/>
        <w:numPr>
          <w:ilvl w:val="0"/>
          <w:numId w:val="2"/>
        </w:numPr>
        <w:ind w:left="284" w:hanging="284"/>
        <w:jc w:val="both"/>
      </w:pPr>
      <w:r>
        <w:t>The broad strategies themes of Microsoft are:</w:t>
      </w:r>
    </w:p>
    <w:p w14:paraId="599778E7" w14:textId="197AF7C2" w:rsidR="00F23BA4" w:rsidRDefault="00F23BA4" w:rsidP="001448A6">
      <w:pPr>
        <w:pStyle w:val="Default"/>
        <w:numPr>
          <w:ilvl w:val="0"/>
          <w:numId w:val="6"/>
        </w:numPr>
        <w:ind w:left="709" w:hanging="349"/>
        <w:jc w:val="both"/>
        <w:rPr>
          <w:rFonts w:asciiTheme="minorHAnsi" w:hAnsiTheme="minorHAnsi" w:cstheme="minorBidi"/>
          <w:color w:val="auto"/>
          <w:sz w:val="22"/>
          <w:szCs w:val="22"/>
        </w:rPr>
      </w:pPr>
      <w:commentRangeStart w:id="3"/>
      <w:r w:rsidRPr="00F23BA4">
        <w:rPr>
          <w:rFonts w:asciiTheme="minorHAnsi" w:hAnsiTheme="minorHAnsi" w:cstheme="minorBidi"/>
          <w:color w:val="auto"/>
          <w:sz w:val="22"/>
          <w:szCs w:val="22"/>
        </w:rPr>
        <w:t>Reinvent productivity and business processes</w:t>
      </w:r>
    </w:p>
    <w:p w14:paraId="63327A61" w14:textId="43E6CFBF" w:rsidR="00F23BA4" w:rsidRPr="00F23BA4" w:rsidRDefault="00F23BA4" w:rsidP="001448A6">
      <w:pPr>
        <w:pStyle w:val="Default"/>
        <w:numPr>
          <w:ilvl w:val="0"/>
          <w:numId w:val="6"/>
        </w:numPr>
        <w:ind w:left="709" w:hanging="349"/>
        <w:jc w:val="both"/>
        <w:rPr>
          <w:rFonts w:asciiTheme="minorHAnsi" w:hAnsiTheme="minorHAnsi" w:cstheme="minorBidi"/>
          <w:color w:val="auto"/>
          <w:sz w:val="22"/>
          <w:szCs w:val="22"/>
        </w:rPr>
      </w:pPr>
      <w:r w:rsidRPr="00F23BA4">
        <w:rPr>
          <w:rFonts w:asciiTheme="minorHAnsi" w:hAnsiTheme="minorHAnsi" w:cstheme="minorBidi"/>
          <w:color w:val="auto"/>
          <w:sz w:val="22"/>
          <w:szCs w:val="22"/>
        </w:rPr>
        <w:t>Build the intelligent cloud and intelligent edge platfor</w:t>
      </w:r>
      <w:r w:rsidR="008C4904">
        <w:rPr>
          <w:rFonts w:asciiTheme="minorHAnsi" w:hAnsiTheme="minorHAnsi" w:cstheme="minorBidi"/>
          <w:color w:val="auto"/>
          <w:sz w:val="22"/>
          <w:szCs w:val="22"/>
        </w:rPr>
        <w:t>m</w:t>
      </w:r>
    </w:p>
    <w:p w14:paraId="4A2A29DE" w14:textId="08BCABB4" w:rsidR="001D233C" w:rsidRPr="008C4904" w:rsidRDefault="00F23BA4" w:rsidP="001448A6">
      <w:pPr>
        <w:pStyle w:val="Default"/>
        <w:numPr>
          <w:ilvl w:val="0"/>
          <w:numId w:val="6"/>
        </w:numPr>
        <w:ind w:left="709" w:hanging="349"/>
        <w:jc w:val="both"/>
        <w:rPr>
          <w:rFonts w:asciiTheme="minorHAnsi" w:hAnsiTheme="minorHAnsi" w:cstheme="minorBidi"/>
          <w:color w:val="auto"/>
          <w:sz w:val="22"/>
          <w:szCs w:val="22"/>
        </w:rPr>
      </w:pPr>
      <w:r w:rsidRPr="008C4904">
        <w:rPr>
          <w:rFonts w:asciiTheme="minorHAnsi" w:hAnsiTheme="minorHAnsi" w:cstheme="minorBidi"/>
          <w:color w:val="auto"/>
          <w:sz w:val="22"/>
          <w:szCs w:val="22"/>
        </w:rPr>
        <w:t>Create more personal computing</w:t>
      </w:r>
      <w:commentRangeEnd w:id="3"/>
      <w:r w:rsidR="00C36D50">
        <w:rPr>
          <w:rStyle w:val="CommentReference"/>
          <w:rFonts w:asciiTheme="minorHAnsi" w:hAnsiTheme="minorHAnsi" w:cstheme="minorBidi"/>
          <w:color w:val="auto"/>
        </w:rPr>
        <w:commentReference w:id="3"/>
      </w:r>
    </w:p>
    <w:p w14:paraId="4913DFA6" w14:textId="77777777" w:rsidR="008C4904" w:rsidRPr="008C4904" w:rsidRDefault="008C4904" w:rsidP="001448A6">
      <w:pPr>
        <w:pStyle w:val="NoSpacing"/>
        <w:ind w:left="1080"/>
        <w:jc w:val="both"/>
      </w:pPr>
    </w:p>
    <w:p w14:paraId="0BE4FB0D" w14:textId="50485730" w:rsidR="008C4904" w:rsidRDefault="008C4904" w:rsidP="001448A6">
      <w:pPr>
        <w:pStyle w:val="Default"/>
        <w:numPr>
          <w:ilvl w:val="0"/>
          <w:numId w:val="7"/>
        </w:numPr>
        <w:ind w:left="993" w:hanging="284"/>
        <w:jc w:val="both"/>
        <w:rPr>
          <w:rFonts w:asciiTheme="minorHAnsi" w:hAnsiTheme="minorHAnsi" w:cstheme="minorBidi"/>
          <w:color w:val="auto"/>
          <w:sz w:val="22"/>
          <w:szCs w:val="22"/>
          <w:u w:val="single"/>
        </w:rPr>
      </w:pPr>
      <w:r w:rsidRPr="008C4904">
        <w:rPr>
          <w:rFonts w:asciiTheme="minorHAnsi" w:hAnsiTheme="minorHAnsi" w:cstheme="minorBidi"/>
          <w:color w:val="auto"/>
          <w:sz w:val="22"/>
          <w:szCs w:val="22"/>
          <w:u w:val="single"/>
        </w:rPr>
        <w:t>Reinvent productivity and business processes</w:t>
      </w:r>
    </w:p>
    <w:p w14:paraId="0245A156" w14:textId="77777777" w:rsidR="003D030D" w:rsidRPr="008C4904" w:rsidRDefault="003D030D" w:rsidP="003D030D">
      <w:pPr>
        <w:pStyle w:val="Default"/>
        <w:ind w:left="993"/>
        <w:jc w:val="both"/>
        <w:rPr>
          <w:rFonts w:asciiTheme="minorHAnsi" w:hAnsiTheme="minorHAnsi" w:cstheme="minorBidi"/>
          <w:color w:val="auto"/>
          <w:sz w:val="22"/>
          <w:szCs w:val="22"/>
          <w:u w:val="single"/>
        </w:rPr>
      </w:pPr>
    </w:p>
    <w:p w14:paraId="591D2DE2" w14:textId="4F42B70E" w:rsidR="00F23BA4" w:rsidRDefault="008C4904" w:rsidP="001448A6">
      <w:pPr>
        <w:pStyle w:val="Default"/>
        <w:ind w:left="993"/>
        <w:jc w:val="both"/>
        <w:rPr>
          <w:rFonts w:asciiTheme="minorHAnsi" w:hAnsiTheme="minorHAnsi" w:cstheme="minorBidi"/>
          <w:color w:val="auto"/>
          <w:sz w:val="22"/>
          <w:szCs w:val="22"/>
        </w:rPr>
      </w:pPr>
      <w:r>
        <w:rPr>
          <w:rFonts w:asciiTheme="minorHAnsi" w:hAnsiTheme="minorHAnsi" w:cstheme="minorBidi"/>
          <w:color w:val="auto"/>
          <w:sz w:val="22"/>
          <w:szCs w:val="22"/>
        </w:rPr>
        <w:t>Microsoft wants to transform the old fashion way of people working in a rapidly evolving business environment.</w:t>
      </w:r>
      <w:r w:rsidR="00374ABE">
        <w:rPr>
          <w:rFonts w:asciiTheme="minorHAnsi" w:hAnsiTheme="minorHAnsi" w:cstheme="minorBidi"/>
          <w:color w:val="auto"/>
          <w:sz w:val="22"/>
          <w:szCs w:val="22"/>
        </w:rPr>
        <w:t xml:space="preserve"> Organisations and businesses are now using digital technologies for their daily operations and are also becoming a digital company themselves. </w:t>
      </w:r>
      <w:r w:rsidR="00594EC3">
        <w:rPr>
          <w:rFonts w:asciiTheme="minorHAnsi" w:hAnsiTheme="minorHAnsi" w:cstheme="minorBidi"/>
          <w:color w:val="auto"/>
          <w:sz w:val="22"/>
          <w:szCs w:val="22"/>
        </w:rPr>
        <w:t xml:space="preserve">Products can be easily accessed and discovered by the world. This in turn, allow Microsoft to untap new market, creating new customers segments and at the same time, enhance existing consumer experiences. </w:t>
      </w:r>
    </w:p>
    <w:p w14:paraId="1DE0A30C" w14:textId="4DDBB603" w:rsidR="00594EC3" w:rsidRDefault="00594EC3" w:rsidP="001448A6">
      <w:pPr>
        <w:pStyle w:val="Default"/>
        <w:ind w:left="993"/>
        <w:jc w:val="both"/>
        <w:rPr>
          <w:rFonts w:asciiTheme="minorHAnsi" w:hAnsiTheme="minorHAnsi" w:cstheme="minorBidi"/>
          <w:color w:val="auto"/>
          <w:sz w:val="22"/>
          <w:szCs w:val="22"/>
        </w:rPr>
      </w:pPr>
    </w:p>
    <w:p w14:paraId="00E262D7" w14:textId="4D756DED" w:rsidR="00594EC3" w:rsidRDefault="00594EC3" w:rsidP="001448A6">
      <w:pPr>
        <w:pStyle w:val="Default"/>
        <w:ind w:left="993"/>
        <w:jc w:val="both"/>
        <w:rPr>
          <w:rFonts w:asciiTheme="minorHAnsi" w:hAnsiTheme="minorHAnsi" w:cstheme="minorBidi"/>
          <w:color w:val="auto"/>
          <w:sz w:val="22"/>
          <w:szCs w:val="22"/>
        </w:rPr>
      </w:pPr>
    </w:p>
    <w:p w14:paraId="18D0D5DB" w14:textId="1EA8EC55" w:rsidR="00D240FF" w:rsidRDefault="00D240FF" w:rsidP="001448A6">
      <w:pPr>
        <w:pStyle w:val="Default"/>
        <w:ind w:left="720"/>
        <w:jc w:val="both"/>
        <w:rPr>
          <w:rFonts w:asciiTheme="minorHAnsi" w:hAnsiTheme="minorHAnsi" w:cstheme="minorBidi"/>
          <w:color w:val="auto"/>
          <w:sz w:val="22"/>
          <w:szCs w:val="22"/>
        </w:rPr>
      </w:pPr>
    </w:p>
    <w:p w14:paraId="03AA4E11" w14:textId="444B0C00" w:rsidR="001448A6" w:rsidRDefault="001448A6" w:rsidP="001448A6">
      <w:pPr>
        <w:pStyle w:val="Default"/>
        <w:numPr>
          <w:ilvl w:val="0"/>
          <w:numId w:val="7"/>
        </w:numPr>
        <w:ind w:left="993" w:hanging="284"/>
        <w:jc w:val="both"/>
        <w:rPr>
          <w:rFonts w:asciiTheme="minorHAnsi" w:hAnsiTheme="minorHAnsi" w:cstheme="minorBidi"/>
          <w:color w:val="auto"/>
          <w:sz w:val="22"/>
          <w:szCs w:val="22"/>
          <w:u w:val="single"/>
        </w:rPr>
      </w:pPr>
      <w:r w:rsidRPr="001448A6">
        <w:rPr>
          <w:rFonts w:asciiTheme="minorHAnsi" w:hAnsiTheme="minorHAnsi" w:cstheme="minorBidi"/>
          <w:color w:val="auto"/>
          <w:sz w:val="22"/>
          <w:szCs w:val="22"/>
          <w:u w:val="single"/>
        </w:rPr>
        <w:t>Build the intelligent cloud and intelligent edge platform</w:t>
      </w:r>
    </w:p>
    <w:p w14:paraId="0E1838D8" w14:textId="77777777" w:rsidR="003D030D" w:rsidRDefault="003D030D" w:rsidP="003D030D">
      <w:pPr>
        <w:pStyle w:val="Default"/>
        <w:ind w:left="993"/>
        <w:jc w:val="both"/>
        <w:rPr>
          <w:rFonts w:asciiTheme="minorHAnsi" w:hAnsiTheme="minorHAnsi" w:cstheme="minorBidi"/>
          <w:color w:val="auto"/>
          <w:sz w:val="22"/>
          <w:szCs w:val="22"/>
          <w:u w:val="single"/>
        </w:rPr>
      </w:pPr>
    </w:p>
    <w:p w14:paraId="42F719B2" w14:textId="19488BAE" w:rsidR="001448A6" w:rsidRPr="003D030D" w:rsidRDefault="003D030D" w:rsidP="003D030D">
      <w:pPr>
        <w:pStyle w:val="Default"/>
        <w:ind w:left="993"/>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With increasing unlimited data and mobile devices, </w:t>
      </w:r>
      <w:r w:rsidR="00594EC3">
        <w:rPr>
          <w:rFonts w:asciiTheme="minorHAnsi" w:hAnsiTheme="minorHAnsi" w:cstheme="minorBidi"/>
          <w:color w:val="auto"/>
          <w:sz w:val="22"/>
          <w:szCs w:val="22"/>
        </w:rPr>
        <w:t>Microsoft</w:t>
      </w:r>
      <w:r>
        <w:rPr>
          <w:rFonts w:asciiTheme="minorHAnsi" w:hAnsiTheme="minorHAnsi" w:cstheme="minorBidi"/>
          <w:color w:val="auto"/>
          <w:sz w:val="22"/>
          <w:szCs w:val="22"/>
        </w:rPr>
        <w:t xml:space="preserve">’s </w:t>
      </w:r>
      <w:r w:rsidR="00594EC3">
        <w:rPr>
          <w:rFonts w:asciiTheme="minorHAnsi" w:hAnsiTheme="minorHAnsi" w:cstheme="minorBidi"/>
          <w:color w:val="auto"/>
          <w:sz w:val="22"/>
          <w:szCs w:val="22"/>
        </w:rPr>
        <w:t xml:space="preserve">strategy </w:t>
      </w:r>
      <w:r>
        <w:rPr>
          <w:rFonts w:asciiTheme="minorHAnsi" w:hAnsiTheme="minorHAnsi" w:cstheme="minorBidi"/>
          <w:color w:val="auto"/>
          <w:sz w:val="22"/>
          <w:szCs w:val="22"/>
        </w:rPr>
        <w:t>to b</w:t>
      </w:r>
      <w:r w:rsidRPr="003D030D">
        <w:rPr>
          <w:rFonts w:asciiTheme="minorHAnsi" w:hAnsiTheme="minorHAnsi" w:cstheme="minorBidi"/>
          <w:color w:val="auto"/>
          <w:sz w:val="22"/>
          <w:szCs w:val="22"/>
        </w:rPr>
        <w:t>uild the intelligent cloud and intelligent edge platform</w:t>
      </w:r>
      <w:r>
        <w:rPr>
          <w:rFonts w:asciiTheme="minorHAnsi" w:hAnsiTheme="minorHAnsi" w:cstheme="minorBidi"/>
          <w:color w:val="auto"/>
          <w:sz w:val="22"/>
          <w:szCs w:val="22"/>
        </w:rPr>
        <w:t xml:space="preserve"> </w:t>
      </w:r>
      <w:r w:rsidR="00594EC3" w:rsidRPr="003D030D">
        <w:rPr>
          <w:rFonts w:asciiTheme="minorHAnsi" w:hAnsiTheme="minorHAnsi" w:cstheme="minorBidi"/>
          <w:color w:val="auto"/>
          <w:sz w:val="22"/>
          <w:szCs w:val="22"/>
        </w:rPr>
        <w:t>requires investments in datacentres and other state of the art infrastructures</w:t>
      </w:r>
      <w:r w:rsidRPr="003D030D">
        <w:rPr>
          <w:rFonts w:asciiTheme="minorHAnsi" w:hAnsiTheme="minorHAnsi" w:cstheme="minorBidi"/>
          <w:color w:val="auto"/>
          <w:sz w:val="22"/>
          <w:szCs w:val="22"/>
        </w:rPr>
        <w:t xml:space="preserve">. </w:t>
      </w:r>
      <w:r>
        <w:rPr>
          <w:rFonts w:asciiTheme="minorHAnsi" w:hAnsiTheme="minorHAnsi" w:cstheme="minorBidi"/>
          <w:color w:val="auto"/>
          <w:sz w:val="22"/>
          <w:szCs w:val="22"/>
        </w:rPr>
        <w:t>It also need</w:t>
      </w:r>
      <w:r w:rsidR="006A1C24">
        <w:rPr>
          <w:rFonts w:asciiTheme="minorHAnsi" w:hAnsiTheme="minorHAnsi" w:cstheme="minorBidi"/>
          <w:color w:val="auto"/>
          <w:sz w:val="22"/>
          <w:szCs w:val="22"/>
        </w:rPr>
        <w:t>s</w:t>
      </w:r>
      <w:r>
        <w:rPr>
          <w:rFonts w:asciiTheme="minorHAnsi" w:hAnsiTheme="minorHAnsi" w:cstheme="minorBidi"/>
          <w:color w:val="auto"/>
          <w:sz w:val="22"/>
          <w:szCs w:val="22"/>
        </w:rPr>
        <w:t xml:space="preserve"> to consider the security and integrity of the data should it land itself with classified governments </w:t>
      </w:r>
      <w:r w:rsidR="006A1C24">
        <w:rPr>
          <w:rFonts w:asciiTheme="minorHAnsi" w:hAnsiTheme="minorHAnsi" w:cstheme="minorBidi"/>
          <w:color w:val="auto"/>
          <w:sz w:val="22"/>
          <w:szCs w:val="22"/>
        </w:rPr>
        <w:t>data</w:t>
      </w:r>
      <w:r w:rsidR="006A1C24" w:rsidRPr="006A1C24">
        <w:rPr>
          <w:rFonts w:asciiTheme="minorHAnsi" w:hAnsiTheme="minorHAnsi" w:cstheme="minorBidi"/>
          <w:color w:val="auto"/>
          <w:sz w:val="22"/>
          <w:szCs w:val="22"/>
          <w:vertAlign w:val="superscript"/>
        </w:rPr>
        <w:t>1</w:t>
      </w:r>
      <w:r w:rsidR="006A1C24">
        <w:rPr>
          <w:rFonts w:asciiTheme="minorHAnsi" w:hAnsiTheme="minorHAnsi" w:cstheme="minorBidi"/>
          <w:color w:val="auto"/>
          <w:sz w:val="22"/>
          <w:szCs w:val="22"/>
        </w:rPr>
        <w:t xml:space="preserve">. Intelligent cloud and edge platform allows for better user interaction </w:t>
      </w:r>
      <w:r w:rsidR="00740096">
        <w:rPr>
          <w:rFonts w:asciiTheme="minorHAnsi" w:hAnsiTheme="minorHAnsi" w:cstheme="minorBidi"/>
          <w:color w:val="auto"/>
          <w:sz w:val="22"/>
          <w:szCs w:val="22"/>
        </w:rPr>
        <w:t xml:space="preserve">as there is better artificial intelligence, and software and servers are better interlinked.  </w:t>
      </w:r>
    </w:p>
    <w:p w14:paraId="02695557" w14:textId="1DFB8AD4" w:rsidR="001448A6" w:rsidRDefault="001448A6" w:rsidP="001448A6">
      <w:pPr>
        <w:pStyle w:val="Default"/>
        <w:jc w:val="both"/>
        <w:rPr>
          <w:rFonts w:asciiTheme="minorHAnsi" w:hAnsiTheme="minorHAnsi" w:cstheme="minorBidi"/>
          <w:color w:val="auto"/>
          <w:sz w:val="22"/>
          <w:szCs w:val="22"/>
          <w:u w:val="single"/>
        </w:rPr>
      </w:pPr>
    </w:p>
    <w:p w14:paraId="67FBAFDC" w14:textId="4BE4B9A1" w:rsidR="001448A6" w:rsidRDefault="001448A6" w:rsidP="001448A6">
      <w:pPr>
        <w:pStyle w:val="Default"/>
        <w:numPr>
          <w:ilvl w:val="0"/>
          <w:numId w:val="7"/>
        </w:numPr>
        <w:ind w:left="993" w:hanging="284"/>
        <w:jc w:val="both"/>
        <w:rPr>
          <w:rFonts w:asciiTheme="minorHAnsi" w:hAnsiTheme="minorHAnsi" w:cstheme="minorBidi"/>
          <w:color w:val="auto"/>
          <w:sz w:val="22"/>
          <w:szCs w:val="22"/>
          <w:u w:val="single"/>
        </w:rPr>
      </w:pPr>
      <w:r w:rsidRPr="001448A6">
        <w:rPr>
          <w:rFonts w:asciiTheme="minorHAnsi" w:hAnsiTheme="minorHAnsi" w:cstheme="minorBidi"/>
          <w:color w:val="auto"/>
          <w:sz w:val="22"/>
          <w:szCs w:val="22"/>
          <w:u w:val="single"/>
        </w:rPr>
        <w:t>Create more personal computing</w:t>
      </w:r>
    </w:p>
    <w:p w14:paraId="20B2200B" w14:textId="6C841591" w:rsidR="006A1C24" w:rsidRDefault="006A1C24" w:rsidP="006A1C24">
      <w:pPr>
        <w:pStyle w:val="Default"/>
        <w:ind w:left="993"/>
        <w:jc w:val="both"/>
        <w:rPr>
          <w:rFonts w:asciiTheme="minorHAnsi" w:hAnsiTheme="minorHAnsi" w:cstheme="minorBidi"/>
          <w:color w:val="auto"/>
          <w:sz w:val="22"/>
          <w:szCs w:val="22"/>
          <w:u w:val="single"/>
        </w:rPr>
      </w:pPr>
    </w:p>
    <w:p w14:paraId="223C5822" w14:textId="747F3C88" w:rsidR="006A1C24" w:rsidRPr="00740096" w:rsidRDefault="00740096" w:rsidP="00B909A3">
      <w:pPr>
        <w:pStyle w:val="Default"/>
        <w:ind w:left="993"/>
        <w:jc w:val="both"/>
        <w:rPr>
          <w:rFonts w:asciiTheme="minorHAnsi" w:hAnsiTheme="minorHAnsi" w:cstheme="minorBidi"/>
          <w:color w:val="auto"/>
          <w:sz w:val="22"/>
          <w:szCs w:val="22"/>
        </w:rPr>
      </w:pPr>
      <w:r>
        <w:rPr>
          <w:rFonts w:asciiTheme="minorHAnsi" w:hAnsiTheme="minorHAnsi" w:cstheme="minorBidi"/>
          <w:color w:val="auto"/>
          <w:sz w:val="22"/>
          <w:szCs w:val="22"/>
        </w:rPr>
        <w:t>Using online platform to provide new user experiences for organisations to attract, retain and develop its employees/talents</w:t>
      </w:r>
      <w:r w:rsidR="00B909A3">
        <w:rPr>
          <w:rFonts w:asciiTheme="minorHAnsi" w:hAnsiTheme="minorHAnsi" w:cstheme="minorBidi"/>
          <w:color w:val="auto"/>
          <w:sz w:val="22"/>
          <w:szCs w:val="22"/>
        </w:rPr>
        <w:t xml:space="preserve"> in a highly competitive job market. Personal computing also enhances gamers’ gaming experience. With personal computing, Microsoft also allow game developers to factor in cloud gaming, and gamers can play games anywhere whenever they want </w:t>
      </w:r>
    </w:p>
    <w:p w14:paraId="3C857C3B" w14:textId="77777777" w:rsidR="001448A6" w:rsidRPr="001448A6" w:rsidRDefault="001448A6" w:rsidP="001448A6">
      <w:pPr>
        <w:pStyle w:val="Default"/>
        <w:ind w:left="993"/>
        <w:jc w:val="both"/>
        <w:rPr>
          <w:rFonts w:asciiTheme="minorHAnsi" w:hAnsiTheme="minorHAnsi" w:cstheme="minorBidi"/>
          <w:color w:val="auto"/>
          <w:sz w:val="22"/>
          <w:szCs w:val="22"/>
          <w:u w:val="single"/>
        </w:rPr>
      </w:pPr>
    </w:p>
    <w:p w14:paraId="44FC3CBF" w14:textId="1BB3466D" w:rsidR="00D240FF" w:rsidRDefault="00D240FF" w:rsidP="001448A6">
      <w:pPr>
        <w:pStyle w:val="Default"/>
        <w:jc w:val="both"/>
        <w:rPr>
          <w:rFonts w:asciiTheme="minorHAnsi" w:hAnsiTheme="minorHAnsi" w:cstheme="minorBidi"/>
          <w:color w:val="auto"/>
          <w:sz w:val="22"/>
          <w:szCs w:val="22"/>
        </w:rPr>
      </w:pPr>
    </w:p>
    <w:p w14:paraId="6A55E8FA" w14:textId="1E553110" w:rsidR="00D240FF" w:rsidRDefault="00D240FF" w:rsidP="001448A6">
      <w:pPr>
        <w:pStyle w:val="NoSpacing"/>
        <w:numPr>
          <w:ilvl w:val="0"/>
          <w:numId w:val="2"/>
        </w:numPr>
        <w:ind w:left="284" w:hanging="284"/>
        <w:jc w:val="both"/>
      </w:pPr>
      <w:r>
        <w:t xml:space="preserve">The 4 stages of data visualisation process are </w:t>
      </w:r>
      <w:commentRangeStart w:id="4"/>
      <w:r>
        <w:t xml:space="preserve">1. Data collection and storage. 2. Data pre-processing. 3. Graphics engine. 4. </w:t>
      </w:r>
      <w:r w:rsidRPr="00D240FF">
        <w:t>Human Visual and Cognitive Processing</w:t>
      </w:r>
      <w:r>
        <w:t>.</w:t>
      </w:r>
      <w:commentRangeEnd w:id="4"/>
      <w:r w:rsidR="00C36D50">
        <w:rPr>
          <w:rStyle w:val="CommentReference"/>
        </w:rPr>
        <w:commentReference w:id="4"/>
      </w:r>
    </w:p>
    <w:p w14:paraId="5E0D6209" w14:textId="77777777" w:rsidR="00E959AE" w:rsidRDefault="00E959AE" w:rsidP="006D3D41">
      <w:pPr>
        <w:pStyle w:val="NoSpacing"/>
        <w:jc w:val="both"/>
      </w:pPr>
    </w:p>
    <w:p w14:paraId="18690C1A" w14:textId="230D3296" w:rsidR="006D3D41" w:rsidRDefault="006D3D41" w:rsidP="006D3D41">
      <w:pPr>
        <w:pStyle w:val="NoSpacing"/>
        <w:numPr>
          <w:ilvl w:val="0"/>
          <w:numId w:val="8"/>
        </w:numPr>
        <w:jc w:val="both"/>
      </w:pPr>
      <w:commentRangeStart w:id="5"/>
      <w:r>
        <w:t>Data collection and storage</w:t>
      </w:r>
    </w:p>
    <w:p w14:paraId="4C5A5F3C" w14:textId="70AB1B49" w:rsidR="00E959AE" w:rsidRDefault="00E959AE" w:rsidP="00E959AE">
      <w:pPr>
        <w:pStyle w:val="NoSpacing"/>
        <w:ind w:left="720"/>
        <w:jc w:val="both"/>
      </w:pPr>
      <w:r>
        <w:t>In the reinvent productivity and business processes, Microsoft may find trying to collect the relevant data difficult</w:t>
      </w:r>
      <w:r w:rsidR="00F10F08">
        <w:t xml:space="preserve"> as they might not understand the market needs. As they are one of the market leaders, there is no standard measures, as such, the managers could be overwhelmed by the data collected. </w:t>
      </w:r>
    </w:p>
    <w:p w14:paraId="1D548477" w14:textId="77777777" w:rsidR="006D3D41" w:rsidRDefault="006D3D41" w:rsidP="006D3D41">
      <w:pPr>
        <w:pStyle w:val="NoSpacing"/>
        <w:ind w:left="720"/>
        <w:jc w:val="both"/>
      </w:pPr>
    </w:p>
    <w:p w14:paraId="6627FE75" w14:textId="2BC6AD57" w:rsidR="006D3D41" w:rsidRDefault="006D3D41" w:rsidP="006D3D41">
      <w:pPr>
        <w:pStyle w:val="NoSpacing"/>
        <w:numPr>
          <w:ilvl w:val="0"/>
          <w:numId w:val="8"/>
        </w:numPr>
        <w:jc w:val="both"/>
      </w:pPr>
      <w:r>
        <w:t>Data pre-processin</w:t>
      </w:r>
      <w:r w:rsidR="00F10F08">
        <w:t>g</w:t>
      </w:r>
    </w:p>
    <w:p w14:paraId="4F958DB0" w14:textId="6B33A3DC" w:rsidR="00E959AE" w:rsidRDefault="00E959AE" w:rsidP="00E959AE">
      <w:pPr>
        <w:pStyle w:val="NoSpacing"/>
        <w:ind w:left="720"/>
        <w:jc w:val="both"/>
      </w:pPr>
      <w:r>
        <w:t xml:space="preserve">As Microsoft aims to be the one of the leading services/products providers, the data collected may not be easily understood, or they might not be able to present the data in a way that is easily understood by the decision makers. </w:t>
      </w:r>
    </w:p>
    <w:p w14:paraId="6C81C398" w14:textId="77777777" w:rsidR="006D3D41" w:rsidRDefault="006D3D41" w:rsidP="006D3D41">
      <w:pPr>
        <w:pStyle w:val="NoSpacing"/>
        <w:jc w:val="both"/>
      </w:pPr>
    </w:p>
    <w:p w14:paraId="64C2769E" w14:textId="13DF595C" w:rsidR="006D3D41" w:rsidRDefault="006D3D41" w:rsidP="006D3D41">
      <w:pPr>
        <w:pStyle w:val="NoSpacing"/>
        <w:numPr>
          <w:ilvl w:val="0"/>
          <w:numId w:val="8"/>
        </w:numPr>
        <w:jc w:val="both"/>
      </w:pPr>
      <w:r>
        <w:t>Graphics engine</w:t>
      </w:r>
    </w:p>
    <w:p w14:paraId="7A73D471" w14:textId="0B007D58" w:rsidR="00995CF9" w:rsidRDefault="00995CF9" w:rsidP="00995CF9">
      <w:pPr>
        <w:pStyle w:val="NoSpacing"/>
        <w:ind w:left="720"/>
        <w:jc w:val="both"/>
      </w:pPr>
      <w:r>
        <w:t>Being a technology company, Microsoft is well-equipped with software to present their data. However, they need to know what to present on screen.</w:t>
      </w:r>
    </w:p>
    <w:p w14:paraId="318A3684" w14:textId="77777777" w:rsidR="006D3D41" w:rsidRDefault="006D3D41" w:rsidP="006D3D41">
      <w:pPr>
        <w:pStyle w:val="NoSpacing"/>
        <w:ind w:left="720"/>
        <w:jc w:val="both"/>
      </w:pPr>
    </w:p>
    <w:p w14:paraId="3059289C" w14:textId="31E8E29D" w:rsidR="006D3D41" w:rsidRDefault="006D3D41" w:rsidP="006D3D41">
      <w:pPr>
        <w:pStyle w:val="NoSpacing"/>
        <w:numPr>
          <w:ilvl w:val="0"/>
          <w:numId w:val="8"/>
        </w:numPr>
        <w:jc w:val="both"/>
      </w:pPr>
      <w:r>
        <w:t>Human visual and cognitive processing</w:t>
      </w:r>
    </w:p>
    <w:p w14:paraId="4E4A7BFF" w14:textId="5818467B" w:rsidR="00995CF9" w:rsidRDefault="00AE5F4B" w:rsidP="00AE5F4B">
      <w:pPr>
        <w:pStyle w:val="NoSpacing"/>
        <w:ind w:left="720"/>
        <w:jc w:val="both"/>
      </w:pPr>
      <w:r>
        <w:t xml:space="preserve">This stage involves interpreting the data collected. Microsoft might not be able interpret or manipulate the data, and as a result, need to go back to collecting the data. </w:t>
      </w:r>
      <w:commentRangeEnd w:id="5"/>
      <w:r w:rsidR="00C36D50">
        <w:rPr>
          <w:rStyle w:val="CommentReference"/>
        </w:rPr>
        <w:commentReference w:id="5"/>
      </w:r>
    </w:p>
    <w:p w14:paraId="3654CD14" w14:textId="77777777" w:rsidR="00882B6F" w:rsidRDefault="00882B6F" w:rsidP="00AE5F4B">
      <w:pPr>
        <w:pStyle w:val="NoSpacing"/>
        <w:ind w:left="720"/>
        <w:jc w:val="both"/>
      </w:pPr>
    </w:p>
    <w:p w14:paraId="30A45E20" w14:textId="61D1705C" w:rsidR="00DD006E" w:rsidRDefault="00DD006E" w:rsidP="00145F0D">
      <w:pPr>
        <w:pStyle w:val="NoSpacing"/>
        <w:numPr>
          <w:ilvl w:val="0"/>
          <w:numId w:val="2"/>
        </w:numPr>
        <w:ind w:left="284" w:hanging="284"/>
        <w:jc w:val="both"/>
        <w:rPr>
          <w:u w:val="single"/>
        </w:rPr>
      </w:pPr>
      <w:commentRangeStart w:id="6"/>
      <w:r w:rsidRPr="00DD006E">
        <w:rPr>
          <w:u w:val="single"/>
        </w:rPr>
        <w:t>Point</w:t>
      </w:r>
      <w:r>
        <w:rPr>
          <w:u w:val="single"/>
        </w:rPr>
        <w:t xml:space="preserve"> no </w:t>
      </w:r>
      <w:r w:rsidRPr="00DD006E">
        <w:rPr>
          <w:u w:val="single"/>
        </w:rPr>
        <w:t>1</w:t>
      </w:r>
      <w:r>
        <w:rPr>
          <w:u w:val="single"/>
        </w:rPr>
        <w:t xml:space="preserve"> – bad for the company</w:t>
      </w:r>
      <w:commentRangeEnd w:id="6"/>
      <w:r w:rsidR="001F5554">
        <w:rPr>
          <w:rStyle w:val="CommentReference"/>
        </w:rPr>
        <w:commentReference w:id="6"/>
      </w:r>
    </w:p>
    <w:p w14:paraId="3AB84475" w14:textId="77777777" w:rsidR="00DD006E" w:rsidRPr="00DD006E" w:rsidRDefault="00DD006E" w:rsidP="00DD006E">
      <w:pPr>
        <w:pStyle w:val="NoSpacing"/>
        <w:ind w:left="284"/>
        <w:jc w:val="both"/>
        <w:rPr>
          <w:u w:val="single"/>
        </w:rPr>
      </w:pPr>
    </w:p>
    <w:p w14:paraId="1C37E934" w14:textId="2FAD911A" w:rsidR="00145F0D" w:rsidRDefault="00882B6F" w:rsidP="00DD006E">
      <w:pPr>
        <w:pStyle w:val="NoSpacing"/>
        <w:ind w:left="284"/>
        <w:jc w:val="both"/>
      </w:pPr>
      <w:r>
        <w:t xml:space="preserve">It was noted in the annual report that Microsoft develop most of their products and services internally through their engineering group, yet they have 44 patent infringement cases pending against them as of 30 June 2019. </w:t>
      </w:r>
      <w:r w:rsidR="00A569B8">
        <w:t>This figure is immaterial comparing to the 61,000 US and international patents issued and over 26,000 patents pending</w:t>
      </w:r>
      <w:r w:rsidR="00A569B8" w:rsidRPr="00A569B8">
        <w:rPr>
          <w:vertAlign w:val="superscript"/>
        </w:rPr>
        <w:t>1</w:t>
      </w:r>
      <w:r w:rsidR="00A569B8">
        <w:t xml:space="preserve">, and should not be alarming as there </w:t>
      </w:r>
      <w:proofErr w:type="gramStart"/>
      <w:r w:rsidR="00A569B8">
        <w:t>will</w:t>
      </w:r>
      <w:proofErr w:type="gramEnd"/>
      <w:r w:rsidR="00A569B8">
        <w:t xml:space="preserve"> be products / specs similarity. </w:t>
      </w:r>
    </w:p>
    <w:p w14:paraId="03261A0E" w14:textId="67C234E5" w:rsidR="00145F0D" w:rsidRDefault="00145F0D" w:rsidP="00145F0D">
      <w:pPr>
        <w:pStyle w:val="NoSpacing"/>
        <w:jc w:val="both"/>
      </w:pPr>
    </w:p>
    <w:p w14:paraId="20741CAC" w14:textId="293AB59E" w:rsidR="00145F0D" w:rsidRDefault="00DD006E" w:rsidP="00145F0D">
      <w:pPr>
        <w:pStyle w:val="NoSpacing"/>
        <w:ind w:left="284"/>
        <w:jc w:val="both"/>
      </w:pPr>
      <w:r>
        <w:t xml:space="preserve">It is further mentioned that </w:t>
      </w:r>
      <w:r w:rsidR="00145F0D">
        <w:t>“</w:t>
      </w:r>
      <w:r>
        <w:t>i</w:t>
      </w:r>
      <w:r w:rsidR="00145F0D" w:rsidRPr="00145F0D">
        <w:t xml:space="preserve">nternal development allows us to maintain competitive advantages that come from product differentiation and closer technical control over our products and services. </w:t>
      </w:r>
      <w:r w:rsidR="00145F0D" w:rsidRPr="00145F0D">
        <w:lastRenderedPageBreak/>
        <w:t>It also gives us the freedom to decide which modifications and enhancements are most important and when they should be implemented</w:t>
      </w:r>
      <w:r w:rsidRPr="00A569B8">
        <w:rPr>
          <w:vertAlign w:val="superscript"/>
        </w:rPr>
        <w:t>1</w:t>
      </w:r>
      <w:r w:rsidR="00145F0D">
        <w:t xml:space="preserve">”. </w:t>
      </w:r>
    </w:p>
    <w:p w14:paraId="4C564923" w14:textId="77777777" w:rsidR="00DD006E" w:rsidRDefault="00DD006E" w:rsidP="00145F0D">
      <w:pPr>
        <w:pStyle w:val="NoSpacing"/>
        <w:ind w:left="284"/>
        <w:jc w:val="both"/>
      </w:pPr>
    </w:p>
    <w:p w14:paraId="2823D1DC" w14:textId="77777777" w:rsidR="00DD006E" w:rsidRDefault="00A569B8" w:rsidP="00DD006E">
      <w:pPr>
        <w:pStyle w:val="NoSpacing"/>
        <w:ind w:left="284"/>
        <w:jc w:val="both"/>
      </w:pPr>
      <w:r w:rsidRPr="00A569B8">
        <w:t>“From time to time, we enter into broader cross-license agreements with other technology companies covering entire groups of patents. We also purchase or license technology that we incorporate into our products and services</w:t>
      </w:r>
      <w:r w:rsidRPr="00A569B8">
        <w:rPr>
          <w:vertAlign w:val="superscript"/>
        </w:rPr>
        <w:t>1</w:t>
      </w:r>
      <w:r>
        <w:t>”</w:t>
      </w:r>
      <w:r w:rsidRPr="00A569B8">
        <w:t xml:space="preserve"> </w:t>
      </w:r>
      <w:r>
        <w:t>This also poses another risk of other companies unintentionally cross sell certain of their intellectual properties to Microsoft’s competitor</w:t>
      </w:r>
      <w:r w:rsidR="00DD006E">
        <w:t xml:space="preserve">s. </w:t>
      </w:r>
      <w:r>
        <w:t xml:space="preserve"> </w:t>
      </w:r>
      <w:r w:rsidR="00DD006E">
        <w:t>T</w:t>
      </w:r>
      <w:r w:rsidR="00145F0D">
        <w:t xml:space="preserve">he above 2 paragraphs somehow contradict each other. </w:t>
      </w:r>
    </w:p>
    <w:p w14:paraId="279DE5ED" w14:textId="77777777" w:rsidR="00DD006E" w:rsidRDefault="00DD006E" w:rsidP="00DD006E">
      <w:pPr>
        <w:pStyle w:val="NoSpacing"/>
        <w:ind w:left="284"/>
        <w:jc w:val="both"/>
      </w:pPr>
    </w:p>
    <w:p w14:paraId="543B04E5" w14:textId="6FCF4DAC" w:rsidR="00E975F8" w:rsidRDefault="00DD006E" w:rsidP="00DD006E">
      <w:pPr>
        <w:pStyle w:val="NoSpacing"/>
        <w:ind w:left="284"/>
        <w:jc w:val="both"/>
      </w:pPr>
      <w:r>
        <w:t>T</w:t>
      </w:r>
      <w:r w:rsidR="00145F0D">
        <w:t xml:space="preserve">here </w:t>
      </w:r>
      <w:r>
        <w:t xml:space="preserve">will </w:t>
      </w:r>
      <w:r w:rsidR="00145F0D">
        <w:t>be some concern that Microsoft is not able to control any cyber risk it faced through those 3</w:t>
      </w:r>
      <w:r w:rsidR="00145F0D" w:rsidRPr="00145F0D">
        <w:rPr>
          <w:vertAlign w:val="superscript"/>
        </w:rPr>
        <w:t>rd</w:t>
      </w:r>
      <w:r w:rsidR="00145F0D">
        <w:t xml:space="preserve"> party licenses</w:t>
      </w:r>
      <w:r>
        <w:t>, and they need to work on those security loopholes.</w:t>
      </w:r>
    </w:p>
    <w:p w14:paraId="7EE3BABD" w14:textId="017FDD39" w:rsidR="00E975F8" w:rsidRDefault="00E975F8" w:rsidP="00DD006E">
      <w:pPr>
        <w:pStyle w:val="NoSpacing"/>
        <w:ind w:left="284"/>
        <w:jc w:val="both"/>
      </w:pPr>
    </w:p>
    <w:p w14:paraId="2156913A" w14:textId="51BF0B09" w:rsidR="00E975F8" w:rsidRDefault="00E975F8" w:rsidP="00DD006E">
      <w:pPr>
        <w:pStyle w:val="NoSpacing"/>
        <w:ind w:left="284"/>
        <w:jc w:val="both"/>
      </w:pPr>
      <w:r>
        <w:t xml:space="preserve">Being one of the technology giant, Microsoft has the resources and the necessary talent to come up with its own products and services from scratch. In a highly competitive and dynamic industry, Microsoft can partner with other industry leading research organisations/institutes to research and develop new products and services exclusively. They can also consider </w:t>
      </w:r>
      <w:del w:id="7" w:author="Munish Kumar" w:date="2021-02-19T19:34:00Z">
        <w:r w:rsidDel="001F5554">
          <w:delText xml:space="preserve">partner </w:delText>
        </w:r>
      </w:del>
      <w:ins w:id="8" w:author="Munish Kumar" w:date="2021-02-19T19:34:00Z">
        <w:r w:rsidR="001F5554">
          <w:t>partnering</w:t>
        </w:r>
        <w:r w:rsidR="001F5554">
          <w:t xml:space="preserve"> </w:t>
        </w:r>
      </w:ins>
      <w:r>
        <w:t>with other technology giants</w:t>
      </w:r>
      <w:r w:rsidR="00151359">
        <w:t xml:space="preserve">. </w:t>
      </w:r>
    </w:p>
    <w:p w14:paraId="21E4D99A" w14:textId="637CBB4A" w:rsidR="00151359" w:rsidRDefault="00151359" w:rsidP="00DD006E">
      <w:pPr>
        <w:pStyle w:val="NoSpacing"/>
        <w:ind w:left="284"/>
        <w:jc w:val="both"/>
      </w:pPr>
    </w:p>
    <w:p w14:paraId="4329F7A0" w14:textId="0041B8F8" w:rsidR="00151359" w:rsidRDefault="00151359" w:rsidP="00DD006E">
      <w:pPr>
        <w:pStyle w:val="NoSpacing"/>
        <w:ind w:left="284"/>
        <w:jc w:val="both"/>
      </w:pPr>
      <w:r>
        <w:t xml:space="preserve">Rather than </w:t>
      </w:r>
      <w:del w:id="9" w:author="Munish Kumar" w:date="2021-02-19T19:35:00Z">
        <w:r w:rsidDel="001F5554">
          <w:delText xml:space="preserve">always </w:delText>
        </w:r>
      </w:del>
      <w:ins w:id="10" w:author="Munish Kumar" w:date="2021-02-19T19:35:00Z">
        <w:r w:rsidR="001F5554">
          <w:t>spending resources on</w:t>
        </w:r>
        <w:r w:rsidR="001F5554">
          <w:t xml:space="preserve"> </w:t>
        </w:r>
      </w:ins>
      <w:r>
        <w:t>research and develop</w:t>
      </w:r>
      <w:ins w:id="11" w:author="Munish Kumar" w:date="2021-02-19T19:35:00Z">
        <w:r w:rsidR="001F5554">
          <w:t>ment,</w:t>
        </w:r>
      </w:ins>
      <w:del w:id="12" w:author="Munish Kumar" w:date="2021-02-19T19:35:00Z">
        <w:r w:rsidDel="001F5554">
          <w:delText xml:space="preserve"> their products and services,</w:delText>
        </w:r>
      </w:del>
      <w:r>
        <w:t xml:space="preserve"> Microsoft can also consider going into collaboration with other leading industry players, to share knowledge and expertise and for synergies purposes. </w:t>
      </w:r>
    </w:p>
    <w:p w14:paraId="2BFF4607" w14:textId="77777777" w:rsidR="00E975F8" w:rsidRDefault="00E975F8" w:rsidP="00DD006E">
      <w:pPr>
        <w:pStyle w:val="NoSpacing"/>
        <w:ind w:left="284"/>
        <w:jc w:val="both"/>
      </w:pPr>
    </w:p>
    <w:p w14:paraId="39B318EF" w14:textId="77777777" w:rsidR="00E975F8" w:rsidRDefault="00E975F8" w:rsidP="00DD006E">
      <w:pPr>
        <w:pStyle w:val="NoSpacing"/>
        <w:ind w:left="284"/>
        <w:jc w:val="both"/>
      </w:pPr>
    </w:p>
    <w:p w14:paraId="4C72F65B" w14:textId="080D5D9B" w:rsidR="00145F0D" w:rsidRDefault="00E975F8" w:rsidP="00DD006E">
      <w:pPr>
        <w:pStyle w:val="NoSpacing"/>
        <w:ind w:left="284"/>
        <w:jc w:val="both"/>
        <w:rPr>
          <w:u w:val="single"/>
        </w:rPr>
      </w:pPr>
      <w:commentRangeStart w:id="13"/>
      <w:r w:rsidRPr="00E975F8">
        <w:rPr>
          <w:u w:val="single"/>
        </w:rPr>
        <w:t xml:space="preserve">Point number 2 – </w:t>
      </w:r>
      <w:r w:rsidR="009919E9">
        <w:rPr>
          <w:u w:val="single"/>
        </w:rPr>
        <w:t xml:space="preserve">good </w:t>
      </w:r>
      <w:r w:rsidRPr="00E975F8">
        <w:rPr>
          <w:u w:val="single"/>
        </w:rPr>
        <w:t>for the company</w:t>
      </w:r>
      <w:r w:rsidR="00DD006E" w:rsidRPr="00E975F8">
        <w:rPr>
          <w:u w:val="single"/>
        </w:rPr>
        <w:t xml:space="preserve"> </w:t>
      </w:r>
      <w:commentRangeEnd w:id="13"/>
      <w:r w:rsidR="003B23E9">
        <w:rPr>
          <w:rStyle w:val="CommentReference"/>
        </w:rPr>
        <w:commentReference w:id="13"/>
      </w:r>
    </w:p>
    <w:p w14:paraId="03CCC94C" w14:textId="62530EBF" w:rsidR="009919E9" w:rsidRDefault="009919E9" w:rsidP="00DD006E">
      <w:pPr>
        <w:pStyle w:val="NoSpacing"/>
        <w:ind w:left="284"/>
        <w:jc w:val="both"/>
        <w:rPr>
          <w:u w:val="single"/>
        </w:rPr>
      </w:pPr>
    </w:p>
    <w:p w14:paraId="77EA4600" w14:textId="53280DE7" w:rsidR="009919E9" w:rsidRDefault="009919E9" w:rsidP="009919E9">
      <w:pPr>
        <w:pStyle w:val="NoSpacing"/>
        <w:ind w:left="284"/>
        <w:jc w:val="both"/>
      </w:pPr>
      <w:r>
        <w:t xml:space="preserve">In the 90s and into the new millennium, Microsoft was once a dominating technology company that rule the desktop and laptop industry, with its Microsoft Office software. Later into the millennium, other technology giants like Apple, </w:t>
      </w:r>
      <w:r w:rsidRPr="009919E9">
        <w:t>Hewlett-Packar</w:t>
      </w:r>
      <w:r>
        <w:t xml:space="preserve">d, and China as the new market, </w:t>
      </w:r>
      <w:del w:id="14" w:author="Munish Kumar" w:date="2021-02-19T19:40:00Z">
        <w:r w:rsidDel="001F5554">
          <w:delText>slowly emerge into the technology industry</w:delText>
        </w:r>
      </w:del>
      <w:ins w:id="15" w:author="Munish Kumar" w:date="2021-02-19T19:40:00Z">
        <w:r w:rsidR="001F5554">
          <w:t>started to capture market share</w:t>
        </w:r>
        <w:proofErr w:type="gramStart"/>
        <w:r w:rsidR="001F5554">
          <w:t>.</w:t>
        </w:r>
      </w:ins>
      <w:r>
        <w:t>.</w:t>
      </w:r>
      <w:proofErr w:type="gramEnd"/>
      <w:r>
        <w:t xml:space="preserve"> </w:t>
      </w:r>
    </w:p>
    <w:p w14:paraId="30253867" w14:textId="77777777" w:rsidR="009919E9" w:rsidRDefault="009919E9" w:rsidP="009919E9">
      <w:pPr>
        <w:pStyle w:val="NoSpacing"/>
        <w:ind w:left="284"/>
        <w:jc w:val="both"/>
      </w:pPr>
    </w:p>
    <w:p w14:paraId="08D29B34" w14:textId="2994AA29" w:rsidR="00F568E8" w:rsidRDefault="009919E9" w:rsidP="009919E9">
      <w:pPr>
        <w:pStyle w:val="NoSpacing"/>
        <w:ind w:left="284"/>
        <w:jc w:val="both"/>
      </w:pPr>
      <w:r>
        <w:t xml:space="preserve">As a result, Microsoft </w:t>
      </w:r>
      <w:del w:id="16" w:author="Munish Kumar" w:date="2021-02-19T19:40:00Z">
        <w:r w:rsidDel="001F5554">
          <w:delText xml:space="preserve">can </w:delText>
        </w:r>
      </w:del>
      <w:ins w:id="17" w:author="Munish Kumar" w:date="2021-02-19T19:40:00Z">
        <w:r w:rsidR="001F5554">
          <w:t>could</w:t>
        </w:r>
        <w:r w:rsidR="001F5554">
          <w:t xml:space="preserve"> </w:t>
        </w:r>
      </w:ins>
      <w:r>
        <w:t xml:space="preserve">no longer rely on its single product and </w:t>
      </w:r>
      <w:del w:id="18" w:author="Munish Kumar" w:date="2021-02-19T19:40:00Z">
        <w:r w:rsidDel="001F5554">
          <w:delText xml:space="preserve">begin </w:delText>
        </w:r>
      </w:del>
      <w:ins w:id="19" w:author="Munish Kumar" w:date="2021-02-19T19:40:00Z">
        <w:r w:rsidR="001F5554">
          <w:t>began</w:t>
        </w:r>
        <w:r w:rsidR="001F5554">
          <w:t xml:space="preserve"> </w:t>
        </w:r>
      </w:ins>
      <w:r>
        <w:t>to diversify into other areas. However, it stayed close to its root</w:t>
      </w:r>
      <w:ins w:id="20" w:author="Munish Kumar" w:date="2021-02-19T19:40:00Z">
        <w:r w:rsidR="001F5554">
          <w:t>s</w:t>
        </w:r>
      </w:ins>
      <w:r>
        <w:t xml:space="preserve"> and work on what it is best known, software and technology. </w:t>
      </w:r>
      <w:commentRangeStart w:id="21"/>
      <w:r>
        <w:t xml:space="preserve">Unlike Nokia, who fell behind the handphone industry and was eventually replaced by other players, </w:t>
      </w:r>
      <w:r w:rsidR="00F568E8">
        <w:t>one of which is Apple. Ironically, Microsoft went on to acquire Nokia, and subsequently sold the busine</w:t>
      </w:r>
      <w:bookmarkStart w:id="22" w:name="_GoBack"/>
      <w:bookmarkEnd w:id="22"/>
      <w:r w:rsidR="00F568E8">
        <w:t>ss in 2015</w:t>
      </w:r>
      <w:r w:rsidR="00F568E8">
        <w:rPr>
          <w:rStyle w:val="FootnoteReference"/>
        </w:rPr>
        <w:footnoteReference w:id="2"/>
      </w:r>
      <w:r w:rsidR="00F568E8">
        <w:t xml:space="preserve">. </w:t>
      </w:r>
      <w:commentRangeEnd w:id="21"/>
      <w:r w:rsidR="001F5554">
        <w:rPr>
          <w:rStyle w:val="CommentReference"/>
        </w:rPr>
        <w:commentReference w:id="21"/>
      </w:r>
    </w:p>
    <w:p w14:paraId="723782AF" w14:textId="2A3F12FA" w:rsidR="00B05421" w:rsidRDefault="00B05421" w:rsidP="009919E9">
      <w:pPr>
        <w:pStyle w:val="NoSpacing"/>
        <w:ind w:left="284"/>
        <w:jc w:val="both"/>
      </w:pPr>
    </w:p>
    <w:p w14:paraId="50C7CB73" w14:textId="0E8582A6" w:rsidR="00B05421" w:rsidRDefault="00760DDA" w:rsidP="009919E9">
      <w:pPr>
        <w:pStyle w:val="NoSpacing"/>
        <w:ind w:left="284"/>
        <w:jc w:val="both"/>
      </w:pPr>
      <w:r>
        <w:t xml:space="preserve">In order to maintain its status as tech giant, </w:t>
      </w:r>
      <w:r w:rsidR="00B05421">
        <w:t xml:space="preserve">Microsoft </w:t>
      </w:r>
      <w:r>
        <w:t xml:space="preserve">went into cloud computing, AI and server products. It </w:t>
      </w:r>
      <w:r w:rsidR="00B05421">
        <w:t xml:space="preserve">even went into gaming with its </w:t>
      </w:r>
      <w:r>
        <w:t xml:space="preserve">Xbox to capture this upcoming market. </w:t>
      </w:r>
    </w:p>
    <w:p w14:paraId="32F1DCFE" w14:textId="03B7C914" w:rsidR="00760DDA" w:rsidRDefault="00760DDA" w:rsidP="009919E9">
      <w:pPr>
        <w:pStyle w:val="NoSpacing"/>
        <w:ind w:left="284"/>
        <w:jc w:val="both"/>
      </w:pPr>
    </w:p>
    <w:p w14:paraId="3CA9BEB6" w14:textId="077224E0" w:rsidR="00760DDA" w:rsidRDefault="00760DDA" w:rsidP="009919E9">
      <w:pPr>
        <w:pStyle w:val="NoSpacing"/>
        <w:ind w:left="284"/>
        <w:jc w:val="both"/>
      </w:pPr>
      <w:r>
        <w:t xml:space="preserve">After exiting the handphone market with the sale of Nokia, perhaps Microsoft can consider re-entering, as it has shown that it is capable of diversifying and entering new markets with sufficient market research. </w:t>
      </w:r>
    </w:p>
    <w:p w14:paraId="0CB1EDD0" w14:textId="77777777" w:rsidR="00F568E8" w:rsidRDefault="00F568E8" w:rsidP="009919E9">
      <w:pPr>
        <w:pStyle w:val="NoSpacing"/>
        <w:ind w:left="284"/>
        <w:jc w:val="both"/>
      </w:pPr>
    </w:p>
    <w:p w14:paraId="4DE27ED8" w14:textId="05290894" w:rsidR="00DD006E" w:rsidRDefault="00DD006E" w:rsidP="00145F0D">
      <w:pPr>
        <w:pStyle w:val="NoSpacing"/>
        <w:ind w:left="284"/>
        <w:jc w:val="both"/>
      </w:pPr>
    </w:p>
    <w:p w14:paraId="123ABCA8" w14:textId="77777777" w:rsidR="00DD006E" w:rsidRPr="008C4904" w:rsidRDefault="00DD006E" w:rsidP="00DD006E">
      <w:pPr>
        <w:pStyle w:val="NoSpacing"/>
        <w:jc w:val="both"/>
      </w:pPr>
    </w:p>
    <w:sectPr w:rsidR="00DD006E" w:rsidRPr="008C49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19:20:00Z" w:initials="MK">
    <w:p w14:paraId="43C7AAFC" w14:textId="668190CC" w:rsidR="00C36D50" w:rsidRDefault="00C36D50">
      <w:pPr>
        <w:pStyle w:val="CommentText"/>
      </w:pPr>
      <w:r>
        <w:rPr>
          <w:rStyle w:val="CommentReference"/>
        </w:rPr>
        <w:annotationRef/>
      </w:r>
      <w:r>
        <w:t>Good</w:t>
      </w:r>
    </w:p>
  </w:comment>
  <w:comment w:id="1" w:author="Munish Kumar" w:date="2021-02-19T19:21:00Z" w:initials="MK">
    <w:p w14:paraId="360F09F8" w14:textId="77777777" w:rsidR="00C36D50" w:rsidRDefault="00C36D50">
      <w:pPr>
        <w:pStyle w:val="CommentText"/>
      </w:pPr>
      <w:r>
        <w:rPr>
          <w:rStyle w:val="CommentReference"/>
        </w:rPr>
        <w:annotationRef/>
      </w:r>
      <w:r>
        <w:t>This is the outcome of the vision but not the vision itself.</w:t>
      </w:r>
    </w:p>
    <w:p w14:paraId="281BEEB6" w14:textId="77777777" w:rsidR="00C36D50" w:rsidRDefault="00C36D50">
      <w:pPr>
        <w:pStyle w:val="CommentText"/>
      </w:pPr>
    </w:p>
    <w:p w14:paraId="139CD786" w14:textId="286096A9" w:rsidR="00C36D50" w:rsidRDefault="00C36D50">
      <w:pPr>
        <w:pStyle w:val="CommentText"/>
      </w:pPr>
      <w:r>
        <w:t xml:space="preserve">A vision is “idealistic” – in other words, </w:t>
      </w:r>
      <w:proofErr w:type="spellStart"/>
      <w:r>
        <w:t>its</w:t>
      </w:r>
      <w:proofErr w:type="spellEnd"/>
      <w:r>
        <w:t xml:space="preserve"> something like “to make sure the technology they create benefits everyone of us on the planet, including the planet itself”</w:t>
      </w:r>
    </w:p>
  </w:comment>
  <w:comment w:id="3" w:author="Munish Kumar" w:date="2021-02-19T19:24:00Z" w:initials="MK">
    <w:p w14:paraId="48A972E3" w14:textId="77777777" w:rsidR="00C36D50" w:rsidRDefault="00C36D50">
      <w:pPr>
        <w:pStyle w:val="CommentText"/>
      </w:pPr>
      <w:r>
        <w:rPr>
          <w:rStyle w:val="CommentReference"/>
        </w:rPr>
        <w:annotationRef/>
      </w:r>
      <w:r>
        <w:t>Strategic Themes are overarching Strategy Positions in a way. The examples you show are more like mission statement where they want to achieve something in the short to medium term</w:t>
      </w:r>
    </w:p>
    <w:p w14:paraId="24982663" w14:textId="77777777" w:rsidR="00C36D50" w:rsidRDefault="00C36D50">
      <w:pPr>
        <w:pStyle w:val="CommentText"/>
      </w:pPr>
    </w:p>
    <w:p w14:paraId="1C808E9D" w14:textId="7135B306" w:rsidR="00C36D50" w:rsidRDefault="00C36D50">
      <w:pPr>
        <w:pStyle w:val="CommentText"/>
      </w:pPr>
      <w:r>
        <w:t>Strategic themes guide the business into delivering value. So in this case, themes would be “Technology Breakthrough and Progress”, “Trust”, “</w:t>
      </w:r>
      <w:proofErr w:type="spellStart"/>
      <w:r>
        <w:t>Enviromental</w:t>
      </w:r>
      <w:proofErr w:type="spellEnd"/>
      <w:r>
        <w:t xml:space="preserve"> and Corporate Social Responsibility” and finally “Culture” </w:t>
      </w:r>
    </w:p>
  </w:comment>
  <w:comment w:id="4" w:author="Munish Kumar" w:date="2021-02-19T19:27:00Z" w:initials="MK">
    <w:p w14:paraId="3421F2B4" w14:textId="62C880B1" w:rsidR="00C36D50" w:rsidRDefault="00C36D50">
      <w:pPr>
        <w:pStyle w:val="CommentText"/>
      </w:pPr>
      <w:r>
        <w:rPr>
          <w:rStyle w:val="CommentReference"/>
        </w:rPr>
        <w:annotationRef/>
      </w:r>
      <w:r>
        <w:t>Good</w:t>
      </w:r>
    </w:p>
  </w:comment>
  <w:comment w:id="5" w:author="Munish Kumar" w:date="2021-02-19T19:29:00Z" w:initials="MK">
    <w:p w14:paraId="44B1CF4B" w14:textId="7D1B2C2F" w:rsidR="00C36D50" w:rsidRDefault="00C36D50">
      <w:pPr>
        <w:pStyle w:val="CommentText"/>
        <w:rPr>
          <w:rStyle w:val="CommentReference"/>
        </w:rPr>
      </w:pPr>
      <w:r>
        <w:rPr>
          <w:rStyle w:val="CommentReference"/>
        </w:rPr>
        <w:annotationRef/>
      </w:r>
      <w:r>
        <w:rPr>
          <w:rStyle w:val="CommentReference"/>
        </w:rPr>
        <w:t xml:space="preserve">You probably need to share a bit more detail in what you are actually thinking. Some examples would help. For instance, your first example about manager being overwhelmed is a good one. </w:t>
      </w:r>
    </w:p>
    <w:p w14:paraId="746A4A3B" w14:textId="77777777" w:rsidR="00C36D50" w:rsidRDefault="00C36D50">
      <w:pPr>
        <w:pStyle w:val="CommentText"/>
        <w:rPr>
          <w:rStyle w:val="CommentReference"/>
        </w:rPr>
      </w:pPr>
    </w:p>
    <w:p w14:paraId="40FDE563" w14:textId="5AF63E59" w:rsidR="00C36D50" w:rsidRDefault="00C36D50">
      <w:pPr>
        <w:pStyle w:val="CommentText"/>
      </w:pPr>
      <w:r>
        <w:rPr>
          <w:rStyle w:val="CommentReference"/>
        </w:rPr>
        <w:t xml:space="preserve">Why would they be overwhelmed? So </w:t>
      </w:r>
      <w:proofErr w:type="spellStart"/>
      <w:r>
        <w:rPr>
          <w:rStyle w:val="CommentReference"/>
        </w:rPr>
        <w:t>its</w:t>
      </w:r>
      <w:proofErr w:type="spellEnd"/>
      <w:r>
        <w:rPr>
          <w:rStyle w:val="CommentReference"/>
        </w:rPr>
        <w:t xml:space="preserve"> got to do with the rapid pace of technology adoption that older business might have a hard time with; however, the question then becomes how can Microsoft help?</w:t>
      </w:r>
    </w:p>
  </w:comment>
  <w:comment w:id="6" w:author="Munish Kumar" w:date="2021-02-19T19:35:00Z" w:initials="MK">
    <w:p w14:paraId="76009C43" w14:textId="77777777" w:rsidR="001F5554" w:rsidRDefault="001F5554">
      <w:pPr>
        <w:pStyle w:val="CommentText"/>
      </w:pPr>
      <w:r>
        <w:rPr>
          <w:rStyle w:val="CommentReference"/>
        </w:rPr>
        <w:annotationRef/>
      </w:r>
      <w:r>
        <w:t xml:space="preserve">This answer is a bit incoherent unfortunately. You first raised the infringement issues but don’t really explain why </w:t>
      </w:r>
      <w:proofErr w:type="spellStart"/>
      <w:r>
        <w:t>its</w:t>
      </w:r>
      <w:proofErr w:type="spellEnd"/>
      <w:r>
        <w:t xml:space="preserve"> bad? </w:t>
      </w:r>
    </w:p>
    <w:p w14:paraId="59AE9ABF" w14:textId="77777777" w:rsidR="001F5554" w:rsidRDefault="001F5554">
      <w:pPr>
        <w:pStyle w:val="CommentText"/>
      </w:pPr>
    </w:p>
    <w:p w14:paraId="1FE42078" w14:textId="1077A982" w:rsidR="001F5554" w:rsidRDefault="001F5554">
      <w:pPr>
        <w:pStyle w:val="CommentText"/>
      </w:pPr>
      <w:r>
        <w:t>Then you talk about cyber-risks from licensing technology and argue that they should come up with their own products</w:t>
      </w:r>
    </w:p>
    <w:p w14:paraId="58765C83" w14:textId="77777777" w:rsidR="001F5554" w:rsidRDefault="001F5554">
      <w:pPr>
        <w:pStyle w:val="CommentText"/>
      </w:pPr>
    </w:p>
    <w:p w14:paraId="7461AB4D" w14:textId="7292989E" w:rsidR="001F5554" w:rsidRDefault="001F5554">
      <w:pPr>
        <w:pStyle w:val="CommentText"/>
      </w:pPr>
      <w:r>
        <w:t>Finally, you then contradict yourself and say they need to go into collaboration with other players for “synergistic purposes” – why would you collaborate with not for product development or market capture?</w:t>
      </w:r>
    </w:p>
  </w:comment>
  <w:comment w:id="13" w:author="Munish Kumar" w:date="2021-02-19T19:42:00Z" w:initials="MK">
    <w:p w14:paraId="6FADD851" w14:textId="77777777" w:rsidR="003B23E9" w:rsidRDefault="003B23E9">
      <w:pPr>
        <w:pStyle w:val="CommentText"/>
      </w:pPr>
      <w:r>
        <w:rPr>
          <w:rStyle w:val="CommentReference"/>
        </w:rPr>
        <w:annotationRef/>
      </w:r>
      <w:r>
        <w:t>Which part of the annual report are you referencing when you discuss this? I do agree however that Microsoft has shown itself to be quite nimble and able to survive in a pretty cut throat sector</w:t>
      </w:r>
    </w:p>
    <w:p w14:paraId="5B3C062B" w14:textId="77777777" w:rsidR="003B23E9" w:rsidRDefault="003B23E9">
      <w:pPr>
        <w:pStyle w:val="CommentText"/>
      </w:pPr>
    </w:p>
    <w:p w14:paraId="5874C4A9" w14:textId="4CED521B" w:rsidR="003B23E9" w:rsidRDefault="003B23E9">
      <w:pPr>
        <w:pStyle w:val="CommentText"/>
      </w:pPr>
      <w:r>
        <w:t xml:space="preserve">This leads me my question about entering a new </w:t>
      </w:r>
      <w:proofErr w:type="spellStart"/>
      <w:r>
        <w:t>handphone</w:t>
      </w:r>
      <w:proofErr w:type="spellEnd"/>
      <w:r>
        <w:t xml:space="preserve"> market – what market analysis can you share (from the annual report or otherwise) that leads you to believe they will do better than Nokia? What % of market share would be a good outcome for them? I ask these questions because you need to justify why you think your recommendation is feasible.</w:t>
      </w:r>
    </w:p>
  </w:comment>
  <w:comment w:id="21" w:author="Munish Kumar" w:date="2021-02-19T19:41:00Z" w:initials="MK">
    <w:p w14:paraId="263B5C5E" w14:textId="01494638" w:rsidR="001F5554" w:rsidRDefault="001F5554">
      <w:pPr>
        <w:pStyle w:val="CommentText"/>
      </w:pPr>
      <w:r>
        <w:rPr>
          <w:rStyle w:val="CommentReference"/>
        </w:rPr>
        <w:annotationRef/>
      </w:r>
      <w:r>
        <w:t>Why is this 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7AAFC" w15:done="0"/>
  <w15:commentEx w15:paraId="139CD786" w15:done="0"/>
  <w15:commentEx w15:paraId="1C808E9D" w15:done="0"/>
  <w15:commentEx w15:paraId="3421F2B4" w15:done="0"/>
  <w15:commentEx w15:paraId="40FDE563" w15:done="0"/>
  <w15:commentEx w15:paraId="7461AB4D" w15:done="0"/>
  <w15:commentEx w15:paraId="5874C4A9" w15:done="0"/>
  <w15:commentEx w15:paraId="263B5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C7EF6" w14:textId="77777777" w:rsidR="00BF0AF3" w:rsidRDefault="00BF0AF3" w:rsidP="00BF23F3">
      <w:pPr>
        <w:spacing w:after="0" w:line="240" w:lineRule="auto"/>
      </w:pPr>
      <w:r>
        <w:separator/>
      </w:r>
    </w:p>
  </w:endnote>
  <w:endnote w:type="continuationSeparator" w:id="0">
    <w:p w14:paraId="76355FA7" w14:textId="77777777" w:rsidR="00BF0AF3" w:rsidRDefault="00BF0AF3" w:rsidP="00BF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DFA73" w14:textId="77777777" w:rsidR="00BF0AF3" w:rsidRDefault="00BF0AF3" w:rsidP="00BF23F3">
      <w:pPr>
        <w:spacing w:after="0" w:line="240" w:lineRule="auto"/>
      </w:pPr>
      <w:r>
        <w:separator/>
      </w:r>
    </w:p>
  </w:footnote>
  <w:footnote w:type="continuationSeparator" w:id="0">
    <w:p w14:paraId="335C3752" w14:textId="77777777" w:rsidR="00BF0AF3" w:rsidRDefault="00BF0AF3" w:rsidP="00BF23F3">
      <w:pPr>
        <w:spacing w:after="0" w:line="240" w:lineRule="auto"/>
      </w:pPr>
      <w:r>
        <w:continuationSeparator/>
      </w:r>
    </w:p>
  </w:footnote>
  <w:footnote w:id="1">
    <w:p w14:paraId="5F7B8D69" w14:textId="0A70F0C4" w:rsidR="00BF23F3" w:rsidRPr="00BF23F3" w:rsidRDefault="00BF23F3">
      <w:pPr>
        <w:pStyle w:val="FootnoteText"/>
        <w:rPr>
          <w:lang w:val="en-US"/>
        </w:rPr>
      </w:pPr>
      <w:r>
        <w:rPr>
          <w:rStyle w:val="FootnoteReference"/>
        </w:rPr>
        <w:footnoteRef/>
      </w:r>
      <w:r>
        <w:t xml:space="preserve"> </w:t>
      </w:r>
      <w:r w:rsidRPr="00BF23F3">
        <w:t>Microsoft Annual Report 2019, page 1</w:t>
      </w:r>
    </w:p>
  </w:footnote>
  <w:footnote w:id="2">
    <w:p w14:paraId="518F0A10" w14:textId="789C6EFD" w:rsidR="00F568E8" w:rsidRPr="00F568E8" w:rsidRDefault="00F568E8">
      <w:pPr>
        <w:pStyle w:val="FootnoteText"/>
        <w:rPr>
          <w:lang w:val="en-US"/>
        </w:rPr>
      </w:pPr>
      <w:r>
        <w:rPr>
          <w:rStyle w:val="FootnoteReference"/>
        </w:rPr>
        <w:footnoteRef/>
      </w:r>
      <w:r>
        <w:t xml:space="preserve"> </w:t>
      </w:r>
      <w:r w:rsidRPr="00F568E8">
        <w:t>https://www.forbes.com/sites/barrycollins/2020/10/05/microsoft-in-the-frame-to-buy-nokia-</w:t>
      </w:r>
      <w:r>
        <w:t xml:space="preserve"> </w:t>
      </w:r>
      <w:r w:rsidRPr="00F568E8">
        <w:t>again/?</w:t>
      </w:r>
      <w:proofErr w:type="spellStart"/>
      <w:r w:rsidRPr="00F568E8">
        <w:t>sh</w:t>
      </w:r>
      <w:proofErr w:type="spellEnd"/>
      <w:r w:rsidRPr="00F568E8">
        <w:t>=33e929867228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2101"/>
    <w:multiLevelType w:val="hybridMultilevel"/>
    <w:tmpl w:val="9EC80A6A"/>
    <w:lvl w:ilvl="0" w:tplc="44141AE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51776A"/>
    <w:multiLevelType w:val="hybridMultilevel"/>
    <w:tmpl w:val="81B45828"/>
    <w:lvl w:ilvl="0" w:tplc="CA1654B2">
      <w:start w:val="1"/>
      <w:numFmt w:val="lowerLetter"/>
      <w:lvlText w:val="%1)"/>
      <w:lvlJc w:val="left"/>
      <w:pPr>
        <w:ind w:left="720" w:hanging="360"/>
      </w:pPr>
      <w:rPr>
        <w:rFonts w:hint="default"/>
        <w:sz w:val="23"/>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3CA015E"/>
    <w:multiLevelType w:val="hybridMultilevel"/>
    <w:tmpl w:val="8B20D2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4D75ABC"/>
    <w:multiLevelType w:val="hybridMultilevel"/>
    <w:tmpl w:val="F884892E"/>
    <w:lvl w:ilvl="0" w:tplc="E6FE5624">
      <w:start w:val="1"/>
      <w:numFmt w:val="lowerRoman"/>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09E21EC"/>
    <w:multiLevelType w:val="hybridMultilevel"/>
    <w:tmpl w:val="56661328"/>
    <w:lvl w:ilvl="0" w:tplc="48090017">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29F28A4"/>
    <w:multiLevelType w:val="hybridMultilevel"/>
    <w:tmpl w:val="FD88F026"/>
    <w:lvl w:ilvl="0" w:tplc="759C54F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6CA41638"/>
    <w:multiLevelType w:val="hybridMultilevel"/>
    <w:tmpl w:val="50C4EE36"/>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7AE1A4D"/>
    <w:multiLevelType w:val="hybridMultilevel"/>
    <w:tmpl w:val="3EEC50C6"/>
    <w:lvl w:ilvl="0" w:tplc="D2220D9A">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1"/>
  </w:num>
  <w:num w:numId="2">
    <w:abstractNumId w:val="6"/>
  </w:num>
  <w:num w:numId="3">
    <w:abstractNumId w:val="7"/>
  </w:num>
  <w:num w:numId="4">
    <w:abstractNumId w:val="5"/>
  </w:num>
  <w:num w:numId="5">
    <w:abstractNumId w:val="4"/>
  </w:num>
  <w:num w:numId="6">
    <w:abstractNumId w:val="0"/>
  </w:num>
  <w:num w:numId="7">
    <w:abstractNumId w:val="3"/>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40"/>
    <w:rsid w:val="001448A6"/>
    <w:rsid w:val="00145F0D"/>
    <w:rsid w:val="00151359"/>
    <w:rsid w:val="00172B4D"/>
    <w:rsid w:val="001D233C"/>
    <w:rsid w:val="001F5554"/>
    <w:rsid w:val="00294BEB"/>
    <w:rsid w:val="002B6B9B"/>
    <w:rsid w:val="00327A7E"/>
    <w:rsid w:val="00374ABE"/>
    <w:rsid w:val="003B23E9"/>
    <w:rsid w:val="003D030D"/>
    <w:rsid w:val="00594EC3"/>
    <w:rsid w:val="005C6E48"/>
    <w:rsid w:val="00601921"/>
    <w:rsid w:val="00695940"/>
    <w:rsid w:val="006A1C24"/>
    <w:rsid w:val="006D3D41"/>
    <w:rsid w:val="006F3EF2"/>
    <w:rsid w:val="00740096"/>
    <w:rsid w:val="00760DDA"/>
    <w:rsid w:val="00763AB4"/>
    <w:rsid w:val="007D2B3B"/>
    <w:rsid w:val="00882B6F"/>
    <w:rsid w:val="00896E91"/>
    <w:rsid w:val="008C4904"/>
    <w:rsid w:val="009149C1"/>
    <w:rsid w:val="009919E9"/>
    <w:rsid w:val="00994733"/>
    <w:rsid w:val="00995CF9"/>
    <w:rsid w:val="009D5E68"/>
    <w:rsid w:val="00A569B8"/>
    <w:rsid w:val="00AE5F4B"/>
    <w:rsid w:val="00B05421"/>
    <w:rsid w:val="00B0672E"/>
    <w:rsid w:val="00B909A3"/>
    <w:rsid w:val="00BF0AF3"/>
    <w:rsid w:val="00BF23F3"/>
    <w:rsid w:val="00C24C97"/>
    <w:rsid w:val="00C36D50"/>
    <w:rsid w:val="00C53D47"/>
    <w:rsid w:val="00C95AF1"/>
    <w:rsid w:val="00D240FF"/>
    <w:rsid w:val="00D9092E"/>
    <w:rsid w:val="00DD006E"/>
    <w:rsid w:val="00E65BA2"/>
    <w:rsid w:val="00E959AE"/>
    <w:rsid w:val="00E975F8"/>
    <w:rsid w:val="00F10F08"/>
    <w:rsid w:val="00F23BA4"/>
    <w:rsid w:val="00F568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1787"/>
  <w15:chartTrackingRefBased/>
  <w15:docId w15:val="{35A7CBDF-B1AC-473C-8017-24C18D92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E"/>
    <w:pPr>
      <w:ind w:left="720"/>
      <w:contextualSpacing/>
    </w:pPr>
  </w:style>
  <w:style w:type="paragraph" w:styleId="NoSpacing">
    <w:name w:val="No Spacing"/>
    <w:uiPriority w:val="1"/>
    <w:qFormat/>
    <w:rsid w:val="00B0672E"/>
    <w:pPr>
      <w:spacing w:after="0" w:line="240" w:lineRule="auto"/>
    </w:pPr>
  </w:style>
  <w:style w:type="paragraph" w:styleId="FootnoteText">
    <w:name w:val="footnote text"/>
    <w:basedOn w:val="Normal"/>
    <w:link w:val="FootnoteTextChar"/>
    <w:uiPriority w:val="99"/>
    <w:semiHidden/>
    <w:unhideWhenUsed/>
    <w:rsid w:val="00BF23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3F3"/>
    <w:rPr>
      <w:sz w:val="20"/>
      <w:szCs w:val="20"/>
    </w:rPr>
  </w:style>
  <w:style w:type="character" w:styleId="FootnoteReference">
    <w:name w:val="footnote reference"/>
    <w:basedOn w:val="DefaultParagraphFont"/>
    <w:uiPriority w:val="99"/>
    <w:semiHidden/>
    <w:unhideWhenUsed/>
    <w:rsid w:val="00BF23F3"/>
    <w:rPr>
      <w:vertAlign w:val="superscript"/>
    </w:rPr>
  </w:style>
  <w:style w:type="paragraph" w:customStyle="1" w:styleId="Default">
    <w:name w:val="Default"/>
    <w:rsid w:val="00F23BA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568E8"/>
    <w:rPr>
      <w:color w:val="0563C1" w:themeColor="hyperlink"/>
      <w:u w:val="single"/>
    </w:rPr>
  </w:style>
  <w:style w:type="character" w:customStyle="1" w:styleId="UnresolvedMention">
    <w:name w:val="Unresolved Mention"/>
    <w:basedOn w:val="DefaultParagraphFont"/>
    <w:uiPriority w:val="99"/>
    <w:semiHidden/>
    <w:unhideWhenUsed/>
    <w:rsid w:val="00F568E8"/>
    <w:rPr>
      <w:color w:val="605E5C"/>
      <w:shd w:val="clear" w:color="auto" w:fill="E1DFDD"/>
    </w:rPr>
  </w:style>
  <w:style w:type="character" w:styleId="CommentReference">
    <w:name w:val="annotation reference"/>
    <w:basedOn w:val="DefaultParagraphFont"/>
    <w:uiPriority w:val="99"/>
    <w:semiHidden/>
    <w:unhideWhenUsed/>
    <w:rsid w:val="00C36D50"/>
    <w:rPr>
      <w:sz w:val="16"/>
      <w:szCs w:val="16"/>
    </w:rPr>
  </w:style>
  <w:style w:type="paragraph" w:styleId="CommentText">
    <w:name w:val="annotation text"/>
    <w:basedOn w:val="Normal"/>
    <w:link w:val="CommentTextChar"/>
    <w:uiPriority w:val="99"/>
    <w:semiHidden/>
    <w:unhideWhenUsed/>
    <w:rsid w:val="00C36D50"/>
    <w:pPr>
      <w:spacing w:line="240" w:lineRule="auto"/>
    </w:pPr>
    <w:rPr>
      <w:sz w:val="20"/>
      <w:szCs w:val="20"/>
    </w:rPr>
  </w:style>
  <w:style w:type="character" w:customStyle="1" w:styleId="CommentTextChar">
    <w:name w:val="Comment Text Char"/>
    <w:basedOn w:val="DefaultParagraphFont"/>
    <w:link w:val="CommentText"/>
    <w:uiPriority w:val="99"/>
    <w:semiHidden/>
    <w:rsid w:val="00C36D50"/>
    <w:rPr>
      <w:sz w:val="20"/>
      <w:szCs w:val="20"/>
    </w:rPr>
  </w:style>
  <w:style w:type="paragraph" w:styleId="CommentSubject">
    <w:name w:val="annotation subject"/>
    <w:basedOn w:val="CommentText"/>
    <w:next w:val="CommentText"/>
    <w:link w:val="CommentSubjectChar"/>
    <w:uiPriority w:val="99"/>
    <w:semiHidden/>
    <w:unhideWhenUsed/>
    <w:rsid w:val="00C36D50"/>
    <w:rPr>
      <w:b/>
      <w:bCs/>
    </w:rPr>
  </w:style>
  <w:style w:type="character" w:customStyle="1" w:styleId="CommentSubjectChar">
    <w:name w:val="Comment Subject Char"/>
    <w:basedOn w:val="CommentTextChar"/>
    <w:link w:val="CommentSubject"/>
    <w:uiPriority w:val="99"/>
    <w:semiHidden/>
    <w:rsid w:val="00C36D50"/>
    <w:rPr>
      <w:b/>
      <w:bCs/>
      <w:sz w:val="20"/>
      <w:szCs w:val="20"/>
    </w:rPr>
  </w:style>
  <w:style w:type="paragraph" w:styleId="BalloonText">
    <w:name w:val="Balloon Text"/>
    <w:basedOn w:val="Normal"/>
    <w:link w:val="BalloonTextChar"/>
    <w:uiPriority w:val="99"/>
    <w:semiHidden/>
    <w:unhideWhenUsed/>
    <w:rsid w:val="00C36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D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Report</b:SourceType>
    <b:Guid>{8656DDDC-70AD-47D7-AA1D-245C1E3E9AEA}</b:Guid>
    <b:Title>Microsoft Annual Report</b:Title>
    <b:Year>2019</b:Year>
    <b:Author>
      <b:Author>
        <b:NameList>
          <b:Person>
            <b:Last>2019</b:Last>
            <b:First>Microsoft</b:First>
            <b:Middle>Annual Report</b:Middle>
          </b:Person>
        </b:NameList>
      </b:Author>
    </b:Author>
    <b:RefOrder>1</b:RefOrder>
  </b:Source>
</b:Sources>
</file>

<file path=customXml/itemProps1.xml><?xml version="1.0" encoding="utf-8"?>
<ds:datastoreItem xmlns:ds="http://schemas.openxmlformats.org/officeDocument/2006/customXml" ds:itemID="{DFD25D0C-0597-4710-A5B2-61CEFE10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Laam PeiSze</dc:creator>
  <cp:keywords/>
  <dc:description/>
  <cp:lastModifiedBy>Munish Kumar</cp:lastModifiedBy>
  <cp:revision>10</cp:revision>
  <dcterms:created xsi:type="dcterms:W3CDTF">2021-02-14T08:51:00Z</dcterms:created>
  <dcterms:modified xsi:type="dcterms:W3CDTF">2021-02-19T11:46:00Z</dcterms:modified>
</cp:coreProperties>
</file>