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A73D" w14:textId="13454733" w:rsidR="00763534" w:rsidRPr="00695BFC" w:rsidRDefault="00B97CFC" w:rsidP="00242FE0">
      <w:pPr>
        <w:jc w:val="center"/>
        <w:rPr>
          <w:b/>
          <w:bCs/>
          <w:u w:val="single"/>
          <w:lang w:val="en-US"/>
        </w:rPr>
      </w:pPr>
      <w:r w:rsidRPr="00695BFC">
        <w:rPr>
          <w:b/>
          <w:bCs/>
          <w:u w:val="single"/>
          <w:lang w:val="en-US"/>
        </w:rPr>
        <w:t>Tuff</w:t>
      </w:r>
      <w:r w:rsidR="00FA118B" w:rsidRPr="00695BFC">
        <w:rPr>
          <w:b/>
          <w:bCs/>
          <w:u w:val="single"/>
          <w:lang w:val="en-US"/>
        </w:rPr>
        <w:t>s</w:t>
      </w:r>
      <w:r w:rsidR="00F372C3" w:rsidRPr="00695BFC">
        <w:rPr>
          <w:b/>
          <w:bCs/>
          <w:u w:val="single"/>
          <w:lang w:val="en-US"/>
        </w:rPr>
        <w:t xml:space="preserve"> and</w:t>
      </w:r>
      <w:r w:rsidR="00FA118B" w:rsidRPr="00695BFC">
        <w:rPr>
          <w:b/>
          <w:bCs/>
          <w:u w:val="single"/>
          <w:lang w:val="en-US"/>
        </w:rPr>
        <w:t xml:space="preserve"> Volcaniclastics</w:t>
      </w:r>
      <w:r w:rsidR="00F372C3" w:rsidRPr="00695BFC">
        <w:rPr>
          <w:b/>
          <w:bCs/>
          <w:u w:val="single"/>
          <w:lang w:val="en-US"/>
        </w:rPr>
        <w:t xml:space="preserve">: A Potentially </w:t>
      </w:r>
      <w:r w:rsidR="00242FE0" w:rsidRPr="00695BFC">
        <w:rPr>
          <w:b/>
          <w:bCs/>
          <w:u w:val="single"/>
          <w:lang w:val="en-US"/>
        </w:rPr>
        <w:t>U</w:t>
      </w:r>
      <w:r w:rsidR="00F372C3" w:rsidRPr="00695BFC">
        <w:rPr>
          <w:b/>
          <w:bCs/>
          <w:u w:val="single"/>
          <w:lang w:val="en-US"/>
        </w:rPr>
        <w:t xml:space="preserve">nderexplored and </w:t>
      </w:r>
      <w:r w:rsidR="00242FE0" w:rsidRPr="00695BFC">
        <w:rPr>
          <w:b/>
          <w:bCs/>
          <w:u w:val="single"/>
          <w:lang w:val="en-US"/>
        </w:rPr>
        <w:t>U</w:t>
      </w:r>
      <w:r w:rsidR="00F372C3" w:rsidRPr="00695BFC">
        <w:rPr>
          <w:b/>
          <w:bCs/>
          <w:u w:val="single"/>
          <w:lang w:val="en-US"/>
        </w:rPr>
        <w:t xml:space="preserve">nderdeveloped </w:t>
      </w:r>
      <w:r w:rsidR="00242FE0" w:rsidRPr="00695BFC">
        <w:rPr>
          <w:b/>
          <w:bCs/>
          <w:u w:val="single"/>
          <w:lang w:val="en-US"/>
        </w:rPr>
        <w:t>Reservoir Type</w:t>
      </w:r>
    </w:p>
    <w:p w14:paraId="54ACBE80" w14:textId="37E66C3F" w:rsidR="00B80069" w:rsidRPr="00695BFC" w:rsidRDefault="007C364B" w:rsidP="00242FE0">
      <w:pPr>
        <w:jc w:val="center"/>
        <w:rPr>
          <w:lang w:val="en-US"/>
        </w:rPr>
      </w:pPr>
      <w:r w:rsidRPr="00695BFC">
        <w:rPr>
          <w:lang w:val="en-US"/>
        </w:rPr>
        <w:t>Munish Kumar</w:t>
      </w:r>
      <w:r w:rsidR="006D209C">
        <w:rPr>
          <w:lang w:val="en-US"/>
        </w:rPr>
        <w:t>, Kanna Swaminathan, Michael Braim and Maria Irene Inggrid</w:t>
      </w:r>
    </w:p>
    <w:p w14:paraId="0CA27817" w14:textId="45588560" w:rsidR="00F218DA" w:rsidRPr="00695BFC" w:rsidRDefault="000F749F" w:rsidP="000554E9">
      <w:pPr>
        <w:jc w:val="both"/>
        <w:rPr>
          <w:lang w:val="en-US"/>
        </w:rPr>
      </w:pPr>
      <w:r w:rsidRPr="00695BFC">
        <w:rPr>
          <w:lang w:val="en-US"/>
        </w:rPr>
        <w:t>T</w:t>
      </w:r>
      <w:r w:rsidR="00FD5BD7" w:rsidRPr="00695BFC">
        <w:rPr>
          <w:lang w:val="en-US"/>
        </w:rPr>
        <w:t>uffaceous</w:t>
      </w:r>
      <w:r w:rsidR="00596FD7" w:rsidRPr="00695BFC">
        <w:rPr>
          <w:lang w:val="en-US"/>
        </w:rPr>
        <w:t xml:space="preserve"> </w:t>
      </w:r>
      <w:r w:rsidR="00FD5BD7" w:rsidRPr="00695BFC">
        <w:rPr>
          <w:lang w:val="en-US"/>
        </w:rPr>
        <w:t>reservoirs</w:t>
      </w:r>
      <w:r w:rsidR="00596FD7" w:rsidRPr="00695BFC">
        <w:rPr>
          <w:lang w:val="en-US"/>
        </w:rPr>
        <w:t xml:space="preserve"> are known </w:t>
      </w:r>
      <w:r w:rsidR="00406353" w:rsidRPr="00695BFC">
        <w:rPr>
          <w:lang w:val="en-US"/>
        </w:rPr>
        <w:t xml:space="preserve">to contain </w:t>
      </w:r>
      <w:r w:rsidR="00FD5BD7" w:rsidRPr="00695BFC">
        <w:rPr>
          <w:lang w:val="en-US"/>
        </w:rPr>
        <w:t xml:space="preserve">hydrocarbons </w:t>
      </w:r>
      <w:r w:rsidR="006C1151" w:rsidRPr="00695BFC">
        <w:rPr>
          <w:lang w:val="en-US"/>
        </w:rPr>
        <w:t>which can sometimes be of</w:t>
      </w:r>
      <w:r w:rsidR="00FD5BD7" w:rsidRPr="00695BFC">
        <w:rPr>
          <w:lang w:val="en-US"/>
        </w:rPr>
        <w:t xml:space="preserve"> significant volumes</w:t>
      </w:r>
      <w:r w:rsidRPr="00695BFC">
        <w:rPr>
          <w:lang w:val="en-US"/>
        </w:rPr>
        <w:t>, examples being in China and South America. However, such reservoirs</w:t>
      </w:r>
      <w:r w:rsidR="00406353" w:rsidRPr="00695BFC">
        <w:rPr>
          <w:lang w:val="en-US"/>
        </w:rPr>
        <w:t xml:space="preserve"> </w:t>
      </w:r>
      <w:r w:rsidR="008F04F4" w:rsidRPr="00695BFC">
        <w:rPr>
          <w:lang w:val="en-US"/>
        </w:rPr>
        <w:t xml:space="preserve">are </w:t>
      </w:r>
      <w:r w:rsidR="00406353" w:rsidRPr="00695BFC">
        <w:rPr>
          <w:lang w:val="en-US"/>
        </w:rPr>
        <w:t xml:space="preserve">relatively </w:t>
      </w:r>
      <w:r w:rsidR="00FD5BD7" w:rsidRPr="00695BFC">
        <w:rPr>
          <w:lang w:val="en-US"/>
        </w:rPr>
        <w:t>underexplored and underproduced</w:t>
      </w:r>
      <w:r w:rsidRPr="00695BFC">
        <w:rPr>
          <w:lang w:val="en-US"/>
        </w:rPr>
        <w:t xml:space="preserve">, fundamentally because they are </w:t>
      </w:r>
      <w:del w:id="0" w:author="Maria Irene Inggrid" w:date="2022-06-21T11:17:00Z">
        <w:r w:rsidRPr="00695BFC" w:rsidDel="007F5D8D">
          <w:rPr>
            <w:lang w:val="en-US"/>
          </w:rPr>
          <w:delText xml:space="preserve">so </w:delText>
        </w:r>
      </w:del>
      <w:r w:rsidRPr="00695BFC">
        <w:rPr>
          <w:lang w:val="en-US"/>
        </w:rPr>
        <w:t>challenging to understand</w:t>
      </w:r>
      <w:r w:rsidR="00FD5BD7" w:rsidRPr="00695BFC">
        <w:rPr>
          <w:lang w:val="en-US"/>
        </w:rPr>
        <w:t xml:space="preserve">. </w:t>
      </w:r>
      <w:r w:rsidR="00F218DA" w:rsidRPr="00695BFC">
        <w:rPr>
          <w:lang w:val="en-US"/>
        </w:rPr>
        <w:t xml:space="preserve">Typically, if tuff facies are encountered in conventional reservoirs, they are ignored. </w:t>
      </w:r>
      <w:r w:rsidR="003559A1" w:rsidRPr="00695BFC">
        <w:rPr>
          <w:lang w:val="en-US"/>
        </w:rPr>
        <w:t xml:space="preserve">Yet, a proper understanding </w:t>
      </w:r>
      <w:r w:rsidR="00CC085D" w:rsidRPr="00695BFC">
        <w:rPr>
          <w:lang w:val="en-US"/>
        </w:rPr>
        <w:t xml:space="preserve">of how such reservoirs behave </w:t>
      </w:r>
      <w:r w:rsidR="009A515F" w:rsidRPr="00695BFC">
        <w:rPr>
          <w:lang w:val="en-US"/>
        </w:rPr>
        <w:t xml:space="preserve">may prove appealing to explorers looking for the next big </w:t>
      </w:r>
      <w:r w:rsidR="00180C4B" w:rsidRPr="00695BFC">
        <w:rPr>
          <w:lang w:val="en-US"/>
        </w:rPr>
        <w:t>“whale”</w:t>
      </w:r>
      <w:r w:rsidR="00CC085D" w:rsidRPr="00695BFC">
        <w:rPr>
          <w:lang w:val="en-US"/>
        </w:rPr>
        <w:t xml:space="preserve"> in exploration</w:t>
      </w:r>
      <w:r w:rsidR="00180C4B" w:rsidRPr="00695BFC">
        <w:rPr>
          <w:lang w:val="en-US"/>
        </w:rPr>
        <w:t>.</w:t>
      </w:r>
    </w:p>
    <w:p w14:paraId="36BDE927" w14:textId="02BF6CC4" w:rsidR="00772D88" w:rsidRPr="00695BFC" w:rsidRDefault="00CC62FF" w:rsidP="000554E9">
      <w:pPr>
        <w:jc w:val="both"/>
        <w:rPr>
          <w:lang w:val="en-US"/>
        </w:rPr>
      </w:pPr>
      <w:r w:rsidRPr="00695BFC">
        <w:rPr>
          <w:lang w:val="en-US"/>
        </w:rPr>
        <w:t xml:space="preserve">The flow mechanism in such reservoirs is </w:t>
      </w:r>
      <w:r w:rsidR="006C1151" w:rsidRPr="00695BFC">
        <w:rPr>
          <w:lang w:val="en-US"/>
        </w:rPr>
        <w:t>governed by numerous variables;</w:t>
      </w:r>
      <w:r w:rsidRPr="00695BFC">
        <w:rPr>
          <w:lang w:val="en-US"/>
        </w:rPr>
        <w:t xml:space="preserve"> the very nature of the </w:t>
      </w:r>
      <w:r w:rsidR="000F749F" w:rsidRPr="00695BFC">
        <w:rPr>
          <w:lang w:val="en-US"/>
        </w:rPr>
        <w:t>tuffaceous</w:t>
      </w:r>
      <w:r w:rsidRPr="00695BFC">
        <w:rPr>
          <w:lang w:val="en-US"/>
        </w:rPr>
        <w:t xml:space="preserve"> facies means that </w:t>
      </w:r>
      <w:r w:rsidR="00C1647D" w:rsidRPr="00695BFC">
        <w:rPr>
          <w:lang w:val="en-US"/>
        </w:rPr>
        <w:t>pore structure, pore type</w:t>
      </w:r>
      <w:r w:rsidR="00535F68" w:rsidRPr="00695BFC">
        <w:rPr>
          <w:lang w:val="en-US"/>
        </w:rPr>
        <w:t xml:space="preserve">/ </w:t>
      </w:r>
      <w:r w:rsidR="00C1647D" w:rsidRPr="00695BFC">
        <w:rPr>
          <w:lang w:val="en-US"/>
        </w:rPr>
        <w:t>s</w:t>
      </w:r>
      <w:r w:rsidR="00535F68" w:rsidRPr="00695BFC">
        <w:rPr>
          <w:lang w:val="en-US"/>
        </w:rPr>
        <w:t>ize</w:t>
      </w:r>
      <w:r w:rsidR="00C1647D" w:rsidRPr="00695BFC">
        <w:rPr>
          <w:lang w:val="en-US"/>
        </w:rPr>
        <w:t xml:space="preserve">, </w:t>
      </w:r>
      <w:r w:rsidR="000F749F" w:rsidRPr="00695BFC">
        <w:rPr>
          <w:lang w:val="en-US"/>
        </w:rPr>
        <w:t>mineralogy,</w:t>
      </w:r>
      <w:r w:rsidR="00535F68" w:rsidRPr="00695BFC">
        <w:rPr>
          <w:lang w:val="en-US"/>
        </w:rPr>
        <w:t xml:space="preserve"> and</w:t>
      </w:r>
      <w:r w:rsidR="00C1647D" w:rsidRPr="00695BFC">
        <w:rPr>
          <w:lang w:val="en-US"/>
        </w:rPr>
        <w:t xml:space="preserve"> rock-fluid interactions </w:t>
      </w:r>
      <w:r w:rsidR="000F749F" w:rsidRPr="00695BFC">
        <w:rPr>
          <w:lang w:val="en-US"/>
        </w:rPr>
        <w:t>impact</w:t>
      </w:r>
      <w:r w:rsidR="00C1647D" w:rsidRPr="00695BFC">
        <w:rPr>
          <w:lang w:val="en-US"/>
        </w:rPr>
        <w:t xml:space="preserve"> </w:t>
      </w:r>
      <w:r w:rsidR="00535F68" w:rsidRPr="00695BFC">
        <w:rPr>
          <w:lang w:val="en-US"/>
        </w:rPr>
        <w:t>reserves</w:t>
      </w:r>
      <w:r w:rsidR="00C1647D" w:rsidRPr="00695BFC">
        <w:rPr>
          <w:lang w:val="en-US"/>
        </w:rPr>
        <w:t xml:space="preserve"> estimation, recovery </w:t>
      </w:r>
      <w:r w:rsidR="00535F68" w:rsidRPr="00695BFC">
        <w:rPr>
          <w:lang w:val="en-US"/>
        </w:rPr>
        <w:t xml:space="preserve">factor </w:t>
      </w:r>
      <w:r w:rsidR="00C1647D" w:rsidRPr="00695BFC">
        <w:rPr>
          <w:lang w:val="en-US"/>
        </w:rPr>
        <w:t xml:space="preserve">and </w:t>
      </w:r>
      <w:r w:rsidR="00535F68" w:rsidRPr="00695BFC">
        <w:rPr>
          <w:lang w:val="en-US"/>
        </w:rPr>
        <w:t xml:space="preserve">sweep </w:t>
      </w:r>
      <w:r w:rsidR="000F749F" w:rsidRPr="00695BFC">
        <w:rPr>
          <w:lang w:val="en-US"/>
        </w:rPr>
        <w:t>efficiency</w:t>
      </w:r>
      <w:r w:rsidR="00C1647D" w:rsidRPr="00695BFC">
        <w:rPr>
          <w:lang w:val="en-US"/>
        </w:rPr>
        <w:t xml:space="preserve"> </w:t>
      </w:r>
      <w:r w:rsidR="00535F68" w:rsidRPr="00695BFC">
        <w:rPr>
          <w:lang w:val="en-US"/>
        </w:rPr>
        <w:t>at the</w:t>
      </w:r>
      <w:r w:rsidR="00C1647D" w:rsidRPr="00695BFC">
        <w:rPr>
          <w:lang w:val="en-US"/>
        </w:rPr>
        <w:t xml:space="preserve"> reservoir</w:t>
      </w:r>
      <w:r w:rsidR="00535F68" w:rsidRPr="00695BFC">
        <w:rPr>
          <w:lang w:val="en-US"/>
        </w:rPr>
        <w:t xml:space="preserve"> scale</w:t>
      </w:r>
      <w:r w:rsidR="00C1647D" w:rsidRPr="00695BFC">
        <w:rPr>
          <w:lang w:val="en-US"/>
        </w:rPr>
        <w:t>.</w:t>
      </w:r>
      <w:r w:rsidR="00535F68" w:rsidRPr="00695BFC">
        <w:rPr>
          <w:lang w:val="en-US"/>
        </w:rPr>
        <w:t xml:space="preserve"> </w:t>
      </w:r>
      <w:r w:rsidR="00BE18EB" w:rsidRPr="00695BFC">
        <w:rPr>
          <w:lang w:val="en-US"/>
        </w:rPr>
        <w:t>P</w:t>
      </w:r>
      <w:r w:rsidR="00535F68" w:rsidRPr="00695BFC">
        <w:rPr>
          <w:lang w:val="en-US"/>
        </w:rPr>
        <w:t xml:space="preserve">ore scale distribution of fluids within the </w:t>
      </w:r>
      <w:r w:rsidR="00BE18EB" w:rsidRPr="00695BFC">
        <w:rPr>
          <w:lang w:val="en-US"/>
        </w:rPr>
        <w:t>rock will</w:t>
      </w:r>
      <w:r w:rsidR="00535F68" w:rsidRPr="00695BFC">
        <w:rPr>
          <w:lang w:val="en-US"/>
        </w:rPr>
        <w:t xml:space="preserve">, in turn, determine petrophysical and geophysical response of the </w:t>
      </w:r>
      <w:r w:rsidR="00BE18EB" w:rsidRPr="00695BFC">
        <w:rPr>
          <w:lang w:val="en-US"/>
        </w:rPr>
        <w:t xml:space="preserve">reservoir </w:t>
      </w:r>
      <w:r w:rsidR="00535F68" w:rsidRPr="00695BFC">
        <w:rPr>
          <w:lang w:val="en-US"/>
        </w:rPr>
        <w:t xml:space="preserve">rock. </w:t>
      </w:r>
      <w:r w:rsidR="00F232EF" w:rsidRPr="00695BFC">
        <w:rPr>
          <w:lang w:val="en-US"/>
        </w:rPr>
        <w:t xml:space="preserve">Conventional logging methods may not </w:t>
      </w:r>
      <w:r w:rsidR="00C11B08" w:rsidRPr="00695BFC">
        <w:rPr>
          <w:lang w:val="en-US"/>
        </w:rPr>
        <w:t>necessarily</w:t>
      </w:r>
      <w:r w:rsidR="00F232EF" w:rsidRPr="00695BFC">
        <w:rPr>
          <w:lang w:val="en-US"/>
        </w:rPr>
        <w:t xml:space="preserve"> work well in t</w:t>
      </w:r>
      <w:r w:rsidR="00A339AD" w:rsidRPr="00695BFC">
        <w:rPr>
          <w:lang w:val="en-US"/>
        </w:rPr>
        <w:t xml:space="preserve">uffs </w:t>
      </w:r>
      <w:r w:rsidR="00F232EF" w:rsidRPr="00695BFC">
        <w:rPr>
          <w:lang w:val="en-US"/>
        </w:rPr>
        <w:t xml:space="preserve">as they </w:t>
      </w:r>
      <w:r w:rsidR="00A339AD" w:rsidRPr="00695BFC">
        <w:rPr>
          <w:lang w:val="en-US"/>
        </w:rPr>
        <w:t>contain trace amounts of radioactive minerals</w:t>
      </w:r>
      <w:r w:rsidR="00F232EF" w:rsidRPr="00695BFC">
        <w:rPr>
          <w:lang w:val="en-US"/>
        </w:rPr>
        <w:t xml:space="preserve">, and grains sometimes contain surface </w:t>
      </w:r>
      <w:r w:rsidR="00C11B08" w:rsidRPr="00695BFC">
        <w:rPr>
          <w:lang w:val="en-US"/>
        </w:rPr>
        <w:t>roughness</w:t>
      </w:r>
      <w:r w:rsidR="00F232EF" w:rsidRPr="00695BFC">
        <w:rPr>
          <w:lang w:val="en-US"/>
        </w:rPr>
        <w:t xml:space="preserve"> at the nanoscopic scale that impacts how fluids are distributed. </w:t>
      </w:r>
    </w:p>
    <w:p w14:paraId="2F1AA6E8" w14:textId="13C71D12" w:rsidR="00DE0AB8" w:rsidRPr="00695BFC" w:rsidRDefault="00A339AD" w:rsidP="000554E9">
      <w:pPr>
        <w:jc w:val="both"/>
        <w:rPr>
          <w:lang w:val="en-US"/>
        </w:rPr>
      </w:pPr>
      <w:r w:rsidRPr="00695BFC">
        <w:rPr>
          <w:lang w:val="en-US"/>
        </w:rPr>
        <w:t>The main challenge with</w:t>
      </w:r>
      <w:ins w:id="1" w:author="Maria Irene Inggrid" w:date="2022-06-21T11:24:00Z">
        <w:r w:rsidR="007F5D8D">
          <w:rPr>
            <w:lang w:val="en-US"/>
          </w:rPr>
          <w:t xml:space="preserve"> the</w:t>
        </w:r>
      </w:ins>
      <w:r w:rsidRPr="00695BFC">
        <w:rPr>
          <w:lang w:val="en-US"/>
        </w:rPr>
        <w:t xml:space="preserve"> interpretation of tuff facies is the lack </w:t>
      </w:r>
      <w:r w:rsidR="00BF0749" w:rsidRPr="00695BFC">
        <w:rPr>
          <w:lang w:val="en-US"/>
        </w:rPr>
        <w:t>of a universal</w:t>
      </w:r>
      <w:ins w:id="2" w:author="Maria Irene Inggrid" w:date="2022-06-21T11:17:00Z">
        <w:r w:rsidR="007F5D8D">
          <w:rPr>
            <w:lang w:val="en-US"/>
          </w:rPr>
          <w:t>ly-</w:t>
        </w:r>
      </w:ins>
      <w:del w:id="3" w:author="Maria Irene Inggrid" w:date="2022-06-21T11:17:00Z">
        <w:r w:rsidR="00BF0749" w:rsidRPr="00695BFC" w:rsidDel="007F5D8D">
          <w:rPr>
            <w:lang w:val="en-US"/>
          </w:rPr>
          <w:delText xml:space="preserve">ity excepted </w:delText>
        </w:r>
      </w:del>
      <w:ins w:id="4" w:author="Maria Irene Inggrid" w:date="2022-06-21T11:17:00Z">
        <w:r w:rsidR="007F5D8D">
          <w:rPr>
            <w:lang w:val="en-US"/>
          </w:rPr>
          <w:t>accepted</w:t>
        </w:r>
        <w:r w:rsidR="007F5D8D" w:rsidRPr="00695BFC">
          <w:rPr>
            <w:lang w:val="en-US"/>
          </w:rPr>
          <w:t xml:space="preserve"> </w:t>
        </w:r>
      </w:ins>
      <w:r w:rsidR="00BF0749" w:rsidRPr="00695BFC">
        <w:rPr>
          <w:lang w:val="en-US"/>
        </w:rPr>
        <w:t>interpretation methodology</w:t>
      </w:r>
      <w:r w:rsidR="007D5A0F" w:rsidRPr="00695BFC">
        <w:rPr>
          <w:lang w:val="en-US"/>
        </w:rPr>
        <w:t>, because</w:t>
      </w:r>
      <w:ins w:id="5" w:author="Maria Irene Inggrid" w:date="2022-06-21T11:24:00Z">
        <w:r w:rsidR="007F5D8D">
          <w:rPr>
            <w:lang w:val="en-US"/>
          </w:rPr>
          <w:t xml:space="preserve"> of variability in</w:t>
        </w:r>
      </w:ins>
      <w:r w:rsidR="007D5A0F" w:rsidRPr="00695BFC">
        <w:rPr>
          <w:lang w:val="en-US"/>
        </w:rPr>
        <w:t xml:space="preserve"> the logs and fields</w:t>
      </w:r>
      <w:del w:id="6" w:author="Maria Irene Inggrid" w:date="2022-06-21T11:24:00Z">
        <w:r w:rsidR="007D5A0F" w:rsidRPr="00695BFC" w:rsidDel="007F5D8D">
          <w:rPr>
            <w:lang w:val="en-US"/>
          </w:rPr>
          <w:delText xml:space="preserve"> are </w:delText>
        </w:r>
      </w:del>
      <w:del w:id="7" w:author="Maria Irene Inggrid" w:date="2022-06-21T11:17:00Z">
        <w:r w:rsidR="007D5A0F" w:rsidRPr="00695BFC" w:rsidDel="007F5D8D">
          <w:rPr>
            <w:lang w:val="en-US"/>
          </w:rPr>
          <w:delText xml:space="preserve">so </w:delText>
        </w:r>
      </w:del>
      <w:del w:id="8" w:author="Maria Irene Inggrid" w:date="2022-06-21T11:24:00Z">
        <w:r w:rsidR="007D5A0F" w:rsidRPr="00695BFC" w:rsidDel="007F5D8D">
          <w:rPr>
            <w:lang w:val="en-US"/>
          </w:rPr>
          <w:delText>highly variable</w:delText>
        </w:r>
      </w:del>
      <w:r w:rsidR="00BF0749" w:rsidRPr="00695BFC">
        <w:rPr>
          <w:lang w:val="en-US"/>
        </w:rPr>
        <w:t>. I</w:t>
      </w:r>
      <w:r w:rsidR="00493450" w:rsidRPr="00695BFC">
        <w:rPr>
          <w:lang w:val="en-US"/>
        </w:rPr>
        <w:t>n</w:t>
      </w:r>
      <w:r w:rsidR="00BF0749" w:rsidRPr="00695BFC">
        <w:rPr>
          <w:lang w:val="en-US"/>
        </w:rPr>
        <w:t xml:space="preserve"> this paper, we will discuss how we conducted</w:t>
      </w:r>
      <w:r w:rsidR="00431EEC" w:rsidRPr="00695BFC">
        <w:rPr>
          <w:lang w:val="en-US"/>
        </w:rPr>
        <w:t xml:space="preserve"> </w:t>
      </w:r>
      <w:r w:rsidR="00BF0749" w:rsidRPr="00695BFC">
        <w:rPr>
          <w:lang w:val="en-US"/>
        </w:rPr>
        <w:t xml:space="preserve">an </w:t>
      </w:r>
      <w:r w:rsidR="00431EEC" w:rsidRPr="00695BFC">
        <w:rPr>
          <w:lang w:val="en-US"/>
        </w:rPr>
        <w:t>analy</w:t>
      </w:r>
      <w:r w:rsidR="00124E2F" w:rsidRPr="00695BFC">
        <w:rPr>
          <w:lang w:val="en-US"/>
        </w:rPr>
        <w:t>sis of</w:t>
      </w:r>
      <w:r w:rsidR="00431EEC" w:rsidRPr="00695BFC">
        <w:rPr>
          <w:lang w:val="en-US"/>
        </w:rPr>
        <w:t xml:space="preserve"> a </w:t>
      </w:r>
      <w:r w:rsidR="00772D88" w:rsidRPr="00695BFC">
        <w:rPr>
          <w:lang w:val="en-US"/>
        </w:rPr>
        <w:t>tuffaceous</w:t>
      </w:r>
      <w:r w:rsidR="00431EEC" w:rsidRPr="00695BFC">
        <w:rPr>
          <w:lang w:val="en-US"/>
        </w:rPr>
        <w:t xml:space="preserve"> reservoir</w:t>
      </w:r>
      <w:del w:id="9" w:author="Maria Irene Inggrid" w:date="2022-06-21T11:17:00Z">
        <w:r w:rsidR="00124E2F" w:rsidRPr="00695BFC" w:rsidDel="007F5D8D">
          <w:rPr>
            <w:lang w:val="en-US"/>
          </w:rPr>
          <w:delText>,</w:delText>
        </w:r>
      </w:del>
      <w:r w:rsidR="00431EEC" w:rsidRPr="00695BFC">
        <w:rPr>
          <w:lang w:val="en-US"/>
        </w:rPr>
        <w:t xml:space="preserve"> located </w:t>
      </w:r>
      <w:r w:rsidR="00FA7157" w:rsidRPr="00695BFC">
        <w:rPr>
          <w:lang w:val="en-US"/>
        </w:rPr>
        <w:t>onshore</w:t>
      </w:r>
      <w:r w:rsidR="00431EEC" w:rsidRPr="00695BFC">
        <w:rPr>
          <w:lang w:val="en-US"/>
        </w:rPr>
        <w:t xml:space="preserve"> </w:t>
      </w:r>
      <w:ins w:id="10" w:author="Maria Irene Inggrid" w:date="2022-06-21T11:25:00Z">
        <w:r w:rsidR="007F5D8D">
          <w:rPr>
            <w:lang w:val="en-US"/>
          </w:rPr>
          <w:t xml:space="preserve">Cuba, </w:t>
        </w:r>
      </w:ins>
      <w:r w:rsidR="00431EEC" w:rsidRPr="00695BFC">
        <w:rPr>
          <w:lang w:val="en-US"/>
        </w:rPr>
        <w:t>South America</w:t>
      </w:r>
      <w:r w:rsidR="00863CD0" w:rsidRPr="00695BFC">
        <w:rPr>
          <w:lang w:val="en-US"/>
        </w:rPr>
        <w:t xml:space="preserve">, which has been in </w:t>
      </w:r>
      <w:r w:rsidR="00493450" w:rsidRPr="00695BFC">
        <w:rPr>
          <w:lang w:val="en-US"/>
        </w:rPr>
        <w:t>production</w:t>
      </w:r>
      <w:r w:rsidR="00863CD0" w:rsidRPr="00695BFC">
        <w:rPr>
          <w:lang w:val="en-US"/>
        </w:rPr>
        <w:t xml:space="preserve"> for over 30 years</w:t>
      </w:r>
      <w:r w:rsidR="00FA7157" w:rsidRPr="00695BFC">
        <w:rPr>
          <w:lang w:val="en-US"/>
        </w:rPr>
        <w:t>.</w:t>
      </w:r>
      <w:r w:rsidR="00431EEC" w:rsidRPr="00695BFC">
        <w:rPr>
          <w:lang w:val="en-US"/>
        </w:rPr>
        <w:t xml:space="preserve"> </w:t>
      </w:r>
      <w:r w:rsidR="006C1151" w:rsidRPr="00695BFC">
        <w:rPr>
          <w:lang w:val="en-US"/>
        </w:rPr>
        <w:t xml:space="preserve">Through an </w:t>
      </w:r>
      <w:r w:rsidR="00493450" w:rsidRPr="00695BFC">
        <w:rPr>
          <w:lang w:val="en-US"/>
        </w:rPr>
        <w:t>integrated</w:t>
      </w:r>
      <w:r w:rsidR="006C1151" w:rsidRPr="00695BFC">
        <w:rPr>
          <w:lang w:val="en-US"/>
        </w:rPr>
        <w:t xml:space="preserve"> approach</w:t>
      </w:r>
      <w:r w:rsidR="00BF0749" w:rsidRPr="00695BFC">
        <w:rPr>
          <w:lang w:val="en-US"/>
        </w:rPr>
        <w:t xml:space="preserve"> based on first principles</w:t>
      </w:r>
      <w:r w:rsidR="006C1151" w:rsidRPr="00695BFC">
        <w:rPr>
          <w:lang w:val="en-US"/>
        </w:rPr>
        <w:t xml:space="preserve"> that considers aspects of the geology, geophysics, </w:t>
      </w:r>
      <w:r w:rsidR="00493450" w:rsidRPr="00695BFC">
        <w:rPr>
          <w:lang w:val="en-US"/>
        </w:rPr>
        <w:t>petrophysical</w:t>
      </w:r>
      <w:r w:rsidR="006C1151" w:rsidRPr="00695BFC">
        <w:rPr>
          <w:lang w:val="en-US"/>
        </w:rPr>
        <w:t xml:space="preserve"> and </w:t>
      </w:r>
      <w:r w:rsidR="00493450" w:rsidRPr="00695BFC">
        <w:rPr>
          <w:lang w:val="en-US"/>
        </w:rPr>
        <w:t>reservoir</w:t>
      </w:r>
      <w:r w:rsidR="006C1151" w:rsidRPr="00695BFC">
        <w:rPr>
          <w:lang w:val="en-US"/>
        </w:rPr>
        <w:t xml:space="preserve"> </w:t>
      </w:r>
      <w:r w:rsidR="00493450" w:rsidRPr="00695BFC">
        <w:rPr>
          <w:lang w:val="en-US"/>
        </w:rPr>
        <w:t>engineering</w:t>
      </w:r>
      <w:r w:rsidR="006C1151" w:rsidRPr="00695BFC">
        <w:rPr>
          <w:lang w:val="en-US"/>
        </w:rPr>
        <w:t xml:space="preserve">, </w:t>
      </w:r>
      <w:r w:rsidR="00872B40" w:rsidRPr="00695BFC">
        <w:rPr>
          <w:lang w:val="en-US"/>
        </w:rPr>
        <w:t xml:space="preserve">and by combining deterministic, </w:t>
      </w:r>
      <w:r w:rsidR="00666521" w:rsidRPr="00695BFC">
        <w:rPr>
          <w:lang w:val="en-US"/>
        </w:rPr>
        <w:t>statistical,</w:t>
      </w:r>
      <w:r w:rsidR="00872B40" w:rsidRPr="00695BFC">
        <w:rPr>
          <w:lang w:val="en-US"/>
        </w:rPr>
        <w:t xml:space="preserve"> and probabilistic methods, </w:t>
      </w:r>
      <w:r w:rsidR="006C1151" w:rsidRPr="00695BFC">
        <w:rPr>
          <w:lang w:val="en-US"/>
        </w:rPr>
        <w:t>w</w:t>
      </w:r>
      <w:r w:rsidR="00DE0AB8" w:rsidRPr="00695BFC">
        <w:rPr>
          <w:lang w:val="en-US"/>
        </w:rPr>
        <w:t xml:space="preserve">e </w:t>
      </w:r>
      <w:r w:rsidR="00493450" w:rsidRPr="00695BFC">
        <w:rPr>
          <w:lang w:val="en-US"/>
        </w:rPr>
        <w:t xml:space="preserve">will prove that </w:t>
      </w:r>
      <w:r w:rsidR="00F028D0" w:rsidRPr="00695BFC">
        <w:rPr>
          <w:lang w:val="en-US"/>
        </w:rPr>
        <w:t>one can sufficiently de</w:t>
      </w:r>
      <w:ins w:id="11" w:author="Maria Irene Inggrid" w:date="2022-06-21T11:18:00Z">
        <w:r w:rsidR="007F5D8D">
          <w:rPr>
            <w:lang w:val="en-US"/>
          </w:rPr>
          <w:t>-</w:t>
        </w:r>
      </w:ins>
      <w:r w:rsidR="00F028D0" w:rsidRPr="00695BFC">
        <w:rPr>
          <w:lang w:val="en-US"/>
        </w:rPr>
        <w:t xml:space="preserve">risk properties, </w:t>
      </w:r>
      <w:r w:rsidR="007D5A0F" w:rsidRPr="00695BFC">
        <w:rPr>
          <w:lang w:val="en-US"/>
        </w:rPr>
        <w:t>which would allow methods</w:t>
      </w:r>
      <w:r w:rsidR="00F028D0" w:rsidRPr="00695BFC">
        <w:rPr>
          <w:lang w:val="en-US"/>
        </w:rPr>
        <w:t xml:space="preserve"> defined by </w:t>
      </w:r>
      <w:r w:rsidR="00DE0AB8" w:rsidRPr="00695BFC">
        <w:rPr>
          <w:lang w:val="en-US"/>
        </w:rPr>
        <w:t xml:space="preserve">the </w:t>
      </w:r>
      <w:r w:rsidR="00F028D0" w:rsidRPr="00695BFC">
        <w:rPr>
          <w:lang w:val="en-US"/>
        </w:rPr>
        <w:t xml:space="preserve">SPE </w:t>
      </w:r>
      <w:r w:rsidR="007D5A0F" w:rsidRPr="00695BFC">
        <w:rPr>
          <w:lang w:val="en-US"/>
        </w:rPr>
        <w:t>P</w:t>
      </w:r>
      <w:r w:rsidR="00F028D0" w:rsidRPr="00695BFC">
        <w:rPr>
          <w:lang w:val="en-US"/>
        </w:rPr>
        <w:t xml:space="preserve">etroleum </w:t>
      </w:r>
      <w:r w:rsidR="007D5A0F" w:rsidRPr="00695BFC">
        <w:rPr>
          <w:lang w:val="en-US"/>
        </w:rPr>
        <w:t>R</w:t>
      </w:r>
      <w:r w:rsidR="00F028D0" w:rsidRPr="00695BFC">
        <w:rPr>
          <w:lang w:val="en-US"/>
        </w:rPr>
        <w:t xml:space="preserve">esource </w:t>
      </w:r>
      <w:r w:rsidR="007D5A0F" w:rsidRPr="00695BFC">
        <w:rPr>
          <w:lang w:val="en-US"/>
        </w:rPr>
        <w:t>M</w:t>
      </w:r>
      <w:r w:rsidR="00F028D0" w:rsidRPr="00695BFC">
        <w:rPr>
          <w:lang w:val="en-US"/>
        </w:rPr>
        <w:t xml:space="preserve">anagement </w:t>
      </w:r>
      <w:r w:rsidR="007D5A0F" w:rsidRPr="00695BFC">
        <w:rPr>
          <w:lang w:val="en-US"/>
        </w:rPr>
        <w:t>S</w:t>
      </w:r>
      <w:r w:rsidR="00F028D0" w:rsidRPr="00695BFC">
        <w:rPr>
          <w:lang w:val="en-US"/>
        </w:rPr>
        <w:t xml:space="preserve">ystem (SPE PRMS) to evaluate </w:t>
      </w:r>
      <w:r w:rsidR="00DE0AB8" w:rsidRPr="00695BFC">
        <w:rPr>
          <w:lang w:val="en-US"/>
        </w:rPr>
        <w:t xml:space="preserve">resource size and </w:t>
      </w:r>
      <w:r w:rsidR="00863CD0" w:rsidRPr="00695BFC">
        <w:rPr>
          <w:lang w:val="en-US"/>
        </w:rPr>
        <w:t xml:space="preserve">remaining </w:t>
      </w:r>
      <w:r w:rsidR="00DE0AB8" w:rsidRPr="00695BFC">
        <w:rPr>
          <w:lang w:val="en-US"/>
        </w:rPr>
        <w:t>reserves potential</w:t>
      </w:r>
      <w:r w:rsidR="00863CD0" w:rsidRPr="00695BFC">
        <w:rPr>
          <w:lang w:val="en-US"/>
        </w:rPr>
        <w:t xml:space="preserve">. </w:t>
      </w:r>
    </w:p>
    <w:p w14:paraId="4D9D7813" w14:textId="2CF77066" w:rsidR="00234276" w:rsidRPr="00695BFC" w:rsidRDefault="00B0552B" w:rsidP="000554E9">
      <w:pPr>
        <w:jc w:val="both"/>
        <w:rPr>
          <w:lang w:val="en-US"/>
        </w:rPr>
      </w:pPr>
      <w:del w:id="12" w:author="Maria Irene Inggrid" w:date="2022-06-21T11:19:00Z">
        <w:r w:rsidRPr="00695BFC" w:rsidDel="007F5D8D">
          <w:rPr>
            <w:lang w:val="en-US"/>
          </w:rPr>
          <w:delText>We state that o</w:delText>
        </w:r>
      </w:del>
      <w:ins w:id="13" w:author="Maria Irene Inggrid" w:date="2022-06-21T11:19:00Z">
        <w:r w:rsidR="007F5D8D">
          <w:rPr>
            <w:lang w:val="en-US"/>
          </w:rPr>
          <w:t>O</w:t>
        </w:r>
      </w:ins>
      <w:r w:rsidRPr="00695BFC">
        <w:rPr>
          <w:lang w:val="en-US"/>
        </w:rPr>
        <w:t xml:space="preserve">ur method is based on first principles because we consider the reservoir holistically, across scales that span </w:t>
      </w:r>
      <w:r w:rsidR="00BC44E5" w:rsidRPr="00695BFC">
        <w:rPr>
          <w:lang w:val="en-US"/>
        </w:rPr>
        <w:t>nine order</w:t>
      </w:r>
      <w:r w:rsidR="00974905" w:rsidRPr="00695BFC">
        <w:rPr>
          <w:lang w:val="en-US"/>
        </w:rPr>
        <w:t>s</w:t>
      </w:r>
      <w:r w:rsidR="00BC44E5" w:rsidRPr="00695BFC">
        <w:rPr>
          <w:lang w:val="en-US"/>
        </w:rPr>
        <w:t xml:space="preserve"> of magnitude. </w:t>
      </w:r>
      <w:r w:rsidR="00740DD6" w:rsidRPr="00695BFC">
        <w:rPr>
          <w:lang w:val="en-US"/>
        </w:rPr>
        <w:t>We start</w:t>
      </w:r>
      <w:ins w:id="14" w:author="Maria Irene Inggrid" w:date="2022-06-21T11:19:00Z">
        <w:r w:rsidR="007F5D8D">
          <w:rPr>
            <w:lang w:val="en-US"/>
          </w:rPr>
          <w:t>ed</w:t>
        </w:r>
      </w:ins>
      <w:r w:rsidR="00740DD6" w:rsidRPr="00695BFC">
        <w:rPr>
          <w:lang w:val="en-US"/>
        </w:rPr>
        <w:t xml:space="preserve"> our analysis by</w:t>
      </w:r>
      <w:r w:rsidR="00BC44E5" w:rsidRPr="00695BFC">
        <w:rPr>
          <w:lang w:val="en-US"/>
        </w:rPr>
        <w:t xml:space="preserve"> first</w:t>
      </w:r>
      <w:r w:rsidR="00740DD6" w:rsidRPr="00695BFC">
        <w:rPr>
          <w:lang w:val="en-US"/>
        </w:rPr>
        <w:t>ly</w:t>
      </w:r>
      <w:r w:rsidR="00BC44E5" w:rsidRPr="00695BFC">
        <w:rPr>
          <w:lang w:val="en-US"/>
        </w:rPr>
        <w:t xml:space="preserve"> looking at thin sections </w:t>
      </w:r>
      <w:r w:rsidR="00740DD6" w:rsidRPr="00695BFC">
        <w:rPr>
          <w:lang w:val="en-US"/>
        </w:rPr>
        <w:t xml:space="preserve">and cores </w:t>
      </w:r>
      <w:r w:rsidR="00BC44E5" w:rsidRPr="00695BFC">
        <w:rPr>
          <w:lang w:val="en-US"/>
        </w:rPr>
        <w:t xml:space="preserve">to cement our understanding of the facies, </w:t>
      </w:r>
      <w:del w:id="15" w:author="Maria Irene Inggrid" w:date="2022-06-21T11:22:00Z">
        <w:r w:rsidR="000A5E25" w:rsidRPr="00695BFC" w:rsidDel="007F5D8D">
          <w:rPr>
            <w:lang w:val="en-US"/>
          </w:rPr>
          <w:delText>and in particular</w:delText>
        </w:r>
      </w:del>
      <w:ins w:id="16" w:author="Maria Irene Inggrid" w:date="2022-06-21T11:22:00Z">
        <w:r w:rsidR="007F5D8D">
          <w:rPr>
            <w:lang w:val="en-US"/>
          </w:rPr>
          <w:t>particularly</w:t>
        </w:r>
      </w:ins>
      <w:r w:rsidR="00BC44E5" w:rsidRPr="00695BFC">
        <w:rPr>
          <w:lang w:val="en-US"/>
        </w:rPr>
        <w:t xml:space="preserve"> </w:t>
      </w:r>
      <w:r w:rsidR="00950FAF" w:rsidRPr="00695BFC">
        <w:rPr>
          <w:lang w:val="en-US"/>
        </w:rPr>
        <w:t>the pore morphology</w:t>
      </w:r>
      <w:r w:rsidR="000A5E25" w:rsidRPr="00695BFC">
        <w:rPr>
          <w:lang w:val="en-US"/>
        </w:rPr>
        <w:t xml:space="preserve"> </w:t>
      </w:r>
      <w:ins w:id="17" w:author="Maria Irene Inggrid" w:date="2022-06-21T11:21:00Z">
        <w:r w:rsidR="007F5D8D">
          <w:rPr>
            <w:lang w:val="en-US"/>
          </w:rPr>
          <w:t>(</w:t>
        </w:r>
      </w:ins>
      <w:del w:id="18" w:author="Munish Kumar" w:date="2022-06-21T13:14:00Z">
        <w:r w:rsidR="000A5E25" w:rsidRPr="00695BFC" w:rsidDel="002272EB">
          <w:rPr>
            <w:lang w:val="en-US"/>
          </w:rPr>
          <w:delText>9</w:delText>
        </w:r>
      </w:del>
      <w:ins w:id="19" w:author="Maria Irene Inggrid" w:date="2022-06-21T11:18:00Z">
        <w:del w:id="20" w:author="Munish Kumar" w:date="2022-06-21T13:14:00Z">
          <w:r w:rsidR="007F5D8D" w:rsidDel="002272EB">
            <w:rPr>
              <w:lang w:val="en-US"/>
            </w:rPr>
            <w:delText xml:space="preserve"> </w:delText>
          </w:r>
        </w:del>
      </w:ins>
      <w:r w:rsidR="000A5E25" w:rsidRPr="00695BFC">
        <w:rPr>
          <w:lang w:val="en-US"/>
        </w:rPr>
        <w:t>nm scale)</w:t>
      </w:r>
      <w:r w:rsidR="00950FAF" w:rsidRPr="00695BFC">
        <w:rPr>
          <w:lang w:val="en-US"/>
        </w:rPr>
        <w:t xml:space="preserve">, before moving on </w:t>
      </w:r>
      <w:ins w:id="21" w:author="Maria Irene Inggrid" w:date="2022-06-21T11:22:00Z">
        <w:r w:rsidR="007F5D8D">
          <w:rPr>
            <w:lang w:val="en-US"/>
          </w:rPr>
          <w:t xml:space="preserve">to </w:t>
        </w:r>
      </w:ins>
      <w:r w:rsidR="00950FAF" w:rsidRPr="00695BFC">
        <w:rPr>
          <w:lang w:val="en-US"/>
        </w:rPr>
        <w:t>the macro properti</w:t>
      </w:r>
      <w:r w:rsidR="00974905" w:rsidRPr="00695BFC">
        <w:rPr>
          <w:lang w:val="en-US"/>
        </w:rPr>
        <w:t>e</w:t>
      </w:r>
      <w:r w:rsidR="00950FAF" w:rsidRPr="00695BFC">
        <w:rPr>
          <w:lang w:val="en-US"/>
        </w:rPr>
        <w:t>s, suc</w:t>
      </w:r>
      <w:r w:rsidR="000A5E25" w:rsidRPr="00695BFC">
        <w:rPr>
          <w:lang w:val="en-US"/>
        </w:rPr>
        <w:t>h</w:t>
      </w:r>
      <w:r w:rsidR="00950FAF" w:rsidRPr="00695BFC">
        <w:rPr>
          <w:lang w:val="en-US"/>
        </w:rPr>
        <w:t xml:space="preserve"> as </w:t>
      </w:r>
      <w:r w:rsidR="000A5E25" w:rsidRPr="00695BFC">
        <w:rPr>
          <w:lang w:val="en-US"/>
        </w:rPr>
        <w:t xml:space="preserve">porosity-permeability and </w:t>
      </w:r>
      <w:r w:rsidR="00950FAF" w:rsidRPr="00695BFC">
        <w:rPr>
          <w:lang w:val="en-US"/>
        </w:rPr>
        <w:t xml:space="preserve">trapped </w:t>
      </w:r>
      <w:r w:rsidR="000A5E25" w:rsidRPr="00695BFC">
        <w:rPr>
          <w:lang w:val="en-US"/>
        </w:rPr>
        <w:t>residual saturation (</w:t>
      </w:r>
      <w:r w:rsidR="000A5E25" w:rsidRPr="00695BFC">
        <w:rPr>
          <w:rFonts w:ascii="Symbol" w:hAnsi="Symbol"/>
          <w:lang w:val="en-US"/>
        </w:rPr>
        <w:t>m</w:t>
      </w:r>
      <w:r w:rsidR="000A5E25" w:rsidRPr="00695BFC">
        <w:rPr>
          <w:lang w:val="en-US"/>
        </w:rPr>
        <w:t>m to cm scale</w:t>
      </w:r>
      <w:ins w:id="22" w:author="Maria Irene Inggrid" w:date="2022-06-21T11:18:00Z">
        <w:r w:rsidR="007F5D8D">
          <w:rPr>
            <w:lang w:val="en-US"/>
          </w:rPr>
          <w:t>)</w:t>
        </w:r>
      </w:ins>
      <w:r w:rsidR="000A5E25" w:rsidRPr="00695BFC">
        <w:rPr>
          <w:lang w:val="en-US"/>
        </w:rPr>
        <w:t>.</w:t>
      </w:r>
      <w:r w:rsidR="00950FAF" w:rsidRPr="00695BFC">
        <w:rPr>
          <w:lang w:val="en-US"/>
        </w:rPr>
        <w:t xml:space="preserve"> </w:t>
      </w:r>
      <w:r w:rsidR="000A5E25" w:rsidRPr="00695BFC">
        <w:rPr>
          <w:lang w:val="en-US"/>
        </w:rPr>
        <w:t>As</w:t>
      </w:r>
      <w:r w:rsidR="00950FAF" w:rsidRPr="00695BFC">
        <w:rPr>
          <w:lang w:val="en-US"/>
        </w:rPr>
        <w:t xml:space="preserve"> log</w:t>
      </w:r>
      <w:r w:rsidR="000A5E25" w:rsidRPr="00695BFC">
        <w:rPr>
          <w:lang w:val="en-US"/>
        </w:rPr>
        <w:t xml:space="preserve">ging tools are not designed to measure tuff </w:t>
      </w:r>
      <w:r w:rsidR="00950FAF" w:rsidRPr="00695BFC">
        <w:rPr>
          <w:lang w:val="en-US"/>
        </w:rPr>
        <w:t>properties</w:t>
      </w:r>
      <w:r w:rsidR="000A5E25" w:rsidRPr="00695BFC">
        <w:rPr>
          <w:lang w:val="en-US"/>
        </w:rPr>
        <w:t xml:space="preserve"> accurately, we next appl</w:t>
      </w:r>
      <w:ins w:id="23" w:author="Maria Irene Inggrid" w:date="2022-06-21T11:20:00Z">
        <w:r w:rsidR="007F5D8D">
          <w:rPr>
            <w:lang w:val="en-US"/>
          </w:rPr>
          <w:t>ied</w:t>
        </w:r>
      </w:ins>
      <w:del w:id="24" w:author="Maria Irene Inggrid" w:date="2022-06-21T11:20:00Z">
        <w:r w:rsidR="000A5E25" w:rsidRPr="00695BFC" w:rsidDel="007F5D8D">
          <w:rPr>
            <w:lang w:val="en-US"/>
          </w:rPr>
          <w:delText>y</w:delText>
        </w:r>
      </w:del>
      <w:r w:rsidR="000A5E25" w:rsidRPr="00695BFC">
        <w:rPr>
          <w:lang w:val="en-US"/>
        </w:rPr>
        <w:t xml:space="preserve"> a statistical approach and calibrate</w:t>
      </w:r>
      <w:ins w:id="25" w:author="Maria Irene Inggrid" w:date="2022-06-21T11:20:00Z">
        <w:r w:rsidR="007F5D8D">
          <w:rPr>
            <w:lang w:val="en-US"/>
          </w:rPr>
          <w:t>d</w:t>
        </w:r>
      </w:ins>
      <w:r w:rsidR="000A5E25" w:rsidRPr="00695BFC">
        <w:rPr>
          <w:lang w:val="en-US"/>
        </w:rPr>
        <w:t xml:space="preserve"> our log measurements to core</w:t>
      </w:r>
      <w:ins w:id="26" w:author="Maria Irene Inggrid" w:date="2022-06-21T11:22:00Z">
        <w:r w:rsidR="007F5D8D">
          <w:rPr>
            <w:lang w:val="en-US"/>
          </w:rPr>
          <w:t xml:space="preserve"> </w:t>
        </w:r>
      </w:ins>
      <w:del w:id="27" w:author="Maria Irene Inggrid" w:date="2022-06-21T11:22:00Z">
        <w:r w:rsidR="000A5E25" w:rsidRPr="00695BFC" w:rsidDel="007F5D8D">
          <w:rPr>
            <w:lang w:val="en-US"/>
          </w:rPr>
          <w:delText xml:space="preserve">, but </w:delText>
        </w:r>
      </w:del>
      <w:r w:rsidR="000A5E25" w:rsidRPr="00695BFC">
        <w:rPr>
          <w:lang w:val="en-US"/>
        </w:rPr>
        <w:t>on a field</w:t>
      </w:r>
      <w:ins w:id="28" w:author="Maria Irene Inggrid" w:date="2022-06-21T11:22:00Z">
        <w:r w:rsidR="007F5D8D">
          <w:rPr>
            <w:lang w:val="en-US"/>
          </w:rPr>
          <w:t>-</w:t>
        </w:r>
      </w:ins>
      <w:del w:id="29" w:author="Maria Irene Inggrid" w:date="2022-06-21T11:22:00Z">
        <w:r w:rsidR="000A5E25" w:rsidRPr="00695BFC" w:rsidDel="007F5D8D">
          <w:rPr>
            <w:lang w:val="en-US"/>
          </w:rPr>
          <w:delText xml:space="preserve"> </w:delText>
        </w:r>
      </w:del>
      <w:r w:rsidR="000A5E25" w:rsidRPr="00695BFC">
        <w:rPr>
          <w:lang w:val="en-US"/>
        </w:rPr>
        <w:t>wide basis (cm to m scale).</w:t>
      </w:r>
      <w:r w:rsidR="00950FAF" w:rsidRPr="00695BFC">
        <w:rPr>
          <w:lang w:val="en-US"/>
        </w:rPr>
        <w:t xml:space="preserve"> We combine</w:t>
      </w:r>
      <w:ins w:id="30" w:author="Maria Irene Inggrid" w:date="2022-06-21T11:20:00Z">
        <w:r w:rsidR="007F5D8D">
          <w:rPr>
            <w:lang w:val="en-US"/>
          </w:rPr>
          <w:t>d</w:t>
        </w:r>
      </w:ins>
      <w:r w:rsidR="00950FAF" w:rsidRPr="00695BFC">
        <w:rPr>
          <w:lang w:val="en-US"/>
        </w:rPr>
        <w:t xml:space="preserve"> </w:t>
      </w:r>
      <w:r w:rsidR="000A5E25" w:rsidRPr="00695BFC">
        <w:rPr>
          <w:lang w:val="en-US"/>
        </w:rPr>
        <w:t>our</w:t>
      </w:r>
      <w:r w:rsidR="003C2ECE" w:rsidRPr="00695BFC">
        <w:rPr>
          <w:lang w:val="en-US"/>
        </w:rPr>
        <w:t xml:space="preserve"> </w:t>
      </w:r>
      <w:r w:rsidR="000A5E25" w:rsidRPr="00695BFC">
        <w:rPr>
          <w:lang w:val="en-US"/>
        </w:rPr>
        <w:t>calibrated properties</w:t>
      </w:r>
      <w:r w:rsidR="003C2ECE" w:rsidRPr="00695BFC">
        <w:rPr>
          <w:lang w:val="en-US"/>
        </w:rPr>
        <w:t xml:space="preserve"> </w:t>
      </w:r>
      <w:r w:rsidR="000A5E25" w:rsidRPr="00695BFC">
        <w:rPr>
          <w:lang w:val="en-US"/>
        </w:rPr>
        <w:t>with</w:t>
      </w:r>
      <w:r w:rsidR="003C2ECE" w:rsidRPr="00695BFC">
        <w:rPr>
          <w:lang w:val="en-US"/>
        </w:rPr>
        <w:t xml:space="preserve"> the structure and stratigraphy</w:t>
      </w:r>
      <w:del w:id="31" w:author="Maria Irene Inggrid" w:date="2022-06-21T11:22:00Z">
        <w:r w:rsidR="003C2ECE" w:rsidRPr="00695BFC" w:rsidDel="007F5D8D">
          <w:rPr>
            <w:lang w:val="en-US"/>
          </w:rPr>
          <w:delText>,</w:delText>
        </w:r>
      </w:del>
      <w:r w:rsidR="003C2ECE" w:rsidRPr="00695BFC">
        <w:rPr>
          <w:lang w:val="en-US"/>
        </w:rPr>
        <w:t xml:space="preserve"> at the </w:t>
      </w:r>
      <w:r w:rsidR="00AE0A87">
        <w:rPr>
          <w:lang w:val="en-US"/>
        </w:rPr>
        <w:t>geological</w:t>
      </w:r>
      <w:r w:rsidR="000A5E25" w:rsidRPr="00695BFC">
        <w:rPr>
          <w:lang w:val="en-US"/>
        </w:rPr>
        <w:t xml:space="preserve"> </w:t>
      </w:r>
      <w:del w:id="32" w:author="Maria Irene Inggrid" w:date="2022-06-21T11:22:00Z">
        <w:r w:rsidR="000A5E25" w:rsidRPr="00695BFC" w:rsidDel="007F5D8D">
          <w:rPr>
            <w:lang w:val="en-US"/>
          </w:rPr>
          <w:delText>(m to km)</w:delText>
        </w:r>
        <w:r w:rsidR="003C2ECE" w:rsidRPr="00695BFC" w:rsidDel="007F5D8D">
          <w:rPr>
            <w:lang w:val="en-US"/>
          </w:rPr>
          <w:delText xml:space="preserve"> </w:delText>
        </w:r>
      </w:del>
      <w:r w:rsidR="003C2ECE" w:rsidRPr="00695BFC">
        <w:rPr>
          <w:lang w:val="en-US"/>
        </w:rPr>
        <w:t>scale</w:t>
      </w:r>
      <w:ins w:id="33" w:author="Maria Irene Inggrid" w:date="2022-06-21T11:23:00Z">
        <w:r w:rsidR="007F5D8D">
          <w:rPr>
            <w:lang w:val="en-US"/>
          </w:rPr>
          <w:t xml:space="preserve"> </w:t>
        </w:r>
        <w:r w:rsidR="007F5D8D" w:rsidRPr="00695BFC">
          <w:rPr>
            <w:lang w:val="en-US"/>
          </w:rPr>
          <w:t>(m to km)</w:t>
        </w:r>
      </w:ins>
      <w:r w:rsidR="003C2ECE" w:rsidRPr="00695BFC">
        <w:rPr>
          <w:lang w:val="en-US"/>
        </w:rPr>
        <w:t xml:space="preserve">. </w:t>
      </w:r>
      <w:r w:rsidR="00F003F7" w:rsidRPr="00695BFC">
        <w:rPr>
          <w:lang w:val="en-US"/>
        </w:rPr>
        <w:t>To close the loop, w</w:t>
      </w:r>
      <w:r w:rsidR="00974905" w:rsidRPr="00695BFC">
        <w:rPr>
          <w:lang w:val="en-US"/>
        </w:rPr>
        <w:t>e tie</w:t>
      </w:r>
      <w:ins w:id="34" w:author="Maria Irene Inggrid" w:date="2022-06-21T11:20:00Z">
        <w:r w:rsidR="007F5D8D">
          <w:rPr>
            <w:lang w:val="en-US"/>
          </w:rPr>
          <w:t>d</w:t>
        </w:r>
      </w:ins>
      <w:r w:rsidR="00974905" w:rsidRPr="00695BFC">
        <w:rPr>
          <w:lang w:val="en-US"/>
        </w:rPr>
        <w:t xml:space="preserve"> </w:t>
      </w:r>
      <w:r w:rsidR="00F003F7" w:rsidRPr="00695BFC">
        <w:rPr>
          <w:lang w:val="en-US"/>
        </w:rPr>
        <w:t>our results</w:t>
      </w:r>
      <w:r w:rsidR="00974905" w:rsidRPr="00695BFC">
        <w:rPr>
          <w:lang w:val="en-US"/>
        </w:rPr>
        <w:t xml:space="preserve"> to the production profile and </w:t>
      </w:r>
      <w:del w:id="35" w:author="Maria Irene Inggrid" w:date="2022-06-21T11:20:00Z">
        <w:r w:rsidR="00974905" w:rsidRPr="00695BFC" w:rsidDel="007F5D8D">
          <w:rPr>
            <w:lang w:val="en-US"/>
          </w:rPr>
          <w:delText xml:space="preserve">estimation </w:delText>
        </w:r>
      </w:del>
      <w:ins w:id="36" w:author="Maria Irene Inggrid" w:date="2022-06-21T11:20:00Z">
        <w:r w:rsidR="007F5D8D" w:rsidRPr="00695BFC">
          <w:rPr>
            <w:lang w:val="en-US"/>
          </w:rPr>
          <w:t>estimat</w:t>
        </w:r>
        <w:r w:rsidR="007F5D8D">
          <w:rPr>
            <w:lang w:val="en-US"/>
          </w:rPr>
          <w:t>ed</w:t>
        </w:r>
        <w:r w:rsidR="007F5D8D" w:rsidRPr="00695BFC">
          <w:rPr>
            <w:lang w:val="en-US"/>
          </w:rPr>
          <w:t xml:space="preserve"> </w:t>
        </w:r>
      </w:ins>
      <w:r w:rsidR="00974905" w:rsidRPr="00695BFC">
        <w:rPr>
          <w:lang w:val="en-US"/>
        </w:rPr>
        <w:t>recovery factor</w:t>
      </w:r>
      <w:r w:rsidR="00F003F7" w:rsidRPr="00695BFC">
        <w:rPr>
          <w:lang w:val="en-US"/>
        </w:rPr>
        <w:t xml:space="preserve">, which </w:t>
      </w:r>
      <w:del w:id="37" w:author="Maria Irene Inggrid" w:date="2022-06-21T11:20:00Z">
        <w:r w:rsidR="00F003F7" w:rsidRPr="00695BFC" w:rsidDel="007F5D8D">
          <w:rPr>
            <w:lang w:val="en-US"/>
          </w:rPr>
          <w:delText xml:space="preserve">is </w:delText>
        </w:r>
      </w:del>
      <w:ins w:id="38" w:author="Maria Irene Inggrid" w:date="2022-06-21T11:20:00Z">
        <w:r w:rsidR="007F5D8D">
          <w:rPr>
            <w:lang w:val="en-US"/>
          </w:rPr>
          <w:t>wa</w:t>
        </w:r>
        <w:r w:rsidR="007F5D8D" w:rsidRPr="00695BFC">
          <w:rPr>
            <w:lang w:val="en-US"/>
          </w:rPr>
          <w:t xml:space="preserve">s </w:t>
        </w:r>
      </w:ins>
      <w:r w:rsidR="00F003F7" w:rsidRPr="00695BFC">
        <w:rPr>
          <w:lang w:val="en-US"/>
        </w:rPr>
        <w:t xml:space="preserve">cross-checked </w:t>
      </w:r>
      <w:r w:rsidR="00AE0A87">
        <w:rPr>
          <w:lang w:val="en-US"/>
        </w:rPr>
        <w:t xml:space="preserve">against reservoir engineering principles. </w:t>
      </w:r>
      <w:r w:rsidR="00B55805" w:rsidRPr="00695BFC">
        <w:rPr>
          <w:lang w:val="en-US"/>
        </w:rPr>
        <w:t xml:space="preserve">Through this integrated </w:t>
      </w:r>
      <w:r w:rsidR="007F2637" w:rsidRPr="00695BFC">
        <w:rPr>
          <w:lang w:val="en-US"/>
        </w:rPr>
        <w:t xml:space="preserve">approach </w:t>
      </w:r>
      <w:r w:rsidR="00B55805" w:rsidRPr="00695BFC">
        <w:rPr>
          <w:lang w:val="en-US"/>
        </w:rPr>
        <w:t xml:space="preserve">of </w:t>
      </w:r>
      <w:del w:id="39" w:author="Munish Kumar" w:date="2022-06-21T13:15:00Z">
        <w:r w:rsidR="00B55805" w:rsidRPr="00695BFC" w:rsidDel="002272EB">
          <w:rPr>
            <w:lang w:val="en-US"/>
          </w:rPr>
          <w:delText xml:space="preserve">viewing </w:delText>
        </w:r>
      </w:del>
      <w:ins w:id="40" w:author="Munish Kumar" w:date="2022-06-21T13:15:00Z">
        <w:r w:rsidR="002272EB">
          <w:rPr>
            <w:lang w:val="en-US"/>
          </w:rPr>
          <w:t>understanding</w:t>
        </w:r>
        <w:r w:rsidR="002272EB" w:rsidRPr="00695BFC">
          <w:rPr>
            <w:lang w:val="en-US"/>
          </w:rPr>
          <w:t xml:space="preserve"> </w:t>
        </w:r>
      </w:ins>
      <w:r w:rsidR="00B55805" w:rsidRPr="00695BFC">
        <w:rPr>
          <w:lang w:val="en-US"/>
        </w:rPr>
        <w:t xml:space="preserve">the </w:t>
      </w:r>
      <w:del w:id="41" w:author="Munish Kumar" w:date="2022-06-21T13:14:00Z">
        <w:r w:rsidR="00B55805" w:rsidRPr="00695BFC" w:rsidDel="002272EB">
          <w:rPr>
            <w:lang w:val="en-US"/>
          </w:rPr>
          <w:delText>data</w:delText>
        </w:r>
        <w:r w:rsidR="009C5BE1" w:rsidRPr="00695BFC" w:rsidDel="002272EB">
          <w:rPr>
            <w:lang w:val="en-US"/>
          </w:rPr>
          <w:delText xml:space="preserve"> </w:delText>
        </w:r>
      </w:del>
      <w:r w:rsidR="009C5BE1" w:rsidRPr="00695BFC">
        <w:rPr>
          <w:lang w:val="en-US"/>
        </w:rPr>
        <w:t xml:space="preserve">field at multiple scales, </w:t>
      </w:r>
      <w:r w:rsidR="00B55805" w:rsidRPr="00695BFC">
        <w:rPr>
          <w:lang w:val="en-US"/>
        </w:rPr>
        <w:t>we c</w:t>
      </w:r>
      <w:ins w:id="42" w:author="Maria Irene Inggrid" w:date="2022-06-21T11:23:00Z">
        <w:r w:rsidR="007F5D8D">
          <w:rPr>
            <w:lang w:val="en-US"/>
          </w:rPr>
          <w:t>ould</w:t>
        </w:r>
      </w:ins>
      <w:del w:id="43" w:author="Maria Irene Inggrid" w:date="2022-06-21T11:23:00Z">
        <w:r w:rsidR="00B55805" w:rsidRPr="00695BFC" w:rsidDel="007F5D8D">
          <w:rPr>
            <w:lang w:val="en-US"/>
          </w:rPr>
          <w:delText>an</w:delText>
        </w:r>
      </w:del>
      <w:r w:rsidR="009C5BE1" w:rsidRPr="00695BFC">
        <w:rPr>
          <w:lang w:val="en-US"/>
        </w:rPr>
        <w:t xml:space="preserve"> deterministic</w:t>
      </w:r>
      <w:r w:rsidR="00B55805" w:rsidRPr="00695BFC">
        <w:rPr>
          <w:lang w:val="en-US"/>
        </w:rPr>
        <w:t xml:space="preserve">ally </w:t>
      </w:r>
      <w:r w:rsidR="009C5BE1" w:rsidRPr="00695BFC">
        <w:rPr>
          <w:lang w:val="en-US"/>
        </w:rPr>
        <w:t xml:space="preserve">define the boundary </w:t>
      </w:r>
      <w:r w:rsidR="00B55805" w:rsidRPr="00695BFC">
        <w:rPr>
          <w:lang w:val="en-US"/>
        </w:rPr>
        <w:t>for static</w:t>
      </w:r>
      <w:r w:rsidR="009C5BE1" w:rsidRPr="00695BFC">
        <w:rPr>
          <w:lang w:val="en-US"/>
        </w:rPr>
        <w:t xml:space="preserve"> </w:t>
      </w:r>
      <w:r w:rsidR="00D57ACC" w:rsidRPr="00695BFC">
        <w:rPr>
          <w:lang w:val="en-US"/>
        </w:rPr>
        <w:t>properties</w:t>
      </w:r>
      <w:r w:rsidR="0071262D" w:rsidRPr="00695BFC">
        <w:rPr>
          <w:lang w:val="en-US"/>
        </w:rPr>
        <w:t>, statis</w:t>
      </w:r>
      <w:r w:rsidR="00463061" w:rsidRPr="00695BFC">
        <w:rPr>
          <w:lang w:val="en-US"/>
        </w:rPr>
        <w:t>ti</w:t>
      </w:r>
      <w:r w:rsidR="0071262D" w:rsidRPr="00695BFC">
        <w:rPr>
          <w:lang w:val="en-US"/>
        </w:rPr>
        <w:t xml:space="preserve">cal results from the DCA and finally probabilistic volumes via a Monte Carlo </w:t>
      </w:r>
      <w:del w:id="44" w:author="Maria Irene Inggrid" w:date="2022-06-21T11:23:00Z">
        <w:r w:rsidR="0071262D" w:rsidRPr="00695BFC" w:rsidDel="007F5D8D">
          <w:rPr>
            <w:lang w:val="en-US"/>
          </w:rPr>
          <w:delText>solution</w:delText>
        </w:r>
      </w:del>
      <w:ins w:id="45" w:author="Maria Irene Inggrid" w:date="2022-06-21T11:23:00Z">
        <w:r w:rsidR="007F5D8D">
          <w:rPr>
            <w:lang w:val="en-US"/>
          </w:rPr>
          <w:t>simulation</w:t>
        </w:r>
      </w:ins>
      <w:r w:rsidR="0071262D" w:rsidRPr="00695BFC">
        <w:rPr>
          <w:lang w:val="en-US"/>
        </w:rPr>
        <w:t xml:space="preserve">. </w:t>
      </w:r>
      <w:ins w:id="46" w:author="Maria Irene Inggrid" w:date="2022-06-21T11:24:00Z">
        <w:r w:rsidR="007F5D8D">
          <w:rPr>
            <w:lang w:val="en-US"/>
          </w:rPr>
          <w:t xml:space="preserve">Next, </w:t>
        </w:r>
      </w:ins>
      <w:del w:id="47" w:author="Maria Irene Inggrid" w:date="2022-06-21T11:24:00Z">
        <w:r w:rsidR="00463061" w:rsidRPr="00695BFC" w:rsidDel="007F5D8D">
          <w:rPr>
            <w:lang w:val="en-US"/>
          </w:rPr>
          <w:delText>W</w:delText>
        </w:r>
      </w:del>
      <w:ins w:id="48" w:author="Maria Irene Inggrid" w:date="2022-06-21T11:24:00Z">
        <w:r w:rsidR="007F5D8D">
          <w:rPr>
            <w:lang w:val="en-US"/>
          </w:rPr>
          <w:t>w</w:t>
        </w:r>
      </w:ins>
      <w:r w:rsidR="00463061" w:rsidRPr="00695BFC">
        <w:rPr>
          <w:lang w:val="en-US"/>
        </w:rPr>
        <w:t>e use</w:t>
      </w:r>
      <w:ins w:id="49" w:author="Maria Irene Inggrid" w:date="2022-06-21T11:21:00Z">
        <w:r w:rsidR="007F5D8D">
          <w:rPr>
            <w:lang w:val="en-US"/>
          </w:rPr>
          <w:t>d</w:t>
        </w:r>
      </w:ins>
      <w:r w:rsidR="00463061" w:rsidRPr="00695BFC">
        <w:rPr>
          <w:lang w:val="en-US"/>
        </w:rPr>
        <w:t xml:space="preserve"> our </w:t>
      </w:r>
      <w:r w:rsidR="00E715FF" w:rsidRPr="00695BFC">
        <w:rPr>
          <w:lang w:val="en-US"/>
        </w:rPr>
        <w:t>understanding to</w:t>
      </w:r>
      <w:r w:rsidR="00463061" w:rsidRPr="00695BFC">
        <w:rPr>
          <w:lang w:val="en-US"/>
        </w:rPr>
        <w:t xml:space="preserve"> </w:t>
      </w:r>
      <w:del w:id="50" w:author="Maria Irene Inggrid" w:date="2022-06-21T11:24:00Z">
        <w:r w:rsidR="00463061" w:rsidRPr="00695BFC" w:rsidDel="007F5D8D">
          <w:rPr>
            <w:lang w:val="en-US"/>
          </w:rPr>
          <w:delText xml:space="preserve">next </w:delText>
        </w:r>
      </w:del>
      <w:r w:rsidR="00463061" w:rsidRPr="00695BFC">
        <w:rPr>
          <w:lang w:val="en-US"/>
        </w:rPr>
        <w:t>de</w:t>
      </w:r>
      <w:ins w:id="51" w:author="Maria Irene Inggrid" w:date="2022-06-21T11:21:00Z">
        <w:r w:rsidR="007F5D8D">
          <w:rPr>
            <w:lang w:val="en-US"/>
          </w:rPr>
          <w:t>-</w:t>
        </w:r>
      </w:ins>
      <w:r w:rsidR="00463061" w:rsidRPr="00695BFC">
        <w:rPr>
          <w:lang w:val="en-US"/>
        </w:rPr>
        <w:t xml:space="preserve">risk prospects and leads in the </w:t>
      </w:r>
      <w:r w:rsidR="00E715FF" w:rsidRPr="00695BFC">
        <w:rPr>
          <w:lang w:val="en-US"/>
        </w:rPr>
        <w:t xml:space="preserve">adjacent blocks or in deeper reservoir targets. </w:t>
      </w:r>
    </w:p>
    <w:p w14:paraId="40B9EBB6" w14:textId="1D702FC4" w:rsidR="00E715FF" w:rsidRDefault="00E715FF" w:rsidP="000554E9">
      <w:pPr>
        <w:jc w:val="both"/>
        <w:rPr>
          <w:lang w:val="en-US"/>
        </w:rPr>
      </w:pPr>
      <w:r w:rsidRPr="00695BFC">
        <w:rPr>
          <w:lang w:val="en-US"/>
        </w:rPr>
        <w:t xml:space="preserve">Our integrated approach </w:t>
      </w:r>
      <w:ins w:id="52" w:author="Maria Irene Inggrid" w:date="2022-06-21T11:21:00Z">
        <w:r w:rsidR="007F5D8D">
          <w:rPr>
            <w:lang w:val="en-US"/>
          </w:rPr>
          <w:t xml:space="preserve">has </w:t>
        </w:r>
      </w:ins>
      <w:del w:id="53" w:author="Maria Irene Inggrid" w:date="2022-06-21T11:21:00Z">
        <w:r w:rsidRPr="00695BFC" w:rsidDel="007F5D8D">
          <w:rPr>
            <w:lang w:val="en-US"/>
          </w:rPr>
          <w:delText xml:space="preserve">demonstrates </w:delText>
        </w:r>
      </w:del>
      <w:ins w:id="54" w:author="Maria Irene Inggrid" w:date="2022-06-21T11:21:00Z">
        <w:r w:rsidR="007F5D8D" w:rsidRPr="00695BFC">
          <w:rPr>
            <w:lang w:val="en-US"/>
          </w:rPr>
          <w:t>demonstrate</w:t>
        </w:r>
        <w:r w:rsidR="007F5D8D">
          <w:rPr>
            <w:lang w:val="en-US"/>
          </w:rPr>
          <w:t>d</w:t>
        </w:r>
        <w:r w:rsidR="007F5D8D" w:rsidRPr="00695BFC">
          <w:rPr>
            <w:lang w:val="en-US"/>
          </w:rPr>
          <w:t xml:space="preserve"> </w:t>
        </w:r>
      </w:ins>
      <w:r w:rsidRPr="00695BFC">
        <w:rPr>
          <w:lang w:val="en-US"/>
        </w:rPr>
        <w:t xml:space="preserve">that conventional thinking can </w:t>
      </w:r>
      <w:del w:id="55" w:author="Maria Irene Inggrid" w:date="2022-06-21T11:24:00Z">
        <w:r w:rsidRPr="00695BFC" w:rsidDel="007F5D8D">
          <w:rPr>
            <w:lang w:val="en-US"/>
          </w:rPr>
          <w:delText xml:space="preserve">still </w:delText>
        </w:r>
      </w:del>
      <w:r w:rsidRPr="00695BFC">
        <w:rPr>
          <w:lang w:val="en-US"/>
        </w:rPr>
        <w:t>be applied to challenging reservoirs, albeit with caveats that boundaries between scales must be respected and addressed.</w:t>
      </w:r>
    </w:p>
    <w:sectPr w:rsidR="00E71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CB523" w14:textId="77777777" w:rsidR="00D27F9E" w:rsidRDefault="00D27F9E" w:rsidP="00242FE0">
      <w:pPr>
        <w:spacing w:after="0" w:line="240" w:lineRule="auto"/>
      </w:pPr>
      <w:r>
        <w:separator/>
      </w:r>
    </w:p>
  </w:endnote>
  <w:endnote w:type="continuationSeparator" w:id="0">
    <w:p w14:paraId="70C50C42" w14:textId="77777777" w:rsidR="00D27F9E" w:rsidRDefault="00D27F9E" w:rsidP="00242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D3D7C" w14:textId="77777777" w:rsidR="00D27F9E" w:rsidRDefault="00D27F9E" w:rsidP="00242FE0">
      <w:pPr>
        <w:spacing w:after="0" w:line="240" w:lineRule="auto"/>
      </w:pPr>
      <w:r>
        <w:separator/>
      </w:r>
    </w:p>
  </w:footnote>
  <w:footnote w:type="continuationSeparator" w:id="0">
    <w:p w14:paraId="44053F1B" w14:textId="77777777" w:rsidR="00D27F9E" w:rsidRDefault="00D27F9E" w:rsidP="00242FE0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a Irene Inggrid">
    <w15:presenceInfo w15:providerId="AD" w15:userId="S::minggrid@erce.energy::e38b2f56-8fea-4f85-b32b-098bcae5a84c"/>
  </w15:person>
  <w15:person w15:author="Munish Kumar">
    <w15:presenceInfo w15:providerId="AD" w15:userId="S::mkumar@erce.energy::9ae06b6e-a1f0-45ab-b9ac-eebc010a9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9B"/>
    <w:rsid w:val="000460EE"/>
    <w:rsid w:val="000554E9"/>
    <w:rsid w:val="000A5E25"/>
    <w:rsid w:val="000F749F"/>
    <w:rsid w:val="00114A4B"/>
    <w:rsid w:val="00124E2F"/>
    <w:rsid w:val="001252C7"/>
    <w:rsid w:val="00180C4B"/>
    <w:rsid w:val="001A5344"/>
    <w:rsid w:val="00211C51"/>
    <w:rsid w:val="002272EB"/>
    <w:rsid w:val="00234276"/>
    <w:rsid w:val="00242FE0"/>
    <w:rsid w:val="0024445B"/>
    <w:rsid w:val="00294918"/>
    <w:rsid w:val="00296A3A"/>
    <w:rsid w:val="003559A1"/>
    <w:rsid w:val="003C2ECE"/>
    <w:rsid w:val="00406353"/>
    <w:rsid w:val="00431EEC"/>
    <w:rsid w:val="00463061"/>
    <w:rsid w:val="00464F90"/>
    <w:rsid w:val="00493450"/>
    <w:rsid w:val="00535F68"/>
    <w:rsid w:val="005373EA"/>
    <w:rsid w:val="00596FD7"/>
    <w:rsid w:val="005C7872"/>
    <w:rsid w:val="00666521"/>
    <w:rsid w:val="00695BFC"/>
    <w:rsid w:val="006C1151"/>
    <w:rsid w:val="006D0372"/>
    <w:rsid w:val="006D209C"/>
    <w:rsid w:val="0071262D"/>
    <w:rsid w:val="00740DD6"/>
    <w:rsid w:val="00763534"/>
    <w:rsid w:val="00772D88"/>
    <w:rsid w:val="007A2BBA"/>
    <w:rsid w:val="007C364B"/>
    <w:rsid w:val="007D5A0F"/>
    <w:rsid w:val="007F2637"/>
    <w:rsid w:val="007F4924"/>
    <w:rsid w:val="007F5D8D"/>
    <w:rsid w:val="00863CD0"/>
    <w:rsid w:val="00872B40"/>
    <w:rsid w:val="008C123E"/>
    <w:rsid w:val="008F04F4"/>
    <w:rsid w:val="00950FAF"/>
    <w:rsid w:val="009656D5"/>
    <w:rsid w:val="00973B79"/>
    <w:rsid w:val="00974905"/>
    <w:rsid w:val="009A515F"/>
    <w:rsid w:val="009C5BE1"/>
    <w:rsid w:val="00A339AD"/>
    <w:rsid w:val="00AE0A87"/>
    <w:rsid w:val="00B0552B"/>
    <w:rsid w:val="00B15294"/>
    <w:rsid w:val="00B443DA"/>
    <w:rsid w:val="00B55805"/>
    <w:rsid w:val="00B80069"/>
    <w:rsid w:val="00B856A0"/>
    <w:rsid w:val="00B9060E"/>
    <w:rsid w:val="00B97CFC"/>
    <w:rsid w:val="00BC44E5"/>
    <w:rsid w:val="00BE18EB"/>
    <w:rsid w:val="00BF0749"/>
    <w:rsid w:val="00C11B08"/>
    <w:rsid w:val="00C1647D"/>
    <w:rsid w:val="00C4447E"/>
    <w:rsid w:val="00CA43E4"/>
    <w:rsid w:val="00CC085D"/>
    <w:rsid w:val="00CC60F6"/>
    <w:rsid w:val="00CC62FF"/>
    <w:rsid w:val="00CD2BD2"/>
    <w:rsid w:val="00D27F9E"/>
    <w:rsid w:val="00D4099C"/>
    <w:rsid w:val="00D57ACC"/>
    <w:rsid w:val="00DE0AB8"/>
    <w:rsid w:val="00DE329B"/>
    <w:rsid w:val="00E715FF"/>
    <w:rsid w:val="00E854A8"/>
    <w:rsid w:val="00EF5097"/>
    <w:rsid w:val="00F003F7"/>
    <w:rsid w:val="00F028D0"/>
    <w:rsid w:val="00F218DA"/>
    <w:rsid w:val="00F232EF"/>
    <w:rsid w:val="00F372C3"/>
    <w:rsid w:val="00F60FC6"/>
    <w:rsid w:val="00FA118B"/>
    <w:rsid w:val="00FA7157"/>
    <w:rsid w:val="00FD57FE"/>
    <w:rsid w:val="00FD5BD7"/>
    <w:rsid w:val="00FF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06E4"/>
  <w15:chartTrackingRefBased/>
  <w15:docId w15:val="{0A290DBF-BC1F-4B83-ABBB-91AC8749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FE0"/>
  </w:style>
  <w:style w:type="paragraph" w:styleId="Footer">
    <w:name w:val="footer"/>
    <w:basedOn w:val="Normal"/>
    <w:link w:val="FooterChar"/>
    <w:uiPriority w:val="99"/>
    <w:unhideWhenUsed/>
    <w:rsid w:val="00242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D8A2E7D-376B-43E3-BB50-FA791C9E6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ERCE</Company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2</cp:revision>
  <dcterms:created xsi:type="dcterms:W3CDTF">2022-06-21T05:16:00Z</dcterms:created>
  <dcterms:modified xsi:type="dcterms:W3CDTF">2022-06-21T05:16:00Z</dcterms:modified>
</cp:coreProperties>
</file>